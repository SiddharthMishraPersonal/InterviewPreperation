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0E71" w:rsidRPr="00170E71" w:rsidRDefault="00170E71" w:rsidP="00170E7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70E71">
        <w:rPr>
          <w:rFonts w:ascii="Times New Roman" w:eastAsia="Times New Roman" w:hAnsi="Times New Roman" w:cs="Times New Roman"/>
          <w:b/>
          <w:bCs/>
          <w:kern w:val="36"/>
          <w:sz w:val="48"/>
          <w:szCs w:val="48"/>
        </w:rPr>
        <w:t>OOPS Interview Questions</w:t>
      </w:r>
    </w:p>
    <w:p w:rsidR="00170E71" w:rsidRPr="00170E71" w:rsidRDefault="00170E71" w:rsidP="00170E71">
      <w:pPr>
        <w:spacing w:before="100" w:beforeAutospacing="1" w:after="100" w:afterAutospacing="1" w:line="240" w:lineRule="auto"/>
        <w:rPr>
          <w:ins w:id="0" w:author="Unknown"/>
          <w:rFonts w:ascii="Times New Roman" w:eastAsia="Times New Roman" w:hAnsi="Times New Roman" w:cs="Times New Roman"/>
          <w:sz w:val="24"/>
          <w:szCs w:val="24"/>
        </w:rPr>
      </w:pPr>
      <w:ins w:id="1" w:author="Unknown">
        <w:r w:rsidRPr="00170E71">
          <w:rPr>
            <w:rFonts w:ascii="Times New Roman" w:eastAsia="Times New Roman" w:hAnsi="Times New Roman" w:cs="Times New Roman"/>
            <w:sz w:val="24"/>
            <w:szCs w:val="24"/>
          </w:rPr>
          <w:t>OOPS Interview Questions</w:t>
        </w:r>
      </w:ins>
    </w:p>
    <w:p w:rsidR="00170E71" w:rsidRPr="00170E71" w:rsidRDefault="00170E71" w:rsidP="00170E71">
      <w:pPr>
        <w:spacing w:before="100" w:beforeAutospacing="1" w:after="100" w:afterAutospacing="1" w:line="240" w:lineRule="auto"/>
        <w:outlineLvl w:val="1"/>
        <w:rPr>
          <w:ins w:id="2" w:author="Unknown"/>
          <w:rFonts w:ascii="Times New Roman" w:eastAsia="Times New Roman" w:hAnsi="Times New Roman" w:cs="Times New Roman"/>
          <w:b/>
          <w:bCs/>
          <w:sz w:val="36"/>
          <w:szCs w:val="36"/>
        </w:rPr>
      </w:pPr>
      <w:ins w:id="3" w:author="Unknown">
        <w:r w:rsidRPr="00170E71">
          <w:rPr>
            <w:rFonts w:ascii="Times New Roman" w:eastAsia="Times New Roman" w:hAnsi="Times New Roman" w:cs="Times New Roman"/>
            <w:b/>
            <w:bCs/>
            <w:sz w:val="36"/>
            <w:szCs w:val="36"/>
          </w:rPr>
          <w:t>What is method overriding?</w:t>
        </w:r>
      </w:ins>
    </w:p>
    <w:p w:rsidR="00170E71" w:rsidRPr="00170E71" w:rsidRDefault="00170E71" w:rsidP="00170E71">
      <w:pPr>
        <w:spacing w:before="100" w:beforeAutospacing="1" w:after="100" w:afterAutospacing="1" w:line="240" w:lineRule="auto"/>
        <w:rPr>
          <w:ins w:id="4" w:author="Unknown"/>
          <w:rFonts w:ascii="Times New Roman" w:eastAsia="Times New Roman" w:hAnsi="Times New Roman" w:cs="Times New Roman"/>
          <w:sz w:val="24"/>
          <w:szCs w:val="24"/>
        </w:rPr>
      </w:pPr>
      <w:ins w:id="5" w:author="Unknown">
        <w:r w:rsidRPr="00170E71">
          <w:rPr>
            <w:rFonts w:ascii="Times New Roman" w:eastAsia="Times New Roman" w:hAnsi="Times New Roman" w:cs="Times New Roman"/>
            <w:sz w:val="24"/>
            <w:szCs w:val="24"/>
          </w:rPr>
          <w:t>Method overriding occurs when sub class declares a method that has the same type arguments as a method declared by one of its superclass. The key benefit of overriding is the ability to define behavior that’s specific to a particular subclass type.</w:t>
        </w:r>
        <w:r w:rsidRPr="00170E71">
          <w:rPr>
            <w:rFonts w:ascii="Times New Roman" w:eastAsia="Times New Roman" w:hAnsi="Times New Roman" w:cs="Times New Roman"/>
            <w:sz w:val="24"/>
            <w:szCs w:val="24"/>
          </w:rPr>
          <w:br/>
          <w:t>Note:</w:t>
        </w:r>
      </w:ins>
    </w:p>
    <w:p w:rsidR="00170E71" w:rsidRPr="00170E71" w:rsidRDefault="00170E71" w:rsidP="00170E71">
      <w:pPr>
        <w:numPr>
          <w:ilvl w:val="0"/>
          <w:numId w:val="1"/>
        </w:numPr>
        <w:spacing w:before="100" w:beforeAutospacing="1" w:after="100" w:afterAutospacing="1" w:line="240" w:lineRule="auto"/>
        <w:rPr>
          <w:ins w:id="6" w:author="Unknown"/>
          <w:rFonts w:ascii="Times New Roman" w:eastAsia="Times New Roman" w:hAnsi="Times New Roman" w:cs="Times New Roman"/>
          <w:sz w:val="24"/>
          <w:szCs w:val="24"/>
        </w:rPr>
      </w:pPr>
      <w:ins w:id="7" w:author="Unknown">
        <w:r w:rsidRPr="00170E71">
          <w:rPr>
            <w:rFonts w:ascii="Times New Roman" w:eastAsia="Times New Roman" w:hAnsi="Times New Roman" w:cs="Times New Roman"/>
            <w:i/>
            <w:iCs/>
            <w:sz w:val="24"/>
            <w:szCs w:val="24"/>
          </w:rPr>
          <w:t>The overriding method cannot have a more restrictive access modifier than the method being overridden (Ex: You can’t override a method marked public and make it protected).</w:t>
        </w:r>
      </w:ins>
    </w:p>
    <w:p w:rsidR="00170E71" w:rsidRPr="00170E71" w:rsidRDefault="00170E71" w:rsidP="00170E71">
      <w:pPr>
        <w:numPr>
          <w:ilvl w:val="0"/>
          <w:numId w:val="1"/>
        </w:numPr>
        <w:spacing w:before="100" w:beforeAutospacing="1" w:after="100" w:afterAutospacing="1" w:line="240" w:lineRule="auto"/>
        <w:rPr>
          <w:ins w:id="8" w:author="Unknown"/>
          <w:rFonts w:ascii="Times New Roman" w:eastAsia="Times New Roman" w:hAnsi="Times New Roman" w:cs="Times New Roman"/>
          <w:sz w:val="24"/>
          <w:szCs w:val="24"/>
        </w:rPr>
      </w:pPr>
      <w:ins w:id="9" w:author="Unknown">
        <w:r w:rsidRPr="00170E71">
          <w:rPr>
            <w:rFonts w:ascii="Times New Roman" w:eastAsia="Times New Roman" w:hAnsi="Times New Roman" w:cs="Times New Roman"/>
            <w:i/>
            <w:iCs/>
            <w:sz w:val="24"/>
            <w:szCs w:val="24"/>
          </w:rPr>
          <w:t>You cannot override a method marked static</w:t>
        </w:r>
      </w:ins>
    </w:p>
    <w:p w:rsidR="00170E71" w:rsidRPr="00170E71" w:rsidRDefault="00170E71" w:rsidP="00170E71">
      <w:pPr>
        <w:numPr>
          <w:ilvl w:val="0"/>
          <w:numId w:val="1"/>
        </w:numPr>
        <w:spacing w:before="100" w:beforeAutospacing="1" w:after="100" w:afterAutospacing="1" w:line="240" w:lineRule="auto"/>
        <w:rPr>
          <w:ins w:id="10" w:author="Unknown"/>
          <w:rFonts w:ascii="Times New Roman" w:eastAsia="Times New Roman" w:hAnsi="Times New Roman" w:cs="Times New Roman"/>
          <w:sz w:val="24"/>
          <w:szCs w:val="24"/>
        </w:rPr>
      </w:pPr>
      <w:ins w:id="11" w:author="Unknown">
        <w:r w:rsidRPr="00170E71">
          <w:rPr>
            <w:rFonts w:ascii="Times New Roman" w:eastAsia="Times New Roman" w:hAnsi="Times New Roman" w:cs="Times New Roman"/>
            <w:i/>
            <w:iCs/>
            <w:sz w:val="24"/>
            <w:szCs w:val="24"/>
          </w:rPr>
          <w:t>You cannot override a method marked final</w:t>
        </w:r>
      </w:ins>
    </w:p>
    <w:p w:rsidR="00170E71" w:rsidRPr="00170E71" w:rsidRDefault="00170E71" w:rsidP="00170E71">
      <w:pPr>
        <w:spacing w:before="100" w:beforeAutospacing="1" w:after="100" w:afterAutospacing="1" w:line="240" w:lineRule="auto"/>
        <w:rPr>
          <w:ins w:id="12" w:author="Unknown"/>
          <w:rFonts w:ascii="Times New Roman" w:eastAsia="Times New Roman" w:hAnsi="Times New Roman" w:cs="Times New Roman"/>
          <w:sz w:val="24"/>
          <w:szCs w:val="24"/>
        </w:rPr>
      </w:pPr>
      <w:ins w:id="13" w:author="Unknown">
        <w:r w:rsidRPr="00170E71">
          <w:rPr>
            <w:rFonts w:ascii="Times New Roman" w:eastAsia="Times New Roman" w:hAnsi="Times New Roman" w:cs="Times New Roman"/>
            <w:sz w:val="24"/>
            <w:szCs w:val="24"/>
          </w:rPr>
          <w:t> </w:t>
        </w:r>
      </w:ins>
    </w:p>
    <w:p w:rsidR="00170E71" w:rsidRPr="00170E71" w:rsidRDefault="00170E71" w:rsidP="00170E71">
      <w:pPr>
        <w:spacing w:before="100" w:beforeAutospacing="1" w:after="100" w:afterAutospacing="1" w:line="240" w:lineRule="auto"/>
        <w:outlineLvl w:val="1"/>
        <w:rPr>
          <w:ins w:id="14" w:author="Unknown"/>
          <w:rFonts w:ascii="Times New Roman" w:eastAsia="Times New Roman" w:hAnsi="Times New Roman" w:cs="Times New Roman"/>
          <w:b/>
          <w:bCs/>
          <w:sz w:val="36"/>
          <w:szCs w:val="36"/>
        </w:rPr>
      </w:pPr>
      <w:ins w:id="15" w:author="Unknown">
        <w:r w:rsidRPr="00170E71">
          <w:rPr>
            <w:rFonts w:ascii="Times New Roman" w:eastAsia="Times New Roman" w:hAnsi="Times New Roman" w:cs="Times New Roman"/>
            <w:b/>
            <w:bCs/>
            <w:sz w:val="36"/>
            <w:szCs w:val="36"/>
          </w:rPr>
          <w:t>What is method overloading?</w:t>
        </w:r>
      </w:ins>
    </w:p>
    <w:p w:rsidR="00170E71" w:rsidRPr="00170E71" w:rsidRDefault="00170E71" w:rsidP="00170E71">
      <w:pPr>
        <w:spacing w:before="100" w:beforeAutospacing="1" w:after="100" w:afterAutospacing="1" w:line="240" w:lineRule="auto"/>
        <w:rPr>
          <w:ins w:id="16" w:author="Unknown"/>
          <w:rFonts w:ascii="Times New Roman" w:eastAsia="Times New Roman" w:hAnsi="Times New Roman" w:cs="Times New Roman"/>
          <w:sz w:val="24"/>
          <w:szCs w:val="24"/>
        </w:rPr>
      </w:pPr>
      <w:ins w:id="17" w:author="Unknown">
        <w:r w:rsidRPr="00170E71">
          <w:rPr>
            <w:rFonts w:ascii="Times New Roman" w:eastAsia="Times New Roman" w:hAnsi="Times New Roman" w:cs="Times New Roman"/>
            <w:sz w:val="24"/>
            <w:szCs w:val="24"/>
          </w:rPr>
          <w:t>Method Overloading means to have two or more methods with same name in the same class with different arguments. The benefit of method overloading is that it allows you to implement methods that support the same semantic operation but differ by argument number or type.</w:t>
        </w:r>
        <w:r w:rsidRPr="00170E71">
          <w:rPr>
            <w:rFonts w:ascii="Times New Roman" w:eastAsia="Times New Roman" w:hAnsi="Times New Roman" w:cs="Times New Roman"/>
            <w:sz w:val="24"/>
            <w:szCs w:val="24"/>
          </w:rPr>
          <w:br/>
          <w:t>Note:</w:t>
        </w:r>
      </w:ins>
    </w:p>
    <w:p w:rsidR="00170E71" w:rsidRPr="00170E71" w:rsidRDefault="00170E71" w:rsidP="00170E71">
      <w:pPr>
        <w:numPr>
          <w:ilvl w:val="0"/>
          <w:numId w:val="2"/>
        </w:numPr>
        <w:spacing w:before="100" w:beforeAutospacing="1" w:after="100" w:afterAutospacing="1" w:line="240" w:lineRule="auto"/>
        <w:rPr>
          <w:ins w:id="18" w:author="Unknown"/>
          <w:rFonts w:ascii="Times New Roman" w:eastAsia="Times New Roman" w:hAnsi="Times New Roman" w:cs="Times New Roman"/>
          <w:sz w:val="24"/>
          <w:szCs w:val="24"/>
        </w:rPr>
      </w:pPr>
      <w:ins w:id="19" w:author="Unknown">
        <w:r w:rsidRPr="00170E71">
          <w:rPr>
            <w:rFonts w:ascii="Times New Roman" w:eastAsia="Times New Roman" w:hAnsi="Times New Roman" w:cs="Times New Roman"/>
            <w:i/>
            <w:iCs/>
            <w:sz w:val="24"/>
            <w:szCs w:val="24"/>
          </w:rPr>
          <w:t>Overloaded methods MUST change the argument list</w:t>
        </w:r>
      </w:ins>
    </w:p>
    <w:p w:rsidR="00170E71" w:rsidRPr="00170E71" w:rsidRDefault="00170E71" w:rsidP="00170E71">
      <w:pPr>
        <w:numPr>
          <w:ilvl w:val="0"/>
          <w:numId w:val="2"/>
        </w:numPr>
        <w:spacing w:before="100" w:beforeAutospacing="1" w:after="100" w:afterAutospacing="1" w:line="240" w:lineRule="auto"/>
        <w:rPr>
          <w:ins w:id="20" w:author="Unknown"/>
          <w:rFonts w:ascii="Times New Roman" w:eastAsia="Times New Roman" w:hAnsi="Times New Roman" w:cs="Times New Roman"/>
          <w:sz w:val="24"/>
          <w:szCs w:val="24"/>
        </w:rPr>
      </w:pPr>
      <w:ins w:id="21" w:author="Unknown">
        <w:r w:rsidRPr="00170E71">
          <w:rPr>
            <w:rFonts w:ascii="Times New Roman" w:eastAsia="Times New Roman" w:hAnsi="Times New Roman" w:cs="Times New Roman"/>
            <w:i/>
            <w:iCs/>
            <w:sz w:val="24"/>
            <w:szCs w:val="24"/>
          </w:rPr>
          <w:t>Overloaded methods CAN change the access modifier</w:t>
        </w:r>
      </w:ins>
    </w:p>
    <w:p w:rsidR="00170E71" w:rsidRPr="00170E71" w:rsidRDefault="00170E71" w:rsidP="00170E71">
      <w:pPr>
        <w:numPr>
          <w:ilvl w:val="0"/>
          <w:numId w:val="2"/>
        </w:numPr>
        <w:spacing w:before="100" w:beforeAutospacing="1" w:after="100" w:afterAutospacing="1" w:line="240" w:lineRule="auto"/>
        <w:rPr>
          <w:ins w:id="22" w:author="Unknown"/>
          <w:rFonts w:ascii="Times New Roman" w:eastAsia="Times New Roman" w:hAnsi="Times New Roman" w:cs="Times New Roman"/>
          <w:sz w:val="24"/>
          <w:szCs w:val="24"/>
        </w:rPr>
      </w:pPr>
      <w:ins w:id="23" w:author="Unknown">
        <w:r w:rsidRPr="00170E71">
          <w:rPr>
            <w:rFonts w:ascii="Times New Roman" w:eastAsia="Times New Roman" w:hAnsi="Times New Roman" w:cs="Times New Roman"/>
            <w:i/>
            <w:iCs/>
            <w:sz w:val="24"/>
            <w:szCs w:val="24"/>
          </w:rPr>
          <w:t>Overloaded methods CAN change the return type</w:t>
        </w:r>
      </w:ins>
    </w:p>
    <w:p w:rsidR="00170E71" w:rsidRPr="00170E71" w:rsidRDefault="00170E71" w:rsidP="00170E71">
      <w:pPr>
        <w:numPr>
          <w:ilvl w:val="0"/>
          <w:numId w:val="2"/>
        </w:numPr>
        <w:spacing w:before="100" w:beforeAutospacing="1" w:after="100" w:afterAutospacing="1" w:line="240" w:lineRule="auto"/>
        <w:rPr>
          <w:ins w:id="24" w:author="Unknown"/>
          <w:rFonts w:ascii="Times New Roman" w:eastAsia="Times New Roman" w:hAnsi="Times New Roman" w:cs="Times New Roman"/>
          <w:sz w:val="24"/>
          <w:szCs w:val="24"/>
        </w:rPr>
      </w:pPr>
      <w:ins w:id="25" w:author="Unknown">
        <w:r w:rsidRPr="00170E71">
          <w:rPr>
            <w:rFonts w:ascii="Times New Roman" w:eastAsia="Times New Roman" w:hAnsi="Times New Roman" w:cs="Times New Roman"/>
            <w:i/>
            <w:iCs/>
            <w:sz w:val="24"/>
            <w:szCs w:val="24"/>
          </w:rPr>
          <w:t>A method can be overloaded in the same class or in a subclass</w:t>
        </w:r>
      </w:ins>
    </w:p>
    <w:p w:rsidR="00170E71" w:rsidRPr="00170E71" w:rsidRDefault="00170E71" w:rsidP="00170E71">
      <w:pPr>
        <w:numPr>
          <w:ilvl w:val="0"/>
          <w:numId w:val="2"/>
        </w:numPr>
        <w:spacing w:before="100" w:beforeAutospacing="1" w:after="100" w:afterAutospacing="1" w:line="240" w:lineRule="auto"/>
        <w:rPr>
          <w:ins w:id="26" w:author="Unknown"/>
          <w:rFonts w:ascii="Times New Roman" w:eastAsia="Times New Roman" w:hAnsi="Times New Roman" w:cs="Times New Roman"/>
          <w:sz w:val="24"/>
          <w:szCs w:val="24"/>
        </w:rPr>
      </w:pPr>
      <w:ins w:id="27" w:author="Unknown">
        <w:r w:rsidRPr="00170E71">
          <w:rPr>
            <w:rFonts w:ascii="Times New Roman" w:eastAsia="Times New Roman" w:hAnsi="Times New Roman" w:cs="Times New Roman"/>
            <w:i/>
            <w:iCs/>
            <w:sz w:val="24"/>
            <w:szCs w:val="24"/>
          </w:rPr>
          <w:t>Overloaded methods CAN declare new or broader checked exceptions</w:t>
        </w:r>
      </w:ins>
    </w:p>
    <w:p w:rsidR="00170E71" w:rsidRPr="00170E71" w:rsidRDefault="00170E71" w:rsidP="00170E71">
      <w:pPr>
        <w:spacing w:before="100" w:beforeAutospacing="1" w:after="100" w:afterAutospacing="1" w:line="240" w:lineRule="auto"/>
        <w:rPr>
          <w:ins w:id="28" w:author="Unknown"/>
          <w:rFonts w:ascii="Times New Roman" w:eastAsia="Times New Roman" w:hAnsi="Times New Roman" w:cs="Times New Roman"/>
          <w:sz w:val="24"/>
          <w:szCs w:val="24"/>
        </w:rPr>
      </w:pPr>
      <w:ins w:id="29" w:author="Unknown">
        <w:r w:rsidRPr="00170E71">
          <w:rPr>
            <w:rFonts w:ascii="Times New Roman" w:eastAsia="Times New Roman" w:hAnsi="Times New Roman" w:cs="Times New Roman"/>
            <w:sz w:val="24"/>
            <w:szCs w:val="24"/>
          </w:rPr>
          <w:t> </w:t>
        </w:r>
      </w:ins>
    </w:p>
    <w:p w:rsidR="00170E71" w:rsidRPr="00170E71" w:rsidRDefault="00170E71" w:rsidP="00170E71">
      <w:pPr>
        <w:spacing w:before="100" w:beforeAutospacing="1" w:after="100" w:afterAutospacing="1" w:line="240" w:lineRule="auto"/>
        <w:outlineLvl w:val="1"/>
        <w:rPr>
          <w:ins w:id="30" w:author="Unknown"/>
          <w:rFonts w:ascii="Times New Roman" w:eastAsia="Times New Roman" w:hAnsi="Times New Roman" w:cs="Times New Roman"/>
          <w:b/>
          <w:bCs/>
          <w:sz w:val="36"/>
          <w:szCs w:val="36"/>
        </w:rPr>
      </w:pPr>
      <w:ins w:id="31" w:author="Unknown">
        <w:r w:rsidRPr="00170E71">
          <w:rPr>
            <w:rFonts w:ascii="Times New Roman" w:eastAsia="Times New Roman" w:hAnsi="Times New Roman" w:cs="Times New Roman"/>
            <w:b/>
            <w:bCs/>
            <w:sz w:val="36"/>
            <w:szCs w:val="36"/>
          </w:rPr>
          <w:t>What is the difference between abstraction and encapsulation?</w:t>
        </w:r>
      </w:ins>
    </w:p>
    <w:p w:rsidR="00170E71" w:rsidRPr="00170E71" w:rsidRDefault="00170E71" w:rsidP="00170E71">
      <w:pPr>
        <w:numPr>
          <w:ilvl w:val="0"/>
          <w:numId w:val="3"/>
        </w:numPr>
        <w:spacing w:before="100" w:beforeAutospacing="1" w:after="100" w:afterAutospacing="1" w:line="240" w:lineRule="auto"/>
        <w:rPr>
          <w:ins w:id="32" w:author="Unknown"/>
          <w:rFonts w:ascii="Times New Roman" w:eastAsia="Times New Roman" w:hAnsi="Times New Roman" w:cs="Times New Roman"/>
          <w:sz w:val="24"/>
          <w:szCs w:val="24"/>
        </w:rPr>
      </w:pPr>
      <w:proofErr w:type="spellStart"/>
      <w:proofErr w:type="gramStart"/>
      <w:ins w:id="33" w:author="Unknown">
        <w:r w:rsidRPr="00170E71">
          <w:rPr>
            <w:rFonts w:ascii="Times New Roman" w:eastAsia="Times New Roman" w:hAnsi="Times New Roman" w:cs="Times New Roman"/>
            <w:sz w:val="24"/>
            <w:szCs w:val="24"/>
          </w:rPr>
          <w:t>nAbstraction</w:t>
        </w:r>
        <w:proofErr w:type="spellEnd"/>
        <w:proofErr w:type="gramEnd"/>
        <w:r w:rsidRPr="00170E71">
          <w:rPr>
            <w:rFonts w:ascii="Times New Roman" w:eastAsia="Times New Roman" w:hAnsi="Times New Roman" w:cs="Times New Roman"/>
            <w:sz w:val="24"/>
            <w:szCs w:val="24"/>
          </w:rPr>
          <w:br/>
          <w:t>focuses on the outside view of an object (i.e. the interface)</w:t>
        </w:r>
        <w:r w:rsidRPr="00170E71">
          <w:rPr>
            <w:rFonts w:ascii="Times New Roman" w:eastAsia="Times New Roman" w:hAnsi="Times New Roman" w:cs="Times New Roman"/>
            <w:sz w:val="24"/>
            <w:szCs w:val="24"/>
          </w:rPr>
          <w:br/>
        </w:r>
        <w:r w:rsidRPr="00170E71">
          <w:rPr>
            <w:rFonts w:ascii="Times New Roman" w:eastAsia="Times New Roman" w:hAnsi="Times New Roman" w:cs="Times New Roman"/>
            <w:b/>
            <w:bCs/>
            <w:sz w:val="24"/>
            <w:szCs w:val="24"/>
          </w:rPr>
          <w:t>Encapsulation</w:t>
        </w:r>
        <w:r w:rsidRPr="00170E71">
          <w:rPr>
            <w:rFonts w:ascii="Times New Roman" w:eastAsia="Times New Roman" w:hAnsi="Times New Roman" w:cs="Times New Roman"/>
            <w:sz w:val="24"/>
            <w:szCs w:val="24"/>
          </w:rPr>
          <w:br/>
          <w:t>(information hiding) prevents clients from seeing it’s inside view, where the behavior of the abstraction is implemented.</w:t>
        </w:r>
      </w:ins>
    </w:p>
    <w:p w:rsidR="00170E71" w:rsidRPr="00170E71" w:rsidRDefault="00170E71" w:rsidP="00170E71">
      <w:pPr>
        <w:numPr>
          <w:ilvl w:val="0"/>
          <w:numId w:val="3"/>
        </w:numPr>
        <w:spacing w:before="100" w:beforeAutospacing="1" w:after="100" w:afterAutospacing="1" w:line="240" w:lineRule="auto"/>
        <w:rPr>
          <w:ins w:id="34" w:author="Unknown"/>
          <w:rFonts w:ascii="Times New Roman" w:eastAsia="Times New Roman" w:hAnsi="Times New Roman" w:cs="Times New Roman"/>
          <w:sz w:val="24"/>
          <w:szCs w:val="24"/>
        </w:rPr>
      </w:pPr>
      <w:ins w:id="35" w:author="Unknown">
        <w:r w:rsidRPr="00170E71">
          <w:rPr>
            <w:rFonts w:ascii="Times New Roman" w:eastAsia="Times New Roman" w:hAnsi="Times New Roman" w:cs="Times New Roman"/>
            <w:b/>
            <w:bCs/>
            <w:sz w:val="24"/>
            <w:szCs w:val="24"/>
          </w:rPr>
          <w:lastRenderedPageBreak/>
          <w:t>Abstraction</w:t>
        </w:r>
        <w:r w:rsidRPr="00170E71">
          <w:rPr>
            <w:rFonts w:ascii="Times New Roman" w:eastAsia="Times New Roman" w:hAnsi="Times New Roman" w:cs="Times New Roman"/>
            <w:sz w:val="24"/>
            <w:szCs w:val="24"/>
          </w:rPr>
          <w:t xml:space="preserve"> solves the problem in the design side while</w:t>
        </w:r>
        <w:r w:rsidRPr="00170E71">
          <w:rPr>
            <w:rFonts w:ascii="Times New Roman" w:eastAsia="Times New Roman" w:hAnsi="Times New Roman" w:cs="Times New Roman"/>
            <w:b/>
            <w:bCs/>
            <w:sz w:val="24"/>
            <w:szCs w:val="24"/>
          </w:rPr>
          <w:t xml:space="preserve"> Encapsulation </w:t>
        </w:r>
        <w:r w:rsidRPr="00170E71">
          <w:rPr>
            <w:rFonts w:ascii="Times New Roman" w:eastAsia="Times New Roman" w:hAnsi="Times New Roman" w:cs="Times New Roman"/>
            <w:sz w:val="24"/>
            <w:szCs w:val="24"/>
          </w:rPr>
          <w:t>is the Implementation.</w:t>
        </w:r>
      </w:ins>
    </w:p>
    <w:p w:rsidR="00170E71" w:rsidRPr="00170E71" w:rsidRDefault="00170E71" w:rsidP="00170E71">
      <w:pPr>
        <w:numPr>
          <w:ilvl w:val="0"/>
          <w:numId w:val="3"/>
        </w:numPr>
        <w:spacing w:before="100" w:beforeAutospacing="1" w:after="100" w:afterAutospacing="1" w:line="240" w:lineRule="auto"/>
        <w:rPr>
          <w:ins w:id="36" w:author="Unknown"/>
          <w:rFonts w:ascii="Times New Roman" w:eastAsia="Times New Roman" w:hAnsi="Times New Roman" w:cs="Times New Roman"/>
          <w:sz w:val="24"/>
          <w:szCs w:val="24"/>
        </w:rPr>
      </w:pPr>
      <w:ins w:id="37" w:author="Unknown">
        <w:r w:rsidRPr="00170E71">
          <w:rPr>
            <w:rFonts w:ascii="Times New Roman" w:eastAsia="Times New Roman" w:hAnsi="Times New Roman" w:cs="Times New Roman"/>
            <w:b/>
            <w:bCs/>
            <w:sz w:val="24"/>
            <w:szCs w:val="24"/>
          </w:rPr>
          <w:t xml:space="preserve">Encapsulation </w:t>
        </w:r>
        <w:r w:rsidRPr="00170E71">
          <w:rPr>
            <w:rFonts w:ascii="Times New Roman" w:eastAsia="Times New Roman" w:hAnsi="Times New Roman" w:cs="Times New Roman"/>
            <w:sz w:val="24"/>
            <w:szCs w:val="24"/>
          </w:rPr>
          <w:t>is the deliverables of Abstraction. Encapsulation barely talks about grouping up your abstraction to suit the developer needs.</w:t>
        </w:r>
      </w:ins>
    </w:p>
    <w:p w:rsidR="00170E71" w:rsidRPr="00170E71" w:rsidRDefault="00170E71" w:rsidP="00170E71">
      <w:pPr>
        <w:spacing w:before="100" w:beforeAutospacing="1" w:after="100" w:afterAutospacing="1" w:line="240" w:lineRule="auto"/>
        <w:rPr>
          <w:ins w:id="38" w:author="Unknown"/>
          <w:rFonts w:ascii="Times New Roman" w:eastAsia="Times New Roman" w:hAnsi="Times New Roman" w:cs="Times New Roman"/>
          <w:sz w:val="24"/>
          <w:szCs w:val="24"/>
        </w:rPr>
      </w:pPr>
      <w:ins w:id="39" w:author="Unknown">
        <w:r w:rsidRPr="00170E71">
          <w:rPr>
            <w:rFonts w:ascii="Times New Roman" w:eastAsia="Times New Roman" w:hAnsi="Times New Roman" w:cs="Times New Roman"/>
            <w:sz w:val="24"/>
            <w:szCs w:val="24"/>
          </w:rPr>
          <w:t> </w:t>
        </w:r>
      </w:ins>
    </w:p>
    <w:p w:rsidR="00170E71" w:rsidRPr="00170E71" w:rsidRDefault="00170E71" w:rsidP="00170E71">
      <w:pPr>
        <w:spacing w:before="100" w:beforeAutospacing="1" w:after="100" w:afterAutospacing="1" w:line="240" w:lineRule="auto"/>
        <w:outlineLvl w:val="1"/>
        <w:rPr>
          <w:ins w:id="40" w:author="Unknown"/>
          <w:rFonts w:ascii="Times New Roman" w:eastAsia="Times New Roman" w:hAnsi="Times New Roman" w:cs="Times New Roman"/>
          <w:b/>
          <w:bCs/>
          <w:sz w:val="36"/>
          <w:szCs w:val="36"/>
        </w:rPr>
      </w:pPr>
      <w:ins w:id="41" w:author="Unknown">
        <w:r w:rsidRPr="00170E71">
          <w:rPr>
            <w:rFonts w:ascii="Times New Roman" w:eastAsia="Times New Roman" w:hAnsi="Times New Roman" w:cs="Times New Roman"/>
            <w:b/>
            <w:bCs/>
            <w:sz w:val="36"/>
            <w:szCs w:val="36"/>
          </w:rPr>
          <w:t>What is super?</w:t>
        </w:r>
      </w:ins>
    </w:p>
    <w:p w:rsidR="00170E71" w:rsidRPr="00170E71" w:rsidRDefault="00170E71" w:rsidP="00170E71">
      <w:pPr>
        <w:spacing w:before="100" w:beforeAutospacing="1" w:after="100" w:afterAutospacing="1" w:line="240" w:lineRule="auto"/>
        <w:rPr>
          <w:ins w:id="42" w:author="Unknown"/>
          <w:rFonts w:ascii="Times New Roman" w:eastAsia="Times New Roman" w:hAnsi="Times New Roman" w:cs="Times New Roman"/>
          <w:sz w:val="24"/>
          <w:szCs w:val="24"/>
        </w:rPr>
      </w:pPr>
      <w:ins w:id="43" w:author="Unknown">
        <w:r w:rsidRPr="00170E71">
          <w:rPr>
            <w:rFonts w:ascii="Times New Roman" w:eastAsia="Times New Roman" w:hAnsi="Times New Roman" w:cs="Times New Roman"/>
            <w:sz w:val="24"/>
            <w:szCs w:val="24"/>
          </w:rPr>
          <w:t>Super is a keyword which is used to access the method or member variables from the superclass. If a method hides one of the member variables in its superclass, the method can refer to the hidden variable through the use of the super keyword. In the same way, if a method overrides one of the methods in its superclass, the method can invoke the overridden method through the use of the super keyword.</w:t>
        </w:r>
        <w:r w:rsidRPr="00170E71">
          <w:rPr>
            <w:rFonts w:ascii="Times New Roman" w:eastAsia="Times New Roman" w:hAnsi="Times New Roman" w:cs="Times New Roman"/>
            <w:sz w:val="24"/>
            <w:szCs w:val="24"/>
          </w:rPr>
          <w:br/>
          <w:t>Note:</w:t>
        </w:r>
      </w:ins>
    </w:p>
    <w:p w:rsidR="00170E71" w:rsidRPr="00170E71" w:rsidRDefault="00170E71" w:rsidP="00170E71">
      <w:pPr>
        <w:numPr>
          <w:ilvl w:val="0"/>
          <w:numId w:val="4"/>
        </w:numPr>
        <w:spacing w:before="100" w:beforeAutospacing="1" w:after="100" w:afterAutospacing="1" w:line="240" w:lineRule="auto"/>
        <w:rPr>
          <w:ins w:id="44" w:author="Unknown"/>
          <w:rFonts w:ascii="Times New Roman" w:eastAsia="Times New Roman" w:hAnsi="Times New Roman" w:cs="Times New Roman"/>
          <w:sz w:val="24"/>
          <w:szCs w:val="24"/>
        </w:rPr>
      </w:pPr>
      <w:ins w:id="45" w:author="Unknown">
        <w:r w:rsidRPr="00170E71">
          <w:rPr>
            <w:rFonts w:ascii="Times New Roman" w:eastAsia="Times New Roman" w:hAnsi="Times New Roman" w:cs="Times New Roman"/>
            <w:i/>
            <w:iCs/>
            <w:sz w:val="24"/>
            <w:szCs w:val="24"/>
          </w:rPr>
          <w:t>You can only go back one level.</w:t>
        </w:r>
      </w:ins>
    </w:p>
    <w:p w:rsidR="00170E71" w:rsidRPr="00170E71" w:rsidRDefault="00170E71" w:rsidP="00170E71">
      <w:pPr>
        <w:numPr>
          <w:ilvl w:val="0"/>
          <w:numId w:val="4"/>
        </w:numPr>
        <w:spacing w:before="100" w:beforeAutospacing="1" w:after="100" w:afterAutospacing="1" w:line="240" w:lineRule="auto"/>
        <w:rPr>
          <w:ins w:id="46" w:author="Unknown"/>
          <w:rFonts w:ascii="Times New Roman" w:eastAsia="Times New Roman" w:hAnsi="Times New Roman" w:cs="Times New Roman"/>
          <w:sz w:val="24"/>
          <w:szCs w:val="24"/>
        </w:rPr>
      </w:pPr>
      <w:ins w:id="47" w:author="Unknown">
        <w:r w:rsidRPr="00170E71">
          <w:rPr>
            <w:rFonts w:ascii="Times New Roman" w:eastAsia="Times New Roman" w:hAnsi="Times New Roman" w:cs="Times New Roman"/>
            <w:i/>
            <w:iCs/>
            <w:sz w:val="24"/>
            <w:szCs w:val="24"/>
          </w:rPr>
          <w:t xml:space="preserve">In the constructor, if you use </w:t>
        </w:r>
        <w:proofErr w:type="gramStart"/>
        <w:r w:rsidRPr="00170E71">
          <w:rPr>
            <w:rFonts w:ascii="Times New Roman" w:eastAsia="Times New Roman" w:hAnsi="Times New Roman" w:cs="Times New Roman"/>
            <w:i/>
            <w:iCs/>
            <w:sz w:val="24"/>
            <w:szCs w:val="24"/>
          </w:rPr>
          <w:t>super(</w:t>
        </w:r>
        <w:proofErr w:type="gramEnd"/>
        <w:r w:rsidRPr="00170E71">
          <w:rPr>
            <w:rFonts w:ascii="Times New Roman" w:eastAsia="Times New Roman" w:hAnsi="Times New Roman" w:cs="Times New Roman"/>
            <w:i/>
            <w:iCs/>
            <w:sz w:val="24"/>
            <w:szCs w:val="24"/>
          </w:rPr>
          <w:t xml:space="preserve">), it must be the very first code, and you cannot access </w:t>
        </w:r>
        <w:proofErr w:type="spellStart"/>
        <w:r w:rsidRPr="00170E71">
          <w:rPr>
            <w:rFonts w:ascii="Times New Roman" w:eastAsia="Times New Roman" w:hAnsi="Times New Roman" w:cs="Times New Roman"/>
            <w:i/>
            <w:iCs/>
            <w:sz w:val="24"/>
            <w:szCs w:val="24"/>
          </w:rPr>
          <w:t>any</w:t>
        </w:r>
        <w:r w:rsidRPr="00170E71">
          <w:rPr>
            <w:rFonts w:ascii="Times New Roman" w:eastAsia="Times New Roman" w:hAnsi="Times New Roman" w:cs="Times New Roman"/>
            <w:sz w:val="24"/>
            <w:szCs w:val="24"/>
          </w:rPr>
          <w:t>this.xxx</w:t>
        </w:r>
        <w:proofErr w:type="spellEnd"/>
        <w:r w:rsidRPr="00170E71">
          <w:rPr>
            <w:rFonts w:ascii="Times New Roman" w:eastAsia="Times New Roman" w:hAnsi="Times New Roman" w:cs="Times New Roman"/>
            <w:i/>
            <w:iCs/>
            <w:sz w:val="24"/>
            <w:szCs w:val="24"/>
          </w:rPr>
          <w:t xml:space="preserve"> variables or methods to compute its parameters.</w:t>
        </w:r>
      </w:ins>
    </w:p>
    <w:p w:rsidR="00170E71" w:rsidRPr="00170E71" w:rsidRDefault="00170E71" w:rsidP="00170E71">
      <w:pPr>
        <w:spacing w:before="100" w:beforeAutospacing="1" w:after="100" w:afterAutospacing="1" w:line="240" w:lineRule="auto"/>
        <w:rPr>
          <w:ins w:id="48" w:author="Unknown"/>
          <w:rFonts w:ascii="Times New Roman" w:eastAsia="Times New Roman" w:hAnsi="Times New Roman" w:cs="Times New Roman"/>
          <w:sz w:val="24"/>
          <w:szCs w:val="24"/>
        </w:rPr>
      </w:pPr>
      <w:ins w:id="49" w:author="Unknown">
        <w:r w:rsidRPr="00170E71">
          <w:rPr>
            <w:rFonts w:ascii="Times New Roman" w:eastAsia="Times New Roman" w:hAnsi="Times New Roman" w:cs="Times New Roman"/>
            <w:sz w:val="24"/>
            <w:szCs w:val="24"/>
          </w:rPr>
          <w:t> </w:t>
        </w:r>
      </w:ins>
    </w:p>
    <w:p w:rsidR="00170E71" w:rsidRPr="00170E71" w:rsidRDefault="00170E71" w:rsidP="00170E71">
      <w:pPr>
        <w:spacing w:before="100" w:beforeAutospacing="1" w:after="100" w:afterAutospacing="1" w:line="240" w:lineRule="auto"/>
        <w:outlineLvl w:val="1"/>
        <w:rPr>
          <w:ins w:id="50" w:author="Unknown"/>
          <w:rFonts w:ascii="Times New Roman" w:eastAsia="Times New Roman" w:hAnsi="Times New Roman" w:cs="Times New Roman"/>
          <w:b/>
          <w:bCs/>
          <w:sz w:val="36"/>
          <w:szCs w:val="36"/>
        </w:rPr>
      </w:pPr>
      <w:ins w:id="51" w:author="Unknown">
        <w:r w:rsidRPr="00170E71">
          <w:rPr>
            <w:rFonts w:ascii="Times New Roman" w:eastAsia="Times New Roman" w:hAnsi="Times New Roman" w:cs="Times New Roman"/>
            <w:b/>
            <w:bCs/>
            <w:sz w:val="36"/>
            <w:szCs w:val="36"/>
          </w:rPr>
          <w:t>What is runtime polymorphism or dynamic method dispatch?</w:t>
        </w:r>
      </w:ins>
    </w:p>
    <w:p w:rsidR="00170E71" w:rsidRPr="00170E71" w:rsidRDefault="00170E71" w:rsidP="00170E71">
      <w:pPr>
        <w:spacing w:before="100" w:beforeAutospacing="1" w:after="100" w:afterAutospacing="1" w:line="240" w:lineRule="auto"/>
        <w:rPr>
          <w:ins w:id="52" w:author="Unknown"/>
          <w:rFonts w:ascii="Times New Roman" w:eastAsia="Times New Roman" w:hAnsi="Times New Roman" w:cs="Times New Roman"/>
          <w:sz w:val="24"/>
          <w:szCs w:val="24"/>
        </w:rPr>
      </w:pPr>
      <w:ins w:id="53" w:author="Unknown">
        <w:r w:rsidRPr="00170E71">
          <w:rPr>
            <w:rFonts w:ascii="Times New Roman" w:eastAsia="Times New Roman" w:hAnsi="Times New Roman" w:cs="Times New Roman"/>
            <w:sz w:val="24"/>
            <w:szCs w:val="24"/>
          </w:rPr>
          <w:t>In Java, runtime polymorphism or dynamic method dispatch is a process in which a call to an overridden method is resolved at runtime rather than at compile-time. In this process, an overridden method is called through the reference variable of a superclass. The determination of the method to be called is based on the object being referred to by the reference variable.</w:t>
        </w:r>
      </w:ins>
    </w:p>
    <w:p w:rsidR="00170E71" w:rsidRPr="00170E71" w:rsidRDefault="00170E71" w:rsidP="00170E71">
      <w:pPr>
        <w:spacing w:before="100" w:beforeAutospacing="1" w:after="100" w:afterAutospacing="1" w:line="240" w:lineRule="auto"/>
        <w:outlineLvl w:val="1"/>
        <w:rPr>
          <w:ins w:id="54" w:author="Unknown"/>
          <w:rFonts w:ascii="Times New Roman" w:eastAsia="Times New Roman" w:hAnsi="Times New Roman" w:cs="Times New Roman"/>
          <w:b/>
          <w:bCs/>
          <w:sz w:val="36"/>
          <w:szCs w:val="36"/>
        </w:rPr>
      </w:pPr>
      <w:ins w:id="55" w:author="Unknown">
        <w:r w:rsidRPr="00170E71">
          <w:rPr>
            <w:rFonts w:ascii="Times New Roman" w:eastAsia="Times New Roman" w:hAnsi="Times New Roman" w:cs="Times New Roman"/>
            <w:b/>
            <w:bCs/>
            <w:sz w:val="36"/>
            <w:szCs w:val="36"/>
          </w:rPr>
          <w:t>When should I use abstract classes and when should I use interfaces?</w:t>
        </w:r>
      </w:ins>
    </w:p>
    <w:p w:rsidR="00170E71" w:rsidRPr="00170E71" w:rsidRDefault="00170E71" w:rsidP="00170E71">
      <w:pPr>
        <w:spacing w:before="100" w:beforeAutospacing="1" w:after="100" w:afterAutospacing="1" w:line="240" w:lineRule="auto"/>
        <w:outlineLvl w:val="1"/>
        <w:rPr>
          <w:ins w:id="56" w:author="Unknown"/>
          <w:rFonts w:ascii="Times New Roman" w:eastAsia="Times New Roman" w:hAnsi="Times New Roman" w:cs="Times New Roman"/>
          <w:b/>
          <w:bCs/>
          <w:sz w:val="36"/>
          <w:szCs w:val="36"/>
        </w:rPr>
      </w:pPr>
      <w:ins w:id="57" w:author="Unknown">
        <w:r w:rsidRPr="00170E71">
          <w:rPr>
            <w:rFonts w:ascii="Times New Roman" w:eastAsia="Times New Roman" w:hAnsi="Times New Roman" w:cs="Times New Roman"/>
            <w:b/>
            <w:bCs/>
            <w:sz w:val="36"/>
            <w:szCs w:val="36"/>
          </w:rPr>
          <w:t>Use Interfaces when…</w:t>
        </w:r>
      </w:ins>
    </w:p>
    <w:p w:rsidR="00170E71" w:rsidRPr="00170E71" w:rsidRDefault="00170E71" w:rsidP="00170E71">
      <w:pPr>
        <w:numPr>
          <w:ilvl w:val="0"/>
          <w:numId w:val="5"/>
        </w:numPr>
        <w:spacing w:before="100" w:beforeAutospacing="1" w:after="100" w:afterAutospacing="1" w:line="240" w:lineRule="auto"/>
        <w:rPr>
          <w:ins w:id="58" w:author="Unknown"/>
          <w:rFonts w:ascii="Times New Roman" w:eastAsia="Times New Roman" w:hAnsi="Times New Roman" w:cs="Times New Roman"/>
          <w:sz w:val="24"/>
          <w:szCs w:val="24"/>
        </w:rPr>
      </w:pPr>
      <w:ins w:id="59" w:author="Unknown">
        <w:r w:rsidRPr="00170E71">
          <w:rPr>
            <w:rFonts w:ascii="Times New Roman" w:eastAsia="Times New Roman" w:hAnsi="Times New Roman" w:cs="Times New Roman"/>
            <w:sz w:val="24"/>
            <w:szCs w:val="24"/>
          </w:rPr>
          <w:t>If various implementations only share method signatures then it is better to use Interfaces.</w:t>
        </w:r>
      </w:ins>
    </w:p>
    <w:p w:rsidR="00170E71" w:rsidRPr="00170E71" w:rsidRDefault="00170E71" w:rsidP="00170E71">
      <w:pPr>
        <w:numPr>
          <w:ilvl w:val="0"/>
          <w:numId w:val="5"/>
        </w:numPr>
        <w:spacing w:before="100" w:beforeAutospacing="1" w:after="100" w:afterAutospacing="1" w:line="240" w:lineRule="auto"/>
        <w:rPr>
          <w:ins w:id="60" w:author="Unknown"/>
          <w:rFonts w:ascii="Times New Roman" w:eastAsia="Times New Roman" w:hAnsi="Times New Roman" w:cs="Times New Roman"/>
          <w:sz w:val="24"/>
          <w:szCs w:val="24"/>
        </w:rPr>
      </w:pPr>
      <w:proofErr w:type="gramStart"/>
      <w:ins w:id="61" w:author="Unknown">
        <w:r w:rsidRPr="00170E71">
          <w:rPr>
            <w:rFonts w:ascii="Times New Roman" w:eastAsia="Times New Roman" w:hAnsi="Times New Roman" w:cs="Times New Roman"/>
            <w:sz w:val="24"/>
            <w:szCs w:val="24"/>
          </w:rPr>
          <w:t>you</w:t>
        </w:r>
        <w:proofErr w:type="gramEnd"/>
        <w:r w:rsidRPr="00170E71">
          <w:rPr>
            <w:rFonts w:ascii="Times New Roman" w:eastAsia="Times New Roman" w:hAnsi="Times New Roman" w:cs="Times New Roman"/>
            <w:sz w:val="24"/>
            <w:szCs w:val="24"/>
          </w:rPr>
          <w:t xml:space="preserve"> need some classes to use some methods which you don’t want to be included in the class, then you go for the interface, which makes it easy to just implement and make use of the methods defined in the interface.</w:t>
        </w:r>
      </w:ins>
    </w:p>
    <w:p w:rsidR="00170E71" w:rsidRPr="00170E71" w:rsidRDefault="00170E71" w:rsidP="00170E71">
      <w:pPr>
        <w:numPr>
          <w:ilvl w:val="0"/>
          <w:numId w:val="5"/>
        </w:numPr>
        <w:spacing w:before="100" w:beforeAutospacing="1" w:after="100" w:afterAutospacing="1" w:line="240" w:lineRule="auto"/>
        <w:rPr>
          <w:ins w:id="62" w:author="Unknown"/>
          <w:rFonts w:ascii="Times New Roman" w:eastAsia="Times New Roman" w:hAnsi="Times New Roman" w:cs="Times New Roman"/>
          <w:sz w:val="24"/>
          <w:szCs w:val="24"/>
        </w:rPr>
      </w:pPr>
      <w:ins w:id="63" w:author="Unknown">
        <w:r w:rsidRPr="00170E71">
          <w:rPr>
            <w:rFonts w:ascii="Times New Roman" w:eastAsia="Times New Roman" w:hAnsi="Times New Roman" w:cs="Times New Roman"/>
            <w:sz w:val="24"/>
            <w:szCs w:val="24"/>
          </w:rPr>
          <w:t>You see that something in your design will change frequently.</w:t>
        </w:r>
      </w:ins>
    </w:p>
    <w:p w:rsidR="00170E71" w:rsidRPr="00170E71" w:rsidRDefault="00170E71" w:rsidP="00170E71">
      <w:pPr>
        <w:spacing w:before="100" w:beforeAutospacing="1" w:after="100" w:afterAutospacing="1" w:line="240" w:lineRule="auto"/>
        <w:outlineLvl w:val="1"/>
        <w:rPr>
          <w:ins w:id="64" w:author="Unknown"/>
          <w:rFonts w:ascii="Times New Roman" w:eastAsia="Times New Roman" w:hAnsi="Times New Roman" w:cs="Times New Roman"/>
          <w:b/>
          <w:bCs/>
          <w:sz w:val="36"/>
          <w:szCs w:val="36"/>
        </w:rPr>
      </w:pPr>
      <w:ins w:id="65" w:author="Unknown">
        <w:r w:rsidRPr="00170E71">
          <w:rPr>
            <w:rFonts w:ascii="Times New Roman" w:eastAsia="Times New Roman" w:hAnsi="Times New Roman" w:cs="Times New Roman"/>
            <w:b/>
            <w:bCs/>
            <w:sz w:val="36"/>
            <w:szCs w:val="36"/>
          </w:rPr>
          <w:t>Use Abstract Class when…</w:t>
        </w:r>
      </w:ins>
    </w:p>
    <w:p w:rsidR="00170E71" w:rsidRPr="00170E71" w:rsidRDefault="00170E71" w:rsidP="00170E71">
      <w:pPr>
        <w:numPr>
          <w:ilvl w:val="0"/>
          <w:numId w:val="6"/>
        </w:numPr>
        <w:spacing w:before="100" w:beforeAutospacing="1" w:after="100" w:afterAutospacing="1" w:line="240" w:lineRule="auto"/>
        <w:rPr>
          <w:ins w:id="66" w:author="Unknown"/>
          <w:rFonts w:ascii="Times New Roman" w:eastAsia="Times New Roman" w:hAnsi="Times New Roman" w:cs="Times New Roman"/>
          <w:sz w:val="24"/>
          <w:szCs w:val="24"/>
        </w:rPr>
      </w:pPr>
      <w:ins w:id="67" w:author="Unknown">
        <w:r w:rsidRPr="00170E71">
          <w:rPr>
            <w:rFonts w:ascii="Times New Roman" w:eastAsia="Times New Roman" w:hAnsi="Times New Roman" w:cs="Times New Roman"/>
            <w:sz w:val="24"/>
            <w:szCs w:val="24"/>
          </w:rPr>
          <w:lastRenderedPageBreak/>
          <w:t>If various implementations are of the same kind and use common behavior or status then abstract class is better to use.</w:t>
        </w:r>
      </w:ins>
    </w:p>
    <w:p w:rsidR="00170E71" w:rsidRPr="00170E71" w:rsidRDefault="00170E71" w:rsidP="00170E71">
      <w:pPr>
        <w:numPr>
          <w:ilvl w:val="0"/>
          <w:numId w:val="6"/>
        </w:numPr>
        <w:spacing w:before="100" w:beforeAutospacing="1" w:after="100" w:afterAutospacing="1" w:line="240" w:lineRule="auto"/>
        <w:rPr>
          <w:ins w:id="68" w:author="Unknown"/>
          <w:rFonts w:ascii="Times New Roman" w:eastAsia="Times New Roman" w:hAnsi="Times New Roman" w:cs="Times New Roman"/>
          <w:sz w:val="24"/>
          <w:szCs w:val="24"/>
        </w:rPr>
      </w:pPr>
      <w:ins w:id="69" w:author="Unknown">
        <w:r w:rsidRPr="00170E71">
          <w:rPr>
            <w:rFonts w:ascii="Times New Roman" w:eastAsia="Times New Roman" w:hAnsi="Times New Roman" w:cs="Times New Roman"/>
            <w:sz w:val="24"/>
            <w:szCs w:val="24"/>
          </w:rPr>
          <w:t xml:space="preserve">Abstract classes are an excellent way to create planned inheritance hierarchies. They’re also a good choice for </w:t>
        </w:r>
        <w:proofErr w:type="spellStart"/>
        <w:r w:rsidRPr="00170E71">
          <w:rPr>
            <w:rFonts w:ascii="Times New Roman" w:eastAsia="Times New Roman" w:hAnsi="Times New Roman" w:cs="Times New Roman"/>
            <w:sz w:val="24"/>
            <w:szCs w:val="24"/>
          </w:rPr>
          <w:t>nonleaf</w:t>
        </w:r>
        <w:proofErr w:type="spellEnd"/>
        <w:r w:rsidRPr="00170E71">
          <w:rPr>
            <w:rFonts w:ascii="Times New Roman" w:eastAsia="Times New Roman" w:hAnsi="Times New Roman" w:cs="Times New Roman"/>
            <w:sz w:val="24"/>
            <w:szCs w:val="24"/>
          </w:rPr>
          <w:t xml:space="preserve"> classes in class hierarchies.</w:t>
        </w:r>
      </w:ins>
    </w:p>
    <w:p w:rsidR="00170E71" w:rsidRPr="00170E71" w:rsidRDefault="00170E71" w:rsidP="00170E71">
      <w:pPr>
        <w:numPr>
          <w:ilvl w:val="0"/>
          <w:numId w:val="6"/>
        </w:numPr>
        <w:spacing w:before="100" w:beforeAutospacing="1" w:after="100" w:afterAutospacing="1" w:line="240" w:lineRule="auto"/>
        <w:rPr>
          <w:ins w:id="70" w:author="Unknown"/>
          <w:rFonts w:ascii="Times New Roman" w:eastAsia="Times New Roman" w:hAnsi="Times New Roman" w:cs="Times New Roman"/>
          <w:sz w:val="24"/>
          <w:szCs w:val="24"/>
        </w:rPr>
      </w:pPr>
      <w:ins w:id="71" w:author="Unknown">
        <w:r w:rsidRPr="00170E71">
          <w:rPr>
            <w:rFonts w:ascii="Times New Roman" w:eastAsia="Times New Roman" w:hAnsi="Times New Roman" w:cs="Times New Roman"/>
            <w:sz w:val="24"/>
            <w:szCs w:val="24"/>
          </w:rPr>
          <w:t>When you want to provide a generalized form of abstraction and leave the implementation task with the inheriting subclass.</w:t>
        </w:r>
      </w:ins>
    </w:p>
    <w:p w:rsidR="00170E71" w:rsidRPr="00170E71" w:rsidRDefault="00170E71" w:rsidP="00170E71">
      <w:pPr>
        <w:spacing w:before="100" w:beforeAutospacing="1" w:after="100" w:afterAutospacing="1" w:line="240" w:lineRule="auto"/>
        <w:rPr>
          <w:ins w:id="72" w:author="Unknown"/>
          <w:rFonts w:ascii="Times New Roman" w:eastAsia="Times New Roman" w:hAnsi="Times New Roman" w:cs="Times New Roman"/>
          <w:sz w:val="24"/>
          <w:szCs w:val="24"/>
        </w:rPr>
      </w:pPr>
      <w:ins w:id="73" w:author="Unknown">
        <w:r w:rsidRPr="00170E71">
          <w:rPr>
            <w:rFonts w:ascii="Times New Roman" w:eastAsia="Times New Roman" w:hAnsi="Times New Roman" w:cs="Times New Roman"/>
            <w:sz w:val="24"/>
            <w:szCs w:val="24"/>
          </w:rPr>
          <w:t> </w:t>
        </w:r>
      </w:ins>
    </w:p>
    <w:p w:rsidR="00170E71" w:rsidRPr="00170E71" w:rsidRDefault="00170E71" w:rsidP="00170E71">
      <w:pPr>
        <w:spacing w:before="100" w:beforeAutospacing="1" w:after="100" w:afterAutospacing="1" w:line="240" w:lineRule="auto"/>
        <w:outlineLvl w:val="1"/>
        <w:rPr>
          <w:ins w:id="74" w:author="Unknown"/>
          <w:rFonts w:ascii="Times New Roman" w:eastAsia="Times New Roman" w:hAnsi="Times New Roman" w:cs="Times New Roman"/>
          <w:b/>
          <w:bCs/>
          <w:sz w:val="36"/>
          <w:szCs w:val="36"/>
        </w:rPr>
      </w:pPr>
      <w:ins w:id="75" w:author="Unknown">
        <w:r w:rsidRPr="00170E71">
          <w:rPr>
            <w:rFonts w:ascii="Times New Roman" w:eastAsia="Times New Roman" w:hAnsi="Times New Roman" w:cs="Times New Roman"/>
            <w:b/>
            <w:bCs/>
            <w:sz w:val="36"/>
            <w:szCs w:val="36"/>
          </w:rPr>
          <w:t>Can there be an abstract class with no abstract methods in it?</w:t>
        </w:r>
      </w:ins>
    </w:p>
    <w:p w:rsidR="00170E71" w:rsidRPr="00170E71" w:rsidRDefault="00170E71" w:rsidP="00170E71">
      <w:pPr>
        <w:spacing w:before="100" w:beforeAutospacing="1" w:after="100" w:afterAutospacing="1" w:line="240" w:lineRule="auto"/>
        <w:rPr>
          <w:ins w:id="76" w:author="Unknown"/>
          <w:rFonts w:ascii="Times New Roman" w:eastAsia="Times New Roman" w:hAnsi="Times New Roman" w:cs="Times New Roman"/>
          <w:sz w:val="24"/>
          <w:szCs w:val="24"/>
        </w:rPr>
      </w:pPr>
      <w:ins w:id="77" w:author="Unknown">
        <w:r w:rsidRPr="00170E71">
          <w:rPr>
            <w:rFonts w:ascii="Times New Roman" w:eastAsia="Times New Roman" w:hAnsi="Times New Roman" w:cs="Times New Roman"/>
            <w:sz w:val="24"/>
            <w:szCs w:val="24"/>
          </w:rPr>
          <w:t>Yes, there can be an abstract class without abstract methods.</w:t>
        </w:r>
      </w:ins>
    </w:p>
    <w:p w:rsidR="00170E71" w:rsidRPr="00170E71" w:rsidRDefault="00170E71" w:rsidP="00170E71">
      <w:pPr>
        <w:spacing w:before="100" w:beforeAutospacing="1" w:after="100" w:afterAutospacing="1" w:line="240" w:lineRule="auto"/>
        <w:outlineLvl w:val="1"/>
        <w:rPr>
          <w:ins w:id="78" w:author="Unknown"/>
          <w:rFonts w:ascii="Times New Roman" w:eastAsia="Times New Roman" w:hAnsi="Times New Roman" w:cs="Times New Roman"/>
          <w:b/>
          <w:bCs/>
          <w:sz w:val="36"/>
          <w:szCs w:val="36"/>
        </w:rPr>
      </w:pPr>
      <w:ins w:id="79" w:author="Unknown">
        <w:r w:rsidRPr="00170E71">
          <w:rPr>
            <w:rFonts w:ascii="Times New Roman" w:eastAsia="Times New Roman" w:hAnsi="Times New Roman" w:cs="Times New Roman"/>
            <w:b/>
            <w:bCs/>
            <w:sz w:val="36"/>
            <w:szCs w:val="36"/>
          </w:rPr>
          <w:t>What modifiers are allowed for methods in an Interface?</w:t>
        </w:r>
      </w:ins>
    </w:p>
    <w:p w:rsidR="00170E71" w:rsidRPr="00170E71" w:rsidRDefault="00170E71" w:rsidP="00170E71">
      <w:pPr>
        <w:spacing w:before="100" w:beforeAutospacing="1" w:after="100" w:afterAutospacing="1" w:line="240" w:lineRule="auto"/>
        <w:rPr>
          <w:ins w:id="80" w:author="Unknown"/>
          <w:rFonts w:ascii="Times New Roman" w:eastAsia="Times New Roman" w:hAnsi="Times New Roman" w:cs="Times New Roman"/>
          <w:sz w:val="24"/>
          <w:szCs w:val="24"/>
        </w:rPr>
      </w:pPr>
      <w:ins w:id="81" w:author="Unknown">
        <w:r w:rsidRPr="00170E71">
          <w:rPr>
            <w:rFonts w:ascii="Times New Roman" w:eastAsia="Times New Roman" w:hAnsi="Times New Roman" w:cs="Times New Roman"/>
            <w:sz w:val="24"/>
            <w:szCs w:val="24"/>
          </w:rPr>
          <w:t xml:space="preserve">Only </w:t>
        </w:r>
        <w:r w:rsidRPr="00170E71">
          <w:rPr>
            <w:rFonts w:ascii="Courier New" w:eastAsia="Times New Roman" w:hAnsi="Courier New" w:cs="Courier New"/>
            <w:sz w:val="20"/>
            <w:szCs w:val="20"/>
          </w:rPr>
          <w:t>public</w:t>
        </w:r>
        <w:r w:rsidRPr="00170E71">
          <w:rPr>
            <w:rFonts w:ascii="Times New Roman" w:eastAsia="Times New Roman" w:hAnsi="Times New Roman" w:cs="Times New Roman"/>
            <w:sz w:val="24"/>
            <w:szCs w:val="24"/>
          </w:rPr>
          <w:t xml:space="preserve"> and </w:t>
        </w:r>
        <w:r w:rsidRPr="00170E71">
          <w:rPr>
            <w:rFonts w:ascii="Courier New" w:eastAsia="Times New Roman" w:hAnsi="Courier New" w:cs="Courier New"/>
            <w:sz w:val="20"/>
            <w:szCs w:val="20"/>
          </w:rPr>
          <w:t>abstract</w:t>
        </w:r>
        <w:r w:rsidRPr="00170E71">
          <w:rPr>
            <w:rFonts w:ascii="Times New Roman" w:eastAsia="Times New Roman" w:hAnsi="Times New Roman" w:cs="Times New Roman"/>
            <w:sz w:val="24"/>
            <w:szCs w:val="24"/>
          </w:rPr>
          <w:t xml:space="preserve"> modifiers are allowed for methods in interfaces.</w:t>
        </w:r>
      </w:ins>
    </w:p>
    <w:p w:rsidR="00170E71" w:rsidRPr="00170E71" w:rsidRDefault="00170E71" w:rsidP="00170E71">
      <w:pPr>
        <w:spacing w:before="100" w:beforeAutospacing="1" w:after="100" w:afterAutospacing="1" w:line="240" w:lineRule="auto"/>
        <w:outlineLvl w:val="1"/>
        <w:rPr>
          <w:ins w:id="82" w:author="Unknown"/>
          <w:rFonts w:ascii="Times New Roman" w:eastAsia="Times New Roman" w:hAnsi="Times New Roman" w:cs="Times New Roman"/>
          <w:b/>
          <w:bCs/>
          <w:sz w:val="36"/>
          <w:szCs w:val="36"/>
        </w:rPr>
      </w:pPr>
      <w:ins w:id="83" w:author="Unknown">
        <w:r w:rsidRPr="00170E71">
          <w:rPr>
            <w:rFonts w:ascii="Times New Roman" w:eastAsia="Times New Roman" w:hAnsi="Times New Roman" w:cs="Times New Roman"/>
            <w:b/>
            <w:bCs/>
            <w:sz w:val="36"/>
            <w:szCs w:val="36"/>
          </w:rPr>
          <w:t>Can we create an object for an interface?</w:t>
        </w:r>
      </w:ins>
    </w:p>
    <w:p w:rsidR="00170E71" w:rsidRPr="00170E71" w:rsidRDefault="00170E71" w:rsidP="00170E71">
      <w:pPr>
        <w:spacing w:before="100" w:beforeAutospacing="1" w:after="100" w:afterAutospacing="1" w:line="240" w:lineRule="auto"/>
        <w:rPr>
          <w:ins w:id="84" w:author="Unknown"/>
          <w:rFonts w:ascii="Times New Roman" w:eastAsia="Times New Roman" w:hAnsi="Times New Roman" w:cs="Times New Roman"/>
          <w:sz w:val="24"/>
          <w:szCs w:val="24"/>
        </w:rPr>
      </w:pPr>
      <w:ins w:id="85" w:author="Unknown">
        <w:r w:rsidRPr="00170E71">
          <w:rPr>
            <w:rFonts w:ascii="Times New Roman" w:eastAsia="Times New Roman" w:hAnsi="Times New Roman" w:cs="Times New Roman"/>
            <w:sz w:val="24"/>
            <w:szCs w:val="24"/>
          </w:rPr>
          <w:t>Yes, it is always necessary to create an object implementation for an interface. Interfaces cannot be instantiated in their own right, so you must write a class that implements the interface and fulfill all the methods defined in it.</w:t>
        </w:r>
      </w:ins>
    </w:p>
    <w:p w:rsidR="00170E71" w:rsidRPr="00170E71" w:rsidRDefault="00170E71" w:rsidP="00170E71">
      <w:pPr>
        <w:spacing w:before="100" w:beforeAutospacing="1" w:after="100" w:afterAutospacing="1" w:line="240" w:lineRule="auto"/>
        <w:outlineLvl w:val="1"/>
        <w:rPr>
          <w:ins w:id="86" w:author="Unknown"/>
          <w:rFonts w:ascii="Times New Roman" w:eastAsia="Times New Roman" w:hAnsi="Times New Roman" w:cs="Times New Roman"/>
          <w:b/>
          <w:bCs/>
          <w:sz w:val="36"/>
          <w:szCs w:val="36"/>
        </w:rPr>
      </w:pPr>
      <w:ins w:id="87" w:author="Unknown">
        <w:r w:rsidRPr="00170E71">
          <w:rPr>
            <w:rFonts w:ascii="Times New Roman" w:eastAsia="Times New Roman" w:hAnsi="Times New Roman" w:cs="Times New Roman"/>
            <w:b/>
            <w:bCs/>
            <w:sz w:val="36"/>
            <w:szCs w:val="36"/>
          </w:rPr>
          <w:t>Can overloaded methods be override too?</w:t>
        </w:r>
      </w:ins>
    </w:p>
    <w:p w:rsidR="00170E71" w:rsidRPr="00170E71" w:rsidRDefault="00170E71" w:rsidP="00170E71">
      <w:pPr>
        <w:spacing w:before="100" w:beforeAutospacing="1" w:after="100" w:afterAutospacing="1" w:line="240" w:lineRule="auto"/>
        <w:rPr>
          <w:ins w:id="88" w:author="Unknown"/>
          <w:rFonts w:ascii="Times New Roman" w:eastAsia="Times New Roman" w:hAnsi="Times New Roman" w:cs="Times New Roman"/>
          <w:sz w:val="24"/>
          <w:szCs w:val="24"/>
        </w:rPr>
      </w:pPr>
      <w:ins w:id="89" w:author="Unknown">
        <w:r w:rsidRPr="00170E71">
          <w:rPr>
            <w:rFonts w:ascii="Times New Roman" w:eastAsia="Times New Roman" w:hAnsi="Times New Roman" w:cs="Times New Roman"/>
            <w:sz w:val="24"/>
            <w:szCs w:val="24"/>
          </w:rPr>
          <w:t>Yes, derived classes still can override the overloaded methods. Polymorphism can still happen. Compiler will not binding the method calls since it is overloaded, because it might be overridden now or in the future.</w:t>
        </w:r>
      </w:ins>
    </w:p>
    <w:p w:rsidR="00170E71" w:rsidRPr="00170E71" w:rsidRDefault="00170E71" w:rsidP="00170E71">
      <w:pPr>
        <w:spacing w:before="100" w:beforeAutospacing="1" w:after="100" w:afterAutospacing="1" w:line="240" w:lineRule="auto"/>
        <w:outlineLvl w:val="1"/>
        <w:rPr>
          <w:ins w:id="90" w:author="Unknown"/>
          <w:rFonts w:ascii="Times New Roman" w:eastAsia="Times New Roman" w:hAnsi="Times New Roman" w:cs="Times New Roman"/>
          <w:b/>
          <w:bCs/>
          <w:sz w:val="36"/>
          <w:szCs w:val="36"/>
        </w:rPr>
      </w:pPr>
      <w:ins w:id="91" w:author="Unknown">
        <w:r w:rsidRPr="00170E71">
          <w:rPr>
            <w:rFonts w:ascii="Times New Roman" w:eastAsia="Times New Roman" w:hAnsi="Times New Roman" w:cs="Times New Roman"/>
            <w:b/>
            <w:bCs/>
            <w:sz w:val="36"/>
            <w:szCs w:val="36"/>
          </w:rPr>
          <w:t xml:space="preserve">When you declare a method as abstract, can other </w:t>
        </w:r>
        <w:proofErr w:type="spellStart"/>
        <w:r w:rsidRPr="00170E71">
          <w:rPr>
            <w:rFonts w:ascii="Times New Roman" w:eastAsia="Times New Roman" w:hAnsi="Times New Roman" w:cs="Times New Roman"/>
            <w:b/>
            <w:bCs/>
            <w:sz w:val="36"/>
            <w:szCs w:val="36"/>
          </w:rPr>
          <w:t>nonabstract</w:t>
        </w:r>
        <w:proofErr w:type="spellEnd"/>
        <w:r w:rsidRPr="00170E71">
          <w:rPr>
            <w:rFonts w:ascii="Times New Roman" w:eastAsia="Times New Roman" w:hAnsi="Times New Roman" w:cs="Times New Roman"/>
            <w:b/>
            <w:bCs/>
            <w:sz w:val="36"/>
            <w:szCs w:val="36"/>
          </w:rPr>
          <w:t xml:space="preserve"> methods access it?</w:t>
        </w:r>
      </w:ins>
    </w:p>
    <w:p w:rsidR="00170E71" w:rsidRPr="00170E71" w:rsidRDefault="00170E71" w:rsidP="00170E71">
      <w:pPr>
        <w:spacing w:before="100" w:beforeAutospacing="1" w:after="100" w:afterAutospacing="1" w:line="240" w:lineRule="auto"/>
        <w:rPr>
          <w:ins w:id="92" w:author="Unknown"/>
          <w:rFonts w:ascii="Times New Roman" w:eastAsia="Times New Roman" w:hAnsi="Times New Roman" w:cs="Times New Roman"/>
          <w:sz w:val="24"/>
          <w:szCs w:val="24"/>
        </w:rPr>
      </w:pPr>
      <w:ins w:id="93" w:author="Unknown">
        <w:r w:rsidRPr="00170E71">
          <w:rPr>
            <w:rFonts w:ascii="Times New Roman" w:eastAsia="Times New Roman" w:hAnsi="Times New Roman" w:cs="Times New Roman"/>
            <w:sz w:val="24"/>
            <w:szCs w:val="24"/>
          </w:rPr>
          <w:t xml:space="preserve">Yes, other </w:t>
        </w:r>
        <w:proofErr w:type="spellStart"/>
        <w:r w:rsidRPr="00170E71">
          <w:rPr>
            <w:rFonts w:ascii="Times New Roman" w:eastAsia="Times New Roman" w:hAnsi="Times New Roman" w:cs="Times New Roman"/>
            <w:sz w:val="24"/>
            <w:szCs w:val="24"/>
          </w:rPr>
          <w:t>nonabstract</w:t>
        </w:r>
        <w:proofErr w:type="spellEnd"/>
        <w:r w:rsidRPr="00170E71">
          <w:rPr>
            <w:rFonts w:ascii="Times New Roman" w:eastAsia="Times New Roman" w:hAnsi="Times New Roman" w:cs="Times New Roman"/>
            <w:sz w:val="24"/>
            <w:szCs w:val="24"/>
          </w:rPr>
          <w:t xml:space="preserve"> methods can access a method that you declare as abstract.</w:t>
        </w:r>
      </w:ins>
    </w:p>
    <w:p w:rsidR="00170E71" w:rsidRPr="00170E71" w:rsidRDefault="00170E71" w:rsidP="00170E71">
      <w:pPr>
        <w:spacing w:before="100" w:beforeAutospacing="1" w:after="100" w:afterAutospacing="1" w:line="240" w:lineRule="auto"/>
        <w:outlineLvl w:val="1"/>
        <w:rPr>
          <w:ins w:id="94" w:author="Unknown"/>
          <w:rFonts w:ascii="Times New Roman" w:eastAsia="Times New Roman" w:hAnsi="Times New Roman" w:cs="Times New Roman"/>
          <w:b/>
          <w:bCs/>
          <w:sz w:val="36"/>
          <w:szCs w:val="36"/>
        </w:rPr>
      </w:pPr>
      <w:ins w:id="95" w:author="Unknown">
        <w:r w:rsidRPr="00170E71">
          <w:rPr>
            <w:rFonts w:ascii="Times New Roman" w:eastAsia="Times New Roman" w:hAnsi="Times New Roman" w:cs="Times New Roman"/>
            <w:b/>
            <w:bCs/>
            <w:sz w:val="36"/>
            <w:szCs w:val="36"/>
          </w:rPr>
          <w:t>Do interfaces have member variables?</w:t>
        </w:r>
      </w:ins>
    </w:p>
    <w:p w:rsidR="00170E71" w:rsidRPr="00170E71" w:rsidRDefault="00170E71" w:rsidP="00170E71">
      <w:pPr>
        <w:spacing w:before="100" w:beforeAutospacing="1" w:after="100" w:afterAutospacing="1" w:line="240" w:lineRule="auto"/>
        <w:rPr>
          <w:ins w:id="96" w:author="Unknown"/>
          <w:rFonts w:ascii="Times New Roman" w:eastAsia="Times New Roman" w:hAnsi="Times New Roman" w:cs="Times New Roman"/>
          <w:sz w:val="24"/>
          <w:szCs w:val="24"/>
        </w:rPr>
      </w:pPr>
      <w:ins w:id="97" w:author="Unknown">
        <w:r w:rsidRPr="00170E71">
          <w:rPr>
            <w:rFonts w:ascii="Times New Roman" w:eastAsia="Times New Roman" w:hAnsi="Times New Roman" w:cs="Times New Roman"/>
            <w:sz w:val="24"/>
            <w:szCs w:val="24"/>
          </w:rPr>
          <w:t xml:space="preserve">Interfaces may have member variables, but these are implicitly </w:t>
        </w:r>
        <w:r w:rsidRPr="00170E71">
          <w:rPr>
            <w:rFonts w:ascii="Courier New" w:eastAsia="Times New Roman" w:hAnsi="Courier New" w:cs="Courier New"/>
            <w:sz w:val="20"/>
            <w:szCs w:val="20"/>
          </w:rPr>
          <w:t>public, static,</w:t>
        </w:r>
        <w:r w:rsidRPr="00170E71">
          <w:rPr>
            <w:rFonts w:ascii="Times New Roman" w:eastAsia="Times New Roman" w:hAnsi="Times New Roman" w:cs="Times New Roman"/>
            <w:sz w:val="24"/>
            <w:szCs w:val="24"/>
          </w:rPr>
          <w:t xml:space="preserve"> </w:t>
        </w:r>
        <w:proofErr w:type="spellStart"/>
        <w:r w:rsidRPr="00170E71">
          <w:rPr>
            <w:rFonts w:ascii="Times New Roman" w:eastAsia="Times New Roman" w:hAnsi="Times New Roman" w:cs="Times New Roman"/>
            <w:sz w:val="24"/>
            <w:szCs w:val="24"/>
          </w:rPr>
          <w:t>and</w:t>
        </w:r>
        <w:r w:rsidRPr="00170E71">
          <w:rPr>
            <w:rFonts w:ascii="Courier New" w:eastAsia="Times New Roman" w:hAnsi="Courier New" w:cs="Courier New"/>
            <w:sz w:val="20"/>
            <w:szCs w:val="20"/>
          </w:rPr>
          <w:t>final</w:t>
        </w:r>
        <w:proofErr w:type="spellEnd"/>
        <w:r w:rsidRPr="00170E71">
          <w:rPr>
            <w:rFonts w:ascii="Times New Roman" w:eastAsia="Times New Roman" w:hAnsi="Times New Roman" w:cs="Times New Roman"/>
            <w:sz w:val="24"/>
            <w:szCs w:val="24"/>
          </w:rPr>
          <w:t>- in other words, interfaces can declare only constants, not instance variables that are available to all implementations and may be used as key references for method arguments for example.</w:t>
        </w:r>
      </w:ins>
    </w:p>
    <w:p w:rsidR="00170E71" w:rsidRPr="00170E71" w:rsidRDefault="00170E71" w:rsidP="00170E71">
      <w:pPr>
        <w:spacing w:before="100" w:beforeAutospacing="1" w:after="100" w:afterAutospacing="1" w:line="240" w:lineRule="auto"/>
        <w:outlineLvl w:val="1"/>
        <w:rPr>
          <w:ins w:id="98" w:author="Unknown"/>
          <w:rFonts w:ascii="Times New Roman" w:eastAsia="Times New Roman" w:hAnsi="Times New Roman" w:cs="Times New Roman"/>
          <w:b/>
          <w:bCs/>
          <w:sz w:val="36"/>
          <w:szCs w:val="36"/>
        </w:rPr>
      </w:pPr>
      <w:ins w:id="99" w:author="Unknown">
        <w:r w:rsidRPr="00170E71">
          <w:rPr>
            <w:rFonts w:ascii="Times New Roman" w:eastAsia="Times New Roman" w:hAnsi="Times New Roman" w:cs="Times New Roman"/>
            <w:b/>
            <w:bCs/>
            <w:sz w:val="36"/>
            <w:szCs w:val="36"/>
          </w:rPr>
          <w:t>Can we instantiate an interface?</w:t>
        </w:r>
      </w:ins>
    </w:p>
    <w:p w:rsidR="00170E71" w:rsidRPr="00170E71" w:rsidRDefault="00170E71" w:rsidP="00170E71">
      <w:pPr>
        <w:spacing w:before="100" w:beforeAutospacing="1" w:after="100" w:afterAutospacing="1" w:line="240" w:lineRule="auto"/>
        <w:rPr>
          <w:ins w:id="100" w:author="Unknown"/>
          <w:rFonts w:ascii="Times New Roman" w:eastAsia="Times New Roman" w:hAnsi="Times New Roman" w:cs="Times New Roman"/>
          <w:sz w:val="24"/>
          <w:szCs w:val="24"/>
        </w:rPr>
      </w:pPr>
      <w:ins w:id="101" w:author="Unknown">
        <w:r w:rsidRPr="00170E71">
          <w:rPr>
            <w:rFonts w:ascii="Times New Roman" w:eastAsia="Times New Roman" w:hAnsi="Times New Roman" w:cs="Times New Roman"/>
            <w:sz w:val="24"/>
            <w:szCs w:val="24"/>
          </w:rPr>
          <w:lastRenderedPageBreak/>
          <w:t>You can’t instantiate an interface directly, but you can instantiate a class that implements an interface.</w:t>
        </w:r>
      </w:ins>
    </w:p>
    <w:p w:rsidR="00170E71" w:rsidRPr="00170E71" w:rsidRDefault="00170E71" w:rsidP="00170E71">
      <w:pPr>
        <w:spacing w:before="100" w:beforeAutospacing="1" w:after="100" w:afterAutospacing="1" w:line="240" w:lineRule="auto"/>
        <w:outlineLvl w:val="1"/>
        <w:rPr>
          <w:ins w:id="102" w:author="Unknown"/>
          <w:rFonts w:ascii="Times New Roman" w:eastAsia="Times New Roman" w:hAnsi="Times New Roman" w:cs="Times New Roman"/>
          <w:b/>
          <w:bCs/>
          <w:sz w:val="36"/>
          <w:szCs w:val="36"/>
        </w:rPr>
      </w:pPr>
      <w:ins w:id="103" w:author="Unknown">
        <w:r w:rsidRPr="00170E71">
          <w:rPr>
            <w:rFonts w:ascii="Times New Roman" w:eastAsia="Times New Roman" w:hAnsi="Times New Roman" w:cs="Times New Roman"/>
            <w:b/>
            <w:bCs/>
            <w:sz w:val="36"/>
            <w:szCs w:val="36"/>
          </w:rPr>
          <w:t>Can we instantiate an abstract class?</w:t>
        </w:r>
      </w:ins>
    </w:p>
    <w:p w:rsidR="00170E71" w:rsidRPr="00170E71" w:rsidRDefault="00170E71" w:rsidP="00170E71">
      <w:pPr>
        <w:spacing w:before="100" w:beforeAutospacing="1" w:after="100" w:afterAutospacing="1" w:line="240" w:lineRule="auto"/>
        <w:rPr>
          <w:ins w:id="104" w:author="Unknown"/>
          <w:rFonts w:ascii="Times New Roman" w:eastAsia="Times New Roman" w:hAnsi="Times New Roman" w:cs="Times New Roman"/>
          <w:sz w:val="24"/>
          <w:szCs w:val="24"/>
        </w:rPr>
      </w:pPr>
      <w:ins w:id="105" w:author="Unknown">
        <w:r w:rsidRPr="00170E71">
          <w:rPr>
            <w:rFonts w:ascii="Times New Roman" w:eastAsia="Times New Roman" w:hAnsi="Times New Roman" w:cs="Times New Roman"/>
            <w:sz w:val="24"/>
            <w:szCs w:val="24"/>
          </w:rPr>
          <w:t>An abstract class can never be instantiated. Its sole purpose is to be extended (</w:t>
        </w:r>
        <w:proofErr w:type="spellStart"/>
        <w:r w:rsidRPr="00170E71">
          <w:rPr>
            <w:rFonts w:ascii="Times New Roman" w:eastAsia="Times New Roman" w:hAnsi="Times New Roman" w:cs="Times New Roman"/>
            <w:sz w:val="24"/>
            <w:szCs w:val="24"/>
          </w:rPr>
          <w:t>subclassed</w:t>
        </w:r>
        <w:proofErr w:type="spellEnd"/>
        <w:r w:rsidRPr="00170E71">
          <w:rPr>
            <w:rFonts w:ascii="Times New Roman" w:eastAsia="Times New Roman" w:hAnsi="Times New Roman" w:cs="Times New Roman"/>
            <w:sz w:val="24"/>
            <w:szCs w:val="24"/>
          </w:rPr>
          <w:t>).</w:t>
        </w:r>
      </w:ins>
    </w:p>
    <w:p w:rsidR="00170E71" w:rsidRPr="00170E71" w:rsidRDefault="00170E71" w:rsidP="00170E71">
      <w:pPr>
        <w:spacing w:before="100" w:beforeAutospacing="1" w:after="100" w:afterAutospacing="1" w:line="240" w:lineRule="auto"/>
        <w:outlineLvl w:val="0"/>
        <w:rPr>
          <w:ins w:id="106" w:author="Unknown"/>
          <w:rFonts w:ascii="Times New Roman" w:eastAsia="Times New Roman" w:hAnsi="Times New Roman" w:cs="Times New Roman"/>
          <w:b/>
          <w:bCs/>
          <w:kern w:val="36"/>
          <w:sz w:val="48"/>
          <w:szCs w:val="48"/>
        </w:rPr>
      </w:pPr>
      <w:ins w:id="107" w:author="Unknown">
        <w:r w:rsidRPr="00170E71">
          <w:rPr>
            <w:rFonts w:ascii="Times New Roman" w:eastAsia="Times New Roman" w:hAnsi="Times New Roman" w:cs="Times New Roman"/>
            <w:b/>
            <w:bCs/>
            <w:kern w:val="36"/>
            <w:sz w:val="48"/>
            <w:szCs w:val="48"/>
          </w:rPr>
          <w:t>What are the principle concepts of OOPS?</w:t>
        </w:r>
      </w:ins>
    </w:p>
    <w:p w:rsidR="00170E71" w:rsidRPr="00170E71" w:rsidRDefault="00170E71" w:rsidP="00170E71">
      <w:pPr>
        <w:spacing w:before="100" w:beforeAutospacing="1" w:after="100" w:afterAutospacing="1" w:line="240" w:lineRule="auto"/>
        <w:rPr>
          <w:ins w:id="108" w:author="Unknown"/>
          <w:rFonts w:ascii="Times New Roman" w:eastAsia="Times New Roman" w:hAnsi="Times New Roman" w:cs="Times New Roman"/>
          <w:sz w:val="24"/>
          <w:szCs w:val="24"/>
        </w:rPr>
      </w:pPr>
      <w:ins w:id="109" w:author="Unknown">
        <w:r w:rsidRPr="00170E71">
          <w:rPr>
            <w:rFonts w:ascii="Times New Roman" w:eastAsia="Times New Roman" w:hAnsi="Times New Roman" w:cs="Times New Roman"/>
            <w:sz w:val="24"/>
            <w:szCs w:val="24"/>
          </w:rPr>
          <w:t>There are four principle concepts upon which object oriented design and programming rest. They are:</w:t>
        </w:r>
      </w:ins>
    </w:p>
    <w:p w:rsidR="00170E71" w:rsidRPr="00170E71" w:rsidRDefault="00170E71" w:rsidP="00170E71">
      <w:pPr>
        <w:numPr>
          <w:ilvl w:val="0"/>
          <w:numId w:val="7"/>
        </w:numPr>
        <w:spacing w:before="100" w:beforeAutospacing="1" w:after="100" w:afterAutospacing="1" w:line="240" w:lineRule="auto"/>
        <w:rPr>
          <w:ins w:id="110" w:author="Unknown"/>
          <w:rFonts w:ascii="Times New Roman" w:eastAsia="Times New Roman" w:hAnsi="Times New Roman" w:cs="Times New Roman"/>
          <w:sz w:val="24"/>
          <w:szCs w:val="24"/>
        </w:rPr>
      </w:pPr>
      <w:ins w:id="111" w:author="Unknown">
        <w:r w:rsidRPr="00170E71">
          <w:rPr>
            <w:rFonts w:ascii="Times New Roman" w:eastAsia="Times New Roman" w:hAnsi="Times New Roman" w:cs="Times New Roman"/>
            <w:sz w:val="24"/>
            <w:szCs w:val="24"/>
          </w:rPr>
          <w:t>Abstraction</w:t>
        </w:r>
      </w:ins>
    </w:p>
    <w:p w:rsidR="00170E71" w:rsidRPr="00170E71" w:rsidRDefault="00170E71" w:rsidP="00170E71">
      <w:pPr>
        <w:numPr>
          <w:ilvl w:val="0"/>
          <w:numId w:val="7"/>
        </w:numPr>
        <w:spacing w:before="100" w:beforeAutospacing="1" w:after="100" w:afterAutospacing="1" w:line="240" w:lineRule="auto"/>
        <w:rPr>
          <w:ins w:id="112" w:author="Unknown"/>
          <w:rFonts w:ascii="Times New Roman" w:eastAsia="Times New Roman" w:hAnsi="Times New Roman" w:cs="Times New Roman"/>
          <w:sz w:val="24"/>
          <w:szCs w:val="24"/>
        </w:rPr>
      </w:pPr>
      <w:ins w:id="113" w:author="Unknown">
        <w:r w:rsidRPr="00170E71">
          <w:rPr>
            <w:rFonts w:ascii="Times New Roman" w:eastAsia="Times New Roman" w:hAnsi="Times New Roman" w:cs="Times New Roman"/>
            <w:sz w:val="24"/>
            <w:szCs w:val="24"/>
          </w:rPr>
          <w:t>Polymorphism</w:t>
        </w:r>
      </w:ins>
    </w:p>
    <w:p w:rsidR="00170E71" w:rsidRPr="00170E71" w:rsidRDefault="00170E71" w:rsidP="00170E71">
      <w:pPr>
        <w:numPr>
          <w:ilvl w:val="0"/>
          <w:numId w:val="7"/>
        </w:numPr>
        <w:spacing w:before="100" w:beforeAutospacing="1" w:after="100" w:afterAutospacing="1" w:line="240" w:lineRule="auto"/>
        <w:rPr>
          <w:ins w:id="114" w:author="Unknown"/>
          <w:rFonts w:ascii="Times New Roman" w:eastAsia="Times New Roman" w:hAnsi="Times New Roman" w:cs="Times New Roman"/>
          <w:sz w:val="24"/>
          <w:szCs w:val="24"/>
        </w:rPr>
      </w:pPr>
      <w:ins w:id="115" w:author="Unknown">
        <w:r w:rsidRPr="00170E71">
          <w:rPr>
            <w:rFonts w:ascii="Times New Roman" w:eastAsia="Times New Roman" w:hAnsi="Times New Roman" w:cs="Times New Roman"/>
            <w:sz w:val="24"/>
            <w:szCs w:val="24"/>
          </w:rPr>
          <w:t>Inheritance</w:t>
        </w:r>
      </w:ins>
    </w:p>
    <w:p w:rsidR="00170E71" w:rsidRPr="00170E71" w:rsidRDefault="00170E71" w:rsidP="00170E71">
      <w:pPr>
        <w:numPr>
          <w:ilvl w:val="0"/>
          <w:numId w:val="7"/>
        </w:numPr>
        <w:spacing w:before="100" w:beforeAutospacing="1" w:after="100" w:afterAutospacing="1" w:line="240" w:lineRule="auto"/>
        <w:rPr>
          <w:ins w:id="116" w:author="Unknown"/>
          <w:rFonts w:ascii="Times New Roman" w:eastAsia="Times New Roman" w:hAnsi="Times New Roman" w:cs="Times New Roman"/>
          <w:sz w:val="24"/>
          <w:szCs w:val="24"/>
        </w:rPr>
      </w:pPr>
      <w:ins w:id="117" w:author="Unknown">
        <w:r w:rsidRPr="00170E71">
          <w:rPr>
            <w:rFonts w:ascii="Times New Roman" w:eastAsia="Times New Roman" w:hAnsi="Times New Roman" w:cs="Times New Roman"/>
            <w:sz w:val="24"/>
            <w:szCs w:val="24"/>
          </w:rPr>
          <w:t>Encapsulation</w:t>
        </w:r>
      </w:ins>
    </w:p>
    <w:p w:rsidR="00170E71" w:rsidRPr="00170E71" w:rsidRDefault="00170E71" w:rsidP="00170E71">
      <w:pPr>
        <w:spacing w:before="100" w:beforeAutospacing="1" w:after="100" w:afterAutospacing="1" w:line="240" w:lineRule="auto"/>
        <w:outlineLvl w:val="1"/>
        <w:rPr>
          <w:ins w:id="118" w:author="Unknown"/>
          <w:rFonts w:ascii="Times New Roman" w:eastAsia="Times New Roman" w:hAnsi="Times New Roman" w:cs="Times New Roman"/>
          <w:b/>
          <w:bCs/>
          <w:sz w:val="36"/>
          <w:szCs w:val="36"/>
        </w:rPr>
      </w:pPr>
      <w:ins w:id="119" w:author="Unknown">
        <w:r w:rsidRPr="00170E71">
          <w:rPr>
            <w:rFonts w:ascii="Times New Roman" w:eastAsia="Times New Roman" w:hAnsi="Times New Roman" w:cs="Times New Roman"/>
            <w:b/>
            <w:bCs/>
            <w:sz w:val="36"/>
            <w:szCs w:val="36"/>
          </w:rPr>
          <w:t>Explain the different forms of Polymorphism.</w:t>
        </w:r>
      </w:ins>
    </w:p>
    <w:p w:rsidR="00170E71" w:rsidRPr="00170E71" w:rsidRDefault="00170E71" w:rsidP="00170E71">
      <w:pPr>
        <w:spacing w:before="100" w:beforeAutospacing="1" w:after="100" w:afterAutospacing="1" w:line="240" w:lineRule="auto"/>
        <w:rPr>
          <w:ins w:id="120" w:author="Unknown"/>
          <w:rFonts w:ascii="Times New Roman" w:eastAsia="Times New Roman" w:hAnsi="Times New Roman" w:cs="Times New Roman"/>
          <w:sz w:val="24"/>
          <w:szCs w:val="24"/>
        </w:rPr>
      </w:pPr>
      <w:ins w:id="121" w:author="Unknown">
        <w:r w:rsidRPr="00170E71">
          <w:rPr>
            <w:rFonts w:ascii="Times New Roman" w:eastAsia="Times New Roman" w:hAnsi="Times New Roman" w:cs="Times New Roman"/>
            <w:sz w:val="24"/>
            <w:szCs w:val="24"/>
          </w:rPr>
          <w:t>There are two types of polymorphism one is</w:t>
        </w:r>
      </w:ins>
    </w:p>
    <w:p w:rsidR="00170E71" w:rsidRPr="00170E71" w:rsidRDefault="00170E71" w:rsidP="00170E71">
      <w:pPr>
        <w:spacing w:before="100" w:beforeAutospacing="1" w:after="100" w:afterAutospacing="1" w:line="240" w:lineRule="auto"/>
        <w:outlineLvl w:val="1"/>
        <w:rPr>
          <w:ins w:id="122" w:author="Unknown"/>
          <w:rFonts w:ascii="Times New Roman" w:eastAsia="Times New Roman" w:hAnsi="Times New Roman" w:cs="Times New Roman"/>
          <w:b/>
          <w:bCs/>
          <w:sz w:val="36"/>
          <w:szCs w:val="36"/>
        </w:rPr>
      </w:pPr>
      <w:ins w:id="123" w:author="Unknown">
        <w:r w:rsidRPr="00170E71">
          <w:rPr>
            <w:rFonts w:ascii="Times New Roman" w:eastAsia="Times New Roman" w:hAnsi="Times New Roman" w:cs="Times New Roman"/>
            <w:b/>
            <w:bCs/>
            <w:sz w:val="36"/>
            <w:szCs w:val="36"/>
          </w:rPr>
          <w:t>Compile time polymorphism</w:t>
        </w:r>
      </w:ins>
    </w:p>
    <w:p w:rsidR="00170E71" w:rsidRPr="00170E71" w:rsidRDefault="00170E71" w:rsidP="00170E71">
      <w:pPr>
        <w:spacing w:before="100" w:beforeAutospacing="1" w:after="100" w:afterAutospacing="1" w:line="240" w:lineRule="auto"/>
        <w:rPr>
          <w:ins w:id="124" w:author="Unknown"/>
          <w:rFonts w:ascii="Times New Roman" w:eastAsia="Times New Roman" w:hAnsi="Times New Roman" w:cs="Times New Roman"/>
          <w:sz w:val="24"/>
          <w:szCs w:val="24"/>
        </w:rPr>
      </w:pPr>
      <w:proofErr w:type="gramStart"/>
      <w:ins w:id="125" w:author="Unknown">
        <w:r w:rsidRPr="00170E71">
          <w:rPr>
            <w:rFonts w:ascii="Times New Roman" w:eastAsia="Times New Roman" w:hAnsi="Times New Roman" w:cs="Times New Roman"/>
            <w:sz w:val="24"/>
            <w:szCs w:val="24"/>
          </w:rPr>
          <w:t>and</w:t>
        </w:r>
        <w:proofErr w:type="gramEnd"/>
        <w:r w:rsidRPr="00170E71">
          <w:rPr>
            <w:rFonts w:ascii="Times New Roman" w:eastAsia="Times New Roman" w:hAnsi="Times New Roman" w:cs="Times New Roman"/>
            <w:sz w:val="24"/>
            <w:szCs w:val="24"/>
          </w:rPr>
          <w:t xml:space="preserve"> the other is run time polymorphism. Compile time polymorphism is method overloading.</w:t>
        </w:r>
      </w:ins>
    </w:p>
    <w:p w:rsidR="00170E71" w:rsidRPr="00170E71" w:rsidRDefault="00170E71" w:rsidP="00170E71">
      <w:pPr>
        <w:spacing w:before="100" w:beforeAutospacing="1" w:after="100" w:afterAutospacing="1" w:line="240" w:lineRule="auto"/>
        <w:outlineLvl w:val="1"/>
        <w:rPr>
          <w:ins w:id="126" w:author="Unknown"/>
          <w:rFonts w:ascii="Times New Roman" w:eastAsia="Times New Roman" w:hAnsi="Times New Roman" w:cs="Times New Roman"/>
          <w:b/>
          <w:bCs/>
          <w:sz w:val="36"/>
          <w:szCs w:val="36"/>
        </w:rPr>
      </w:pPr>
      <w:ins w:id="127" w:author="Unknown">
        <w:r w:rsidRPr="00170E71">
          <w:rPr>
            <w:rFonts w:ascii="Times New Roman" w:eastAsia="Times New Roman" w:hAnsi="Times New Roman" w:cs="Times New Roman"/>
            <w:b/>
            <w:bCs/>
            <w:sz w:val="36"/>
            <w:szCs w:val="36"/>
          </w:rPr>
          <w:t>Runtime time polymorphism</w:t>
        </w:r>
      </w:ins>
    </w:p>
    <w:p w:rsidR="00170E71" w:rsidRPr="00170E71" w:rsidRDefault="00170E71" w:rsidP="00170E71">
      <w:pPr>
        <w:spacing w:before="100" w:beforeAutospacing="1" w:after="100" w:afterAutospacing="1" w:line="240" w:lineRule="auto"/>
        <w:rPr>
          <w:ins w:id="128" w:author="Unknown"/>
          <w:rFonts w:ascii="Times New Roman" w:eastAsia="Times New Roman" w:hAnsi="Times New Roman" w:cs="Times New Roman"/>
          <w:sz w:val="24"/>
          <w:szCs w:val="24"/>
        </w:rPr>
      </w:pPr>
      <w:proofErr w:type="gramStart"/>
      <w:ins w:id="129" w:author="Unknown">
        <w:r w:rsidRPr="00170E71">
          <w:rPr>
            <w:rFonts w:ascii="Times New Roman" w:eastAsia="Times New Roman" w:hAnsi="Times New Roman" w:cs="Times New Roman"/>
            <w:sz w:val="24"/>
            <w:szCs w:val="24"/>
          </w:rPr>
          <w:t>is</w:t>
        </w:r>
        <w:proofErr w:type="gramEnd"/>
        <w:r w:rsidRPr="00170E71">
          <w:rPr>
            <w:rFonts w:ascii="Times New Roman" w:eastAsia="Times New Roman" w:hAnsi="Times New Roman" w:cs="Times New Roman"/>
            <w:sz w:val="24"/>
            <w:szCs w:val="24"/>
          </w:rPr>
          <w:t xml:space="preserve"> done using inheritance and interface.</w:t>
        </w:r>
      </w:ins>
    </w:p>
    <w:p w:rsidR="00170E71" w:rsidRPr="00170E71" w:rsidRDefault="00170E71" w:rsidP="00170E71">
      <w:pPr>
        <w:spacing w:before="100" w:beforeAutospacing="1" w:after="100" w:afterAutospacing="1" w:line="240" w:lineRule="auto"/>
        <w:rPr>
          <w:ins w:id="130" w:author="Unknown"/>
          <w:rFonts w:ascii="Times New Roman" w:eastAsia="Times New Roman" w:hAnsi="Times New Roman" w:cs="Times New Roman"/>
          <w:sz w:val="24"/>
          <w:szCs w:val="24"/>
        </w:rPr>
      </w:pPr>
      <w:ins w:id="131" w:author="Unknown">
        <w:r w:rsidRPr="00170E71">
          <w:rPr>
            <w:rFonts w:ascii="Times New Roman" w:eastAsia="Times New Roman" w:hAnsi="Times New Roman" w:cs="Times New Roman"/>
            <w:sz w:val="24"/>
            <w:szCs w:val="24"/>
          </w:rPr>
          <w:t xml:space="preserve">Note: </w:t>
        </w:r>
        <w:r w:rsidRPr="00170E71">
          <w:rPr>
            <w:rFonts w:ascii="Times New Roman" w:eastAsia="Times New Roman" w:hAnsi="Times New Roman" w:cs="Times New Roman"/>
            <w:i/>
            <w:iCs/>
            <w:sz w:val="24"/>
            <w:szCs w:val="24"/>
          </w:rPr>
          <w:t>From a practical programming viewpoint, polymorphism manifests itself in three distinct forms in Java:</w:t>
        </w:r>
      </w:ins>
    </w:p>
    <w:p w:rsidR="00170E71" w:rsidRPr="00170E71" w:rsidRDefault="00170E71" w:rsidP="00170E71">
      <w:pPr>
        <w:numPr>
          <w:ilvl w:val="0"/>
          <w:numId w:val="8"/>
        </w:numPr>
        <w:spacing w:before="100" w:beforeAutospacing="1" w:after="100" w:afterAutospacing="1" w:line="240" w:lineRule="auto"/>
        <w:rPr>
          <w:ins w:id="132" w:author="Unknown"/>
          <w:rFonts w:ascii="Times New Roman" w:eastAsia="Times New Roman" w:hAnsi="Times New Roman" w:cs="Times New Roman"/>
          <w:sz w:val="24"/>
          <w:szCs w:val="24"/>
        </w:rPr>
      </w:pPr>
      <w:ins w:id="133" w:author="Unknown">
        <w:r w:rsidRPr="00170E71">
          <w:rPr>
            <w:rFonts w:ascii="Times New Roman" w:eastAsia="Times New Roman" w:hAnsi="Times New Roman" w:cs="Times New Roman"/>
            <w:i/>
            <w:iCs/>
            <w:sz w:val="24"/>
            <w:szCs w:val="24"/>
          </w:rPr>
          <w:t>Method overriding through inheritance</w:t>
        </w:r>
      </w:ins>
    </w:p>
    <w:p w:rsidR="00170E71" w:rsidRPr="00170E71" w:rsidRDefault="00170E71" w:rsidP="00170E71">
      <w:pPr>
        <w:numPr>
          <w:ilvl w:val="0"/>
          <w:numId w:val="8"/>
        </w:numPr>
        <w:spacing w:before="100" w:beforeAutospacing="1" w:after="100" w:afterAutospacing="1" w:line="240" w:lineRule="auto"/>
        <w:rPr>
          <w:ins w:id="134" w:author="Unknown"/>
          <w:rFonts w:ascii="Times New Roman" w:eastAsia="Times New Roman" w:hAnsi="Times New Roman" w:cs="Times New Roman"/>
          <w:sz w:val="24"/>
          <w:szCs w:val="24"/>
        </w:rPr>
      </w:pPr>
      <w:ins w:id="135" w:author="Unknown">
        <w:r w:rsidRPr="00170E71">
          <w:rPr>
            <w:rFonts w:ascii="Times New Roman" w:eastAsia="Times New Roman" w:hAnsi="Times New Roman" w:cs="Times New Roman"/>
            <w:i/>
            <w:iCs/>
            <w:sz w:val="24"/>
            <w:szCs w:val="24"/>
          </w:rPr>
          <w:t>Method overloading</w:t>
        </w:r>
      </w:ins>
    </w:p>
    <w:p w:rsidR="00170E71" w:rsidRPr="00170E71" w:rsidRDefault="00170E71" w:rsidP="00170E71">
      <w:pPr>
        <w:numPr>
          <w:ilvl w:val="0"/>
          <w:numId w:val="8"/>
        </w:numPr>
        <w:spacing w:before="100" w:beforeAutospacing="1" w:after="100" w:afterAutospacing="1" w:line="240" w:lineRule="auto"/>
        <w:rPr>
          <w:ins w:id="136" w:author="Unknown"/>
          <w:rFonts w:ascii="Times New Roman" w:eastAsia="Times New Roman" w:hAnsi="Times New Roman" w:cs="Times New Roman"/>
          <w:sz w:val="24"/>
          <w:szCs w:val="24"/>
        </w:rPr>
      </w:pPr>
      <w:ins w:id="137" w:author="Unknown">
        <w:r w:rsidRPr="00170E71">
          <w:rPr>
            <w:rFonts w:ascii="Times New Roman" w:eastAsia="Times New Roman" w:hAnsi="Times New Roman" w:cs="Times New Roman"/>
            <w:i/>
            <w:iCs/>
            <w:sz w:val="24"/>
            <w:szCs w:val="24"/>
          </w:rPr>
          <w:t>Method overriding through the Java interface</w:t>
        </w:r>
      </w:ins>
    </w:p>
    <w:p w:rsidR="00170E71" w:rsidRPr="00170E71" w:rsidRDefault="00170E71" w:rsidP="00170E71">
      <w:pPr>
        <w:spacing w:before="100" w:beforeAutospacing="1" w:after="100" w:afterAutospacing="1" w:line="240" w:lineRule="auto"/>
        <w:outlineLvl w:val="1"/>
        <w:rPr>
          <w:ins w:id="138" w:author="Unknown"/>
          <w:rFonts w:ascii="Times New Roman" w:eastAsia="Times New Roman" w:hAnsi="Times New Roman" w:cs="Times New Roman"/>
          <w:b/>
          <w:bCs/>
          <w:sz w:val="36"/>
          <w:szCs w:val="36"/>
        </w:rPr>
      </w:pPr>
      <w:ins w:id="139" w:author="Unknown">
        <w:r w:rsidRPr="00170E71">
          <w:rPr>
            <w:rFonts w:ascii="Times New Roman" w:eastAsia="Times New Roman" w:hAnsi="Times New Roman" w:cs="Times New Roman"/>
            <w:b/>
            <w:bCs/>
            <w:sz w:val="36"/>
            <w:szCs w:val="36"/>
          </w:rPr>
          <w:t>Is it possible to override the main method?</w:t>
        </w:r>
      </w:ins>
    </w:p>
    <w:p w:rsidR="00170E71" w:rsidRPr="00170E71" w:rsidRDefault="00170E71" w:rsidP="00170E71">
      <w:pPr>
        <w:spacing w:before="100" w:beforeAutospacing="1" w:after="100" w:afterAutospacing="1" w:line="240" w:lineRule="auto"/>
        <w:rPr>
          <w:ins w:id="140" w:author="Unknown"/>
          <w:rFonts w:ascii="Times New Roman" w:eastAsia="Times New Roman" w:hAnsi="Times New Roman" w:cs="Times New Roman"/>
          <w:sz w:val="24"/>
          <w:szCs w:val="24"/>
        </w:rPr>
      </w:pPr>
      <w:ins w:id="141" w:author="Unknown">
        <w:r w:rsidRPr="00170E71">
          <w:rPr>
            <w:rFonts w:ascii="Times New Roman" w:eastAsia="Times New Roman" w:hAnsi="Times New Roman" w:cs="Times New Roman"/>
            <w:sz w:val="24"/>
            <w:szCs w:val="24"/>
          </w:rPr>
          <w:t>NO, because main is a static method. A static method can’t be overridden in Java.</w:t>
        </w:r>
      </w:ins>
    </w:p>
    <w:p w:rsidR="00170E71" w:rsidRPr="00170E71" w:rsidRDefault="00170E71" w:rsidP="00170E71">
      <w:pPr>
        <w:spacing w:before="100" w:beforeAutospacing="1" w:after="100" w:afterAutospacing="1" w:line="240" w:lineRule="auto"/>
        <w:outlineLvl w:val="1"/>
        <w:rPr>
          <w:ins w:id="142" w:author="Unknown"/>
          <w:rFonts w:ascii="Times New Roman" w:eastAsia="Times New Roman" w:hAnsi="Times New Roman" w:cs="Times New Roman"/>
          <w:b/>
          <w:bCs/>
          <w:sz w:val="36"/>
          <w:szCs w:val="36"/>
        </w:rPr>
      </w:pPr>
      <w:ins w:id="143" w:author="Unknown">
        <w:r w:rsidRPr="00170E71">
          <w:rPr>
            <w:rFonts w:ascii="Times New Roman" w:eastAsia="Times New Roman" w:hAnsi="Times New Roman" w:cs="Times New Roman"/>
            <w:b/>
            <w:bCs/>
            <w:sz w:val="36"/>
            <w:szCs w:val="36"/>
          </w:rPr>
          <w:t>How to invoke a superclass version of an Overridden method?</w:t>
        </w:r>
      </w:ins>
    </w:p>
    <w:p w:rsidR="00170E71" w:rsidRPr="00170E71" w:rsidRDefault="00170E71" w:rsidP="00170E71">
      <w:pPr>
        <w:spacing w:before="100" w:beforeAutospacing="1" w:after="100" w:afterAutospacing="1" w:line="240" w:lineRule="auto"/>
        <w:rPr>
          <w:ins w:id="144" w:author="Unknown"/>
          <w:rFonts w:ascii="Times New Roman" w:eastAsia="Times New Roman" w:hAnsi="Times New Roman" w:cs="Times New Roman"/>
          <w:sz w:val="24"/>
          <w:szCs w:val="24"/>
        </w:rPr>
      </w:pPr>
      <w:ins w:id="145" w:author="Unknown">
        <w:r w:rsidRPr="00170E71">
          <w:rPr>
            <w:rFonts w:ascii="Times New Roman" w:eastAsia="Times New Roman" w:hAnsi="Times New Roman" w:cs="Times New Roman"/>
            <w:sz w:val="24"/>
            <w:szCs w:val="24"/>
          </w:rPr>
          <w:lastRenderedPageBreak/>
          <w:t>To invoke a superclass method that has been overridden in a subclass, you must either call the method directly through a superclass instance, or use the super prefix in the subclass itself. From the point of the view of the subclass, the super prefix provides an explicit reference to the superclass’ implementation of the method.</w:t>
        </w:r>
      </w:ins>
    </w:p>
    <w:p w:rsidR="00170E71" w:rsidRPr="00170E71" w:rsidRDefault="00170E71" w:rsidP="00170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6" w:author="Unknown"/>
          <w:rFonts w:ascii="Courier New" w:eastAsia="Times New Roman" w:hAnsi="Courier New" w:cs="Courier New"/>
          <w:sz w:val="20"/>
          <w:szCs w:val="20"/>
        </w:rPr>
      </w:pPr>
      <w:ins w:id="147" w:author="Unknown">
        <w:r w:rsidRPr="00170E71">
          <w:rPr>
            <w:rFonts w:ascii="Courier New" w:eastAsia="Times New Roman" w:hAnsi="Courier New" w:cs="Courier New"/>
            <w:sz w:val="20"/>
            <w:szCs w:val="20"/>
          </w:rPr>
          <w:t xml:space="preserve">         // </w:t>
        </w:r>
        <w:proofErr w:type="gramStart"/>
        <w:r w:rsidRPr="00170E71">
          <w:rPr>
            <w:rFonts w:ascii="Courier New" w:eastAsia="Times New Roman" w:hAnsi="Courier New" w:cs="Courier New"/>
            <w:sz w:val="20"/>
            <w:szCs w:val="20"/>
          </w:rPr>
          <w:t>From</w:t>
        </w:r>
        <w:proofErr w:type="gramEnd"/>
        <w:r w:rsidRPr="00170E71">
          <w:rPr>
            <w:rFonts w:ascii="Courier New" w:eastAsia="Times New Roman" w:hAnsi="Courier New" w:cs="Courier New"/>
            <w:sz w:val="20"/>
            <w:szCs w:val="20"/>
          </w:rPr>
          <w:t xml:space="preserve"> subclass</w:t>
        </w:r>
      </w:ins>
    </w:p>
    <w:p w:rsidR="00170E71" w:rsidRPr="00170E71" w:rsidRDefault="00170E71" w:rsidP="00170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8" w:author="Unknown"/>
          <w:rFonts w:ascii="Courier New" w:eastAsia="Times New Roman" w:hAnsi="Courier New" w:cs="Courier New"/>
          <w:sz w:val="20"/>
          <w:szCs w:val="20"/>
        </w:rPr>
      </w:pPr>
      <w:ins w:id="149" w:author="Unknown">
        <w:r w:rsidRPr="00170E71">
          <w:rPr>
            <w:rFonts w:ascii="Courier New" w:eastAsia="Times New Roman" w:hAnsi="Courier New" w:cs="Courier New"/>
            <w:sz w:val="20"/>
            <w:szCs w:val="20"/>
          </w:rPr>
          <w:t xml:space="preserve">               </w:t>
        </w:r>
        <w:proofErr w:type="spellStart"/>
        <w:proofErr w:type="gramStart"/>
        <w:r w:rsidRPr="00170E71">
          <w:rPr>
            <w:rFonts w:ascii="Courier New" w:eastAsia="Times New Roman" w:hAnsi="Courier New" w:cs="Courier New"/>
            <w:sz w:val="20"/>
            <w:szCs w:val="20"/>
          </w:rPr>
          <w:t>super.overriddenMethod</w:t>
        </w:r>
        <w:proofErr w:type="spellEnd"/>
        <w:r w:rsidRPr="00170E71">
          <w:rPr>
            <w:rFonts w:ascii="Courier New" w:eastAsia="Times New Roman" w:hAnsi="Courier New" w:cs="Courier New"/>
            <w:sz w:val="20"/>
            <w:szCs w:val="20"/>
          </w:rPr>
          <w:t>(</w:t>
        </w:r>
        <w:proofErr w:type="gramEnd"/>
        <w:r w:rsidRPr="00170E71">
          <w:rPr>
            <w:rFonts w:ascii="Courier New" w:eastAsia="Times New Roman" w:hAnsi="Courier New" w:cs="Courier New"/>
            <w:sz w:val="20"/>
            <w:szCs w:val="20"/>
          </w:rPr>
          <w:t>);</w:t>
        </w:r>
      </w:ins>
    </w:p>
    <w:p w:rsidR="00170E71" w:rsidRPr="00170E71" w:rsidRDefault="00170E71" w:rsidP="00170E71">
      <w:pPr>
        <w:spacing w:before="100" w:beforeAutospacing="1" w:after="100" w:afterAutospacing="1" w:line="240" w:lineRule="auto"/>
        <w:outlineLvl w:val="1"/>
        <w:rPr>
          <w:ins w:id="150" w:author="Unknown"/>
          <w:rFonts w:ascii="Times New Roman" w:eastAsia="Times New Roman" w:hAnsi="Times New Roman" w:cs="Times New Roman"/>
          <w:b/>
          <w:bCs/>
          <w:sz w:val="36"/>
          <w:szCs w:val="36"/>
        </w:rPr>
      </w:pPr>
      <w:ins w:id="151" w:author="Unknown">
        <w:r w:rsidRPr="00170E71">
          <w:rPr>
            <w:rFonts w:ascii="Times New Roman" w:eastAsia="Times New Roman" w:hAnsi="Times New Roman" w:cs="Times New Roman"/>
            <w:b/>
            <w:bCs/>
            <w:sz w:val="36"/>
            <w:szCs w:val="36"/>
          </w:rPr>
          <w:t>How do you prevent a method from being overridden?</w:t>
        </w:r>
      </w:ins>
    </w:p>
    <w:p w:rsidR="00170E71" w:rsidRPr="00170E71" w:rsidRDefault="00170E71" w:rsidP="00170E71">
      <w:pPr>
        <w:spacing w:before="100" w:beforeAutospacing="1" w:after="100" w:afterAutospacing="1" w:line="240" w:lineRule="auto"/>
        <w:rPr>
          <w:ins w:id="152" w:author="Unknown"/>
          <w:rFonts w:ascii="Times New Roman" w:eastAsia="Times New Roman" w:hAnsi="Times New Roman" w:cs="Times New Roman"/>
          <w:sz w:val="24"/>
          <w:szCs w:val="24"/>
        </w:rPr>
      </w:pPr>
      <w:ins w:id="153" w:author="Unknown">
        <w:r w:rsidRPr="00170E71">
          <w:rPr>
            <w:rFonts w:ascii="Times New Roman" w:eastAsia="Times New Roman" w:hAnsi="Times New Roman" w:cs="Times New Roman"/>
            <w:sz w:val="24"/>
            <w:szCs w:val="24"/>
          </w:rPr>
          <w:t>To prevent a specific method from being overridden in a subclass, use the final modifier on the method declaration, which means “this is the final implementation of this method”, the end of its inheritance hierarchy.</w:t>
        </w:r>
      </w:ins>
    </w:p>
    <w:p w:rsidR="00170E71" w:rsidRPr="00170E71" w:rsidRDefault="00170E71" w:rsidP="00170E71">
      <w:pPr>
        <w:spacing w:before="100" w:beforeAutospacing="1" w:after="100" w:afterAutospacing="1" w:line="240" w:lineRule="auto"/>
        <w:rPr>
          <w:ins w:id="154" w:author="Unknown"/>
          <w:rFonts w:ascii="Times New Roman" w:eastAsia="Times New Roman" w:hAnsi="Times New Roman" w:cs="Times New Roman"/>
          <w:sz w:val="24"/>
          <w:szCs w:val="24"/>
        </w:rPr>
      </w:pPr>
      <w:proofErr w:type="gramStart"/>
      <w:ins w:id="155" w:author="Unknown">
        <w:r w:rsidRPr="00170E71">
          <w:rPr>
            <w:rFonts w:ascii="Times New Roman" w:eastAsia="Times New Roman" w:hAnsi="Times New Roman" w:cs="Times New Roman"/>
            <w:sz w:val="24"/>
            <w:szCs w:val="24"/>
          </w:rPr>
          <w:t>public</w:t>
        </w:r>
        <w:proofErr w:type="gramEnd"/>
        <w:r w:rsidRPr="00170E71">
          <w:rPr>
            <w:rFonts w:ascii="Times New Roman" w:eastAsia="Times New Roman" w:hAnsi="Times New Roman" w:cs="Times New Roman"/>
            <w:sz w:val="24"/>
            <w:szCs w:val="24"/>
          </w:rPr>
          <w:t xml:space="preserve"> final void </w:t>
        </w:r>
        <w:proofErr w:type="spellStart"/>
        <w:r w:rsidRPr="00170E71">
          <w:rPr>
            <w:rFonts w:ascii="Times New Roman" w:eastAsia="Times New Roman" w:hAnsi="Times New Roman" w:cs="Times New Roman"/>
            <w:sz w:val="24"/>
            <w:szCs w:val="24"/>
          </w:rPr>
          <w:t>exampleMethod</w:t>
        </w:r>
        <w:proofErr w:type="spellEnd"/>
        <w:r w:rsidRPr="00170E71">
          <w:rPr>
            <w:rFonts w:ascii="Times New Roman" w:eastAsia="Times New Roman" w:hAnsi="Times New Roman" w:cs="Times New Roman"/>
            <w:sz w:val="24"/>
            <w:szCs w:val="24"/>
          </w:rPr>
          <w:t>() {</w:t>
        </w:r>
        <w:r w:rsidRPr="00170E71">
          <w:rPr>
            <w:rFonts w:ascii="Times New Roman" w:eastAsia="Times New Roman" w:hAnsi="Times New Roman" w:cs="Times New Roman"/>
            <w:sz w:val="24"/>
            <w:szCs w:val="24"/>
          </w:rPr>
          <w:br/>
          <w:t>// Method statements</w:t>
        </w:r>
        <w:r w:rsidRPr="00170E71">
          <w:rPr>
            <w:rFonts w:ascii="Times New Roman" w:eastAsia="Times New Roman" w:hAnsi="Times New Roman" w:cs="Times New Roman"/>
            <w:sz w:val="24"/>
            <w:szCs w:val="24"/>
          </w:rPr>
          <w:br/>
          <w:t>}</w:t>
        </w:r>
      </w:ins>
    </w:p>
    <w:p w:rsidR="00170E71" w:rsidRPr="00170E71" w:rsidRDefault="00170E71" w:rsidP="00170E71">
      <w:pPr>
        <w:spacing w:before="100" w:beforeAutospacing="1" w:after="100" w:afterAutospacing="1" w:line="240" w:lineRule="auto"/>
        <w:outlineLvl w:val="1"/>
        <w:rPr>
          <w:ins w:id="156" w:author="Unknown"/>
          <w:rFonts w:ascii="Times New Roman" w:eastAsia="Times New Roman" w:hAnsi="Times New Roman" w:cs="Times New Roman"/>
          <w:b/>
          <w:bCs/>
          <w:sz w:val="36"/>
          <w:szCs w:val="36"/>
        </w:rPr>
      </w:pPr>
      <w:ins w:id="157" w:author="Unknown">
        <w:r w:rsidRPr="00170E71">
          <w:rPr>
            <w:rFonts w:ascii="Times New Roman" w:eastAsia="Times New Roman" w:hAnsi="Times New Roman" w:cs="Times New Roman"/>
            <w:b/>
            <w:bCs/>
            <w:sz w:val="36"/>
            <w:szCs w:val="36"/>
          </w:rPr>
          <w:t>How does Java implement polymorphism?</w:t>
        </w:r>
      </w:ins>
    </w:p>
    <w:p w:rsidR="00170E71" w:rsidRPr="00170E71" w:rsidRDefault="00170E71" w:rsidP="00170E71">
      <w:pPr>
        <w:spacing w:before="100" w:beforeAutospacing="1" w:after="100" w:afterAutospacing="1" w:line="240" w:lineRule="auto"/>
        <w:rPr>
          <w:ins w:id="158" w:author="Unknown"/>
          <w:rFonts w:ascii="Times New Roman" w:eastAsia="Times New Roman" w:hAnsi="Times New Roman" w:cs="Times New Roman"/>
          <w:sz w:val="24"/>
          <w:szCs w:val="24"/>
        </w:rPr>
      </w:pPr>
      <w:ins w:id="159" w:author="Unknown">
        <w:r w:rsidRPr="00170E71">
          <w:rPr>
            <w:rFonts w:ascii="Times New Roman" w:eastAsia="Times New Roman" w:hAnsi="Times New Roman" w:cs="Times New Roman"/>
            <w:sz w:val="24"/>
            <w:szCs w:val="24"/>
          </w:rPr>
          <w:t>(Inheritance, Overloading and Overriding are used to achieve Polymorphism in java).</w:t>
        </w:r>
        <w:r w:rsidRPr="00170E71">
          <w:rPr>
            <w:rFonts w:ascii="Times New Roman" w:eastAsia="Times New Roman" w:hAnsi="Times New Roman" w:cs="Times New Roman"/>
            <w:sz w:val="24"/>
            <w:szCs w:val="24"/>
          </w:rPr>
          <w:br/>
          <w:t>Polymorphism manifests itself in Java in the form of multiple methods having the same name.</w:t>
        </w:r>
      </w:ins>
    </w:p>
    <w:p w:rsidR="00170E71" w:rsidRPr="00170E71" w:rsidRDefault="00170E71" w:rsidP="00170E71">
      <w:pPr>
        <w:numPr>
          <w:ilvl w:val="0"/>
          <w:numId w:val="9"/>
        </w:numPr>
        <w:spacing w:before="100" w:beforeAutospacing="1" w:after="100" w:afterAutospacing="1" w:line="240" w:lineRule="auto"/>
        <w:rPr>
          <w:ins w:id="160" w:author="Unknown"/>
          <w:rFonts w:ascii="Times New Roman" w:eastAsia="Times New Roman" w:hAnsi="Times New Roman" w:cs="Times New Roman"/>
          <w:sz w:val="24"/>
          <w:szCs w:val="24"/>
        </w:rPr>
      </w:pPr>
      <w:ins w:id="161" w:author="Unknown">
        <w:r w:rsidRPr="00170E71">
          <w:rPr>
            <w:rFonts w:ascii="Times New Roman" w:eastAsia="Times New Roman" w:hAnsi="Times New Roman" w:cs="Times New Roman"/>
            <w:sz w:val="24"/>
            <w:szCs w:val="24"/>
          </w:rPr>
          <w:t>In some cases, multiple methods have the same name, but different formal argument lists (overloaded methods).</w:t>
        </w:r>
      </w:ins>
    </w:p>
    <w:p w:rsidR="00170E71" w:rsidRPr="00170E71" w:rsidRDefault="00170E71" w:rsidP="00170E71">
      <w:pPr>
        <w:numPr>
          <w:ilvl w:val="0"/>
          <w:numId w:val="9"/>
        </w:numPr>
        <w:spacing w:before="100" w:beforeAutospacing="1" w:after="100" w:afterAutospacing="1" w:line="240" w:lineRule="auto"/>
        <w:rPr>
          <w:ins w:id="162" w:author="Unknown"/>
          <w:rFonts w:ascii="Times New Roman" w:eastAsia="Times New Roman" w:hAnsi="Times New Roman" w:cs="Times New Roman"/>
          <w:sz w:val="24"/>
          <w:szCs w:val="24"/>
        </w:rPr>
      </w:pPr>
      <w:ins w:id="163" w:author="Unknown">
        <w:r w:rsidRPr="00170E71">
          <w:rPr>
            <w:rFonts w:ascii="Times New Roman" w:eastAsia="Times New Roman" w:hAnsi="Times New Roman" w:cs="Times New Roman"/>
            <w:sz w:val="24"/>
            <w:szCs w:val="24"/>
          </w:rPr>
          <w:t>In other cases, multiple methods have the same name, same return type, and same formal argument list (overridden methods).</w:t>
        </w:r>
      </w:ins>
    </w:p>
    <w:p w:rsidR="00170E71" w:rsidRPr="00170E71" w:rsidRDefault="00170E71" w:rsidP="00170E71">
      <w:pPr>
        <w:spacing w:before="100" w:beforeAutospacing="1" w:after="100" w:afterAutospacing="1" w:line="240" w:lineRule="auto"/>
        <w:outlineLvl w:val="1"/>
        <w:rPr>
          <w:ins w:id="164" w:author="Unknown"/>
          <w:rFonts w:ascii="Times New Roman" w:eastAsia="Times New Roman" w:hAnsi="Times New Roman" w:cs="Times New Roman"/>
          <w:b/>
          <w:bCs/>
          <w:sz w:val="36"/>
          <w:szCs w:val="36"/>
        </w:rPr>
      </w:pPr>
      <w:ins w:id="165" w:author="Unknown">
        <w:r w:rsidRPr="00170E71">
          <w:rPr>
            <w:rFonts w:ascii="Times New Roman" w:eastAsia="Times New Roman" w:hAnsi="Times New Roman" w:cs="Times New Roman"/>
            <w:b/>
            <w:bCs/>
            <w:sz w:val="36"/>
            <w:szCs w:val="36"/>
          </w:rPr>
          <w:t>What is Abstraction?</w:t>
        </w:r>
      </w:ins>
    </w:p>
    <w:p w:rsidR="00170E71" w:rsidRPr="00170E71" w:rsidRDefault="00170E71" w:rsidP="00170E71">
      <w:pPr>
        <w:spacing w:before="100" w:beforeAutospacing="1" w:after="100" w:afterAutospacing="1" w:line="240" w:lineRule="auto"/>
        <w:rPr>
          <w:ins w:id="166" w:author="Unknown"/>
          <w:rFonts w:ascii="Times New Roman" w:eastAsia="Times New Roman" w:hAnsi="Times New Roman" w:cs="Times New Roman"/>
          <w:sz w:val="24"/>
          <w:szCs w:val="24"/>
        </w:rPr>
      </w:pPr>
      <w:ins w:id="167" w:author="Unknown">
        <w:r w:rsidRPr="00170E71">
          <w:rPr>
            <w:rFonts w:ascii="Times New Roman" w:eastAsia="Times New Roman" w:hAnsi="Times New Roman" w:cs="Times New Roman"/>
            <w:sz w:val="24"/>
            <w:szCs w:val="24"/>
          </w:rPr>
          <w:t>Abstraction refers to the act of representing essential features without including the background details or explanations.</w:t>
        </w:r>
      </w:ins>
    </w:p>
    <w:p w:rsidR="00170E71" w:rsidRPr="00170E71" w:rsidRDefault="00170E71" w:rsidP="00170E71">
      <w:pPr>
        <w:spacing w:before="100" w:beforeAutospacing="1" w:after="100" w:afterAutospacing="1" w:line="240" w:lineRule="auto"/>
        <w:outlineLvl w:val="1"/>
        <w:rPr>
          <w:ins w:id="168" w:author="Unknown"/>
          <w:rFonts w:ascii="Times New Roman" w:eastAsia="Times New Roman" w:hAnsi="Times New Roman" w:cs="Times New Roman"/>
          <w:b/>
          <w:bCs/>
          <w:sz w:val="36"/>
          <w:szCs w:val="36"/>
        </w:rPr>
      </w:pPr>
      <w:ins w:id="169" w:author="Unknown">
        <w:r w:rsidRPr="00170E71">
          <w:rPr>
            <w:rFonts w:ascii="Times New Roman" w:eastAsia="Times New Roman" w:hAnsi="Times New Roman" w:cs="Times New Roman"/>
            <w:b/>
            <w:bCs/>
            <w:sz w:val="36"/>
            <w:szCs w:val="36"/>
          </w:rPr>
          <w:t>What is Encapsulation?</w:t>
        </w:r>
      </w:ins>
    </w:p>
    <w:p w:rsidR="00170E71" w:rsidRPr="00170E71" w:rsidRDefault="00170E71" w:rsidP="00170E71">
      <w:pPr>
        <w:spacing w:before="100" w:beforeAutospacing="1" w:after="100" w:afterAutospacing="1" w:line="240" w:lineRule="auto"/>
        <w:rPr>
          <w:ins w:id="170" w:author="Unknown"/>
          <w:rFonts w:ascii="Times New Roman" w:eastAsia="Times New Roman" w:hAnsi="Times New Roman" w:cs="Times New Roman"/>
          <w:sz w:val="24"/>
          <w:szCs w:val="24"/>
        </w:rPr>
      </w:pPr>
      <w:ins w:id="171" w:author="Unknown">
        <w:r w:rsidRPr="00170E71">
          <w:rPr>
            <w:rFonts w:ascii="Times New Roman" w:eastAsia="Times New Roman" w:hAnsi="Times New Roman" w:cs="Times New Roman"/>
            <w:sz w:val="24"/>
            <w:szCs w:val="24"/>
          </w:rPr>
          <w:t>Encapsulation is a technique used for hiding the properties and behaviors of an object and allowing outside access only as appropriate. It prevents other objects from directly altering or accessing the properties or methods of the encapsulated object.</w:t>
        </w:r>
      </w:ins>
    </w:p>
    <w:p w:rsidR="00170E71" w:rsidRPr="00170E71" w:rsidRDefault="00170E71" w:rsidP="00170E71">
      <w:pPr>
        <w:spacing w:before="100" w:beforeAutospacing="1" w:after="100" w:afterAutospacing="1" w:line="240" w:lineRule="auto"/>
        <w:outlineLvl w:val="1"/>
        <w:rPr>
          <w:ins w:id="172" w:author="Unknown"/>
          <w:rFonts w:ascii="Times New Roman" w:eastAsia="Times New Roman" w:hAnsi="Times New Roman" w:cs="Times New Roman"/>
          <w:b/>
          <w:bCs/>
          <w:sz w:val="36"/>
          <w:szCs w:val="36"/>
        </w:rPr>
      </w:pPr>
      <w:ins w:id="173" w:author="Unknown">
        <w:r w:rsidRPr="00170E71">
          <w:rPr>
            <w:rFonts w:ascii="Times New Roman" w:eastAsia="Times New Roman" w:hAnsi="Times New Roman" w:cs="Times New Roman"/>
            <w:b/>
            <w:bCs/>
            <w:sz w:val="36"/>
            <w:szCs w:val="36"/>
          </w:rPr>
          <w:t>What is Dynamic Binding?</w:t>
        </w:r>
      </w:ins>
    </w:p>
    <w:p w:rsidR="00170E71" w:rsidRPr="00170E71" w:rsidRDefault="00170E71" w:rsidP="00170E71">
      <w:pPr>
        <w:spacing w:before="100" w:beforeAutospacing="1" w:after="100" w:afterAutospacing="1" w:line="240" w:lineRule="auto"/>
        <w:rPr>
          <w:ins w:id="174" w:author="Unknown"/>
          <w:rFonts w:ascii="Times New Roman" w:eastAsia="Times New Roman" w:hAnsi="Times New Roman" w:cs="Times New Roman"/>
          <w:sz w:val="24"/>
          <w:szCs w:val="24"/>
        </w:rPr>
      </w:pPr>
      <w:ins w:id="175" w:author="Unknown">
        <w:r w:rsidRPr="00170E71">
          <w:rPr>
            <w:rFonts w:ascii="Times New Roman" w:eastAsia="Times New Roman" w:hAnsi="Times New Roman" w:cs="Times New Roman"/>
            <w:sz w:val="24"/>
            <w:szCs w:val="24"/>
          </w:rPr>
          <w:t xml:space="preserve">Binding refers to the linking of a procedure call to the code to be executed in response to the call. Dynamic binding (also known as late binding) means that the code associated with a given </w:t>
        </w:r>
        <w:r w:rsidRPr="00170E71">
          <w:rPr>
            <w:rFonts w:ascii="Times New Roman" w:eastAsia="Times New Roman" w:hAnsi="Times New Roman" w:cs="Times New Roman"/>
            <w:sz w:val="24"/>
            <w:szCs w:val="24"/>
          </w:rPr>
          <w:lastRenderedPageBreak/>
          <w:t>procedure call is not known until the time of the call at run-time. It is associated with polymorphism and inheritance.</w:t>
        </w:r>
      </w:ins>
    </w:p>
    <w:p w:rsidR="00170E71" w:rsidRPr="00170E71" w:rsidRDefault="00170E71" w:rsidP="00170E71">
      <w:pPr>
        <w:spacing w:before="100" w:beforeAutospacing="1" w:after="100" w:afterAutospacing="1" w:line="240" w:lineRule="auto"/>
        <w:outlineLvl w:val="1"/>
        <w:rPr>
          <w:ins w:id="176" w:author="Unknown"/>
          <w:rFonts w:ascii="Times New Roman" w:eastAsia="Times New Roman" w:hAnsi="Times New Roman" w:cs="Times New Roman"/>
          <w:b/>
          <w:bCs/>
          <w:sz w:val="36"/>
          <w:szCs w:val="36"/>
        </w:rPr>
      </w:pPr>
      <w:ins w:id="177" w:author="Unknown">
        <w:r w:rsidRPr="00170E71">
          <w:rPr>
            <w:rFonts w:ascii="Times New Roman" w:eastAsia="Times New Roman" w:hAnsi="Times New Roman" w:cs="Times New Roman"/>
            <w:b/>
            <w:bCs/>
            <w:sz w:val="36"/>
            <w:szCs w:val="36"/>
          </w:rPr>
          <w:t>What is Polymorphism?</w:t>
        </w:r>
      </w:ins>
    </w:p>
    <w:p w:rsidR="00170E71" w:rsidRPr="00170E71" w:rsidRDefault="00170E71" w:rsidP="00170E71">
      <w:pPr>
        <w:spacing w:before="100" w:beforeAutospacing="1" w:after="100" w:afterAutospacing="1" w:line="240" w:lineRule="auto"/>
        <w:rPr>
          <w:ins w:id="178" w:author="Unknown"/>
          <w:rFonts w:ascii="Times New Roman" w:eastAsia="Times New Roman" w:hAnsi="Times New Roman" w:cs="Times New Roman"/>
          <w:sz w:val="24"/>
          <w:szCs w:val="24"/>
        </w:rPr>
      </w:pPr>
      <w:ins w:id="179" w:author="Unknown">
        <w:r w:rsidRPr="00170E71">
          <w:rPr>
            <w:rFonts w:ascii="Times New Roman" w:eastAsia="Times New Roman" w:hAnsi="Times New Roman" w:cs="Times New Roman"/>
            <w:sz w:val="24"/>
            <w:szCs w:val="24"/>
          </w:rPr>
          <w:t>Polymorphism is briefly described as “one interface, many implementations.” Polymorphism is a characteristic of being able to assign a different meaning or usage to something in different contexts – specifically, to allow an entity such as a variable, a function, or an object to have more than one form.</w:t>
        </w:r>
      </w:ins>
    </w:p>
    <w:p w:rsidR="00170E71" w:rsidRPr="00170E71" w:rsidRDefault="00170E71" w:rsidP="00170E71">
      <w:pPr>
        <w:spacing w:before="100" w:beforeAutospacing="1" w:after="100" w:afterAutospacing="1" w:line="240" w:lineRule="auto"/>
        <w:outlineLvl w:val="1"/>
        <w:rPr>
          <w:ins w:id="180" w:author="Unknown"/>
          <w:rFonts w:ascii="Times New Roman" w:eastAsia="Times New Roman" w:hAnsi="Times New Roman" w:cs="Times New Roman"/>
          <w:b/>
          <w:bCs/>
          <w:sz w:val="36"/>
          <w:szCs w:val="36"/>
        </w:rPr>
      </w:pPr>
      <w:ins w:id="181" w:author="Unknown">
        <w:r w:rsidRPr="00170E71">
          <w:rPr>
            <w:rFonts w:ascii="Times New Roman" w:eastAsia="Times New Roman" w:hAnsi="Times New Roman" w:cs="Times New Roman"/>
            <w:b/>
            <w:bCs/>
            <w:sz w:val="36"/>
            <w:szCs w:val="36"/>
          </w:rPr>
          <w:t>What is Inheritance?</w:t>
        </w:r>
      </w:ins>
    </w:p>
    <w:p w:rsidR="00170E71" w:rsidRPr="00170E71" w:rsidRDefault="00170E71" w:rsidP="00170E71">
      <w:pPr>
        <w:numPr>
          <w:ilvl w:val="0"/>
          <w:numId w:val="10"/>
        </w:numPr>
        <w:spacing w:before="100" w:beforeAutospacing="1" w:after="100" w:afterAutospacing="1" w:line="240" w:lineRule="auto"/>
        <w:rPr>
          <w:ins w:id="182" w:author="Unknown"/>
          <w:rFonts w:ascii="Times New Roman" w:eastAsia="Times New Roman" w:hAnsi="Times New Roman" w:cs="Times New Roman"/>
          <w:sz w:val="24"/>
          <w:szCs w:val="24"/>
        </w:rPr>
      </w:pPr>
      <w:ins w:id="183" w:author="Unknown">
        <w:r w:rsidRPr="00170E71">
          <w:rPr>
            <w:rFonts w:ascii="Times New Roman" w:eastAsia="Times New Roman" w:hAnsi="Times New Roman" w:cs="Times New Roman"/>
            <w:sz w:val="24"/>
            <w:szCs w:val="24"/>
          </w:rPr>
          <w:t>Inheritance is the process by which objects of one class acquire the properties of objects of another class.</w:t>
        </w:r>
      </w:ins>
    </w:p>
    <w:p w:rsidR="00170E71" w:rsidRPr="00170E71" w:rsidRDefault="00170E71" w:rsidP="00170E71">
      <w:pPr>
        <w:numPr>
          <w:ilvl w:val="0"/>
          <w:numId w:val="10"/>
        </w:numPr>
        <w:spacing w:before="100" w:beforeAutospacing="1" w:after="100" w:afterAutospacing="1" w:line="240" w:lineRule="auto"/>
        <w:rPr>
          <w:ins w:id="184" w:author="Unknown"/>
          <w:rFonts w:ascii="Times New Roman" w:eastAsia="Times New Roman" w:hAnsi="Times New Roman" w:cs="Times New Roman"/>
          <w:sz w:val="24"/>
          <w:szCs w:val="24"/>
        </w:rPr>
      </w:pPr>
      <w:ins w:id="185" w:author="Unknown">
        <w:r w:rsidRPr="00170E71">
          <w:rPr>
            <w:rFonts w:ascii="Times New Roman" w:eastAsia="Times New Roman" w:hAnsi="Times New Roman" w:cs="Times New Roman"/>
            <w:sz w:val="24"/>
            <w:szCs w:val="24"/>
          </w:rPr>
          <w:t>Inheritance is done by using the keyword extends.</w:t>
        </w:r>
      </w:ins>
    </w:p>
    <w:p w:rsidR="00170E71" w:rsidRPr="00170E71" w:rsidRDefault="00170E71" w:rsidP="00170E71">
      <w:pPr>
        <w:numPr>
          <w:ilvl w:val="0"/>
          <w:numId w:val="10"/>
        </w:numPr>
        <w:spacing w:before="100" w:beforeAutospacing="1" w:after="100" w:afterAutospacing="1" w:line="240" w:lineRule="auto"/>
        <w:rPr>
          <w:ins w:id="186" w:author="Unknown"/>
          <w:rFonts w:ascii="Times New Roman" w:eastAsia="Times New Roman" w:hAnsi="Times New Roman" w:cs="Times New Roman"/>
          <w:sz w:val="24"/>
          <w:szCs w:val="24"/>
        </w:rPr>
      </w:pPr>
      <w:ins w:id="187" w:author="Unknown">
        <w:r w:rsidRPr="00170E71">
          <w:rPr>
            <w:rFonts w:ascii="Times New Roman" w:eastAsia="Times New Roman" w:hAnsi="Times New Roman" w:cs="Times New Roman"/>
            <w:sz w:val="24"/>
            <w:szCs w:val="24"/>
          </w:rPr>
          <w:t>The class that does the inheriting is called a subclass.</w:t>
        </w:r>
      </w:ins>
    </w:p>
    <w:p w:rsidR="00170E71" w:rsidRPr="00170E71" w:rsidRDefault="00170E71" w:rsidP="00170E71">
      <w:pPr>
        <w:numPr>
          <w:ilvl w:val="0"/>
          <w:numId w:val="10"/>
        </w:numPr>
        <w:spacing w:before="100" w:beforeAutospacing="1" w:after="100" w:afterAutospacing="1" w:line="240" w:lineRule="auto"/>
        <w:rPr>
          <w:ins w:id="188" w:author="Unknown"/>
          <w:rFonts w:ascii="Times New Roman" w:eastAsia="Times New Roman" w:hAnsi="Times New Roman" w:cs="Times New Roman"/>
          <w:sz w:val="24"/>
          <w:szCs w:val="24"/>
        </w:rPr>
      </w:pPr>
      <w:ins w:id="189" w:author="Unknown">
        <w:r w:rsidRPr="00170E71">
          <w:rPr>
            <w:rFonts w:ascii="Times New Roman" w:eastAsia="Times New Roman" w:hAnsi="Times New Roman" w:cs="Times New Roman"/>
            <w:sz w:val="24"/>
            <w:szCs w:val="24"/>
          </w:rPr>
          <w:t>A class that is inherited is called a superclass.</w:t>
        </w:r>
      </w:ins>
    </w:p>
    <w:p w:rsidR="00170E71" w:rsidRPr="00170E71" w:rsidRDefault="00170E71" w:rsidP="00170E71">
      <w:pPr>
        <w:numPr>
          <w:ilvl w:val="0"/>
          <w:numId w:val="10"/>
        </w:numPr>
        <w:spacing w:before="100" w:beforeAutospacing="1" w:after="100" w:afterAutospacing="1" w:line="240" w:lineRule="auto"/>
        <w:rPr>
          <w:ins w:id="190" w:author="Unknown"/>
          <w:rFonts w:ascii="Times New Roman" w:eastAsia="Times New Roman" w:hAnsi="Times New Roman" w:cs="Times New Roman"/>
          <w:sz w:val="24"/>
          <w:szCs w:val="24"/>
        </w:rPr>
      </w:pPr>
      <w:ins w:id="191" w:author="Unknown">
        <w:r w:rsidRPr="00170E71">
          <w:rPr>
            <w:rFonts w:ascii="Times New Roman" w:eastAsia="Times New Roman" w:hAnsi="Times New Roman" w:cs="Times New Roman"/>
            <w:sz w:val="24"/>
            <w:szCs w:val="24"/>
          </w:rPr>
          <w:t xml:space="preserve">The two most common reasons to use inheritance are: </w:t>
        </w:r>
      </w:ins>
    </w:p>
    <w:p w:rsidR="00170E71" w:rsidRPr="00170E71" w:rsidRDefault="00170E71" w:rsidP="00170E71">
      <w:pPr>
        <w:numPr>
          <w:ilvl w:val="1"/>
          <w:numId w:val="10"/>
        </w:numPr>
        <w:spacing w:before="100" w:beforeAutospacing="1" w:after="100" w:afterAutospacing="1" w:line="240" w:lineRule="auto"/>
        <w:rPr>
          <w:ins w:id="192" w:author="Unknown"/>
          <w:rFonts w:ascii="Times New Roman" w:eastAsia="Times New Roman" w:hAnsi="Times New Roman" w:cs="Times New Roman"/>
          <w:sz w:val="24"/>
          <w:szCs w:val="24"/>
        </w:rPr>
      </w:pPr>
      <w:ins w:id="193" w:author="Unknown">
        <w:r w:rsidRPr="00170E71">
          <w:rPr>
            <w:rFonts w:ascii="Times New Roman" w:eastAsia="Times New Roman" w:hAnsi="Times New Roman" w:cs="Times New Roman"/>
            <w:sz w:val="24"/>
            <w:szCs w:val="24"/>
          </w:rPr>
          <w:t>To use polymorphism</w:t>
        </w:r>
      </w:ins>
    </w:p>
    <w:p w:rsidR="00170E71" w:rsidRPr="00170E71" w:rsidRDefault="00170E71" w:rsidP="00170E71">
      <w:pPr>
        <w:numPr>
          <w:ilvl w:val="1"/>
          <w:numId w:val="10"/>
        </w:numPr>
        <w:spacing w:before="100" w:beforeAutospacing="1" w:after="100" w:afterAutospacing="1" w:line="240" w:lineRule="auto"/>
        <w:rPr>
          <w:ins w:id="194" w:author="Unknown"/>
          <w:rFonts w:ascii="Times New Roman" w:eastAsia="Times New Roman" w:hAnsi="Times New Roman" w:cs="Times New Roman"/>
          <w:sz w:val="24"/>
          <w:szCs w:val="24"/>
        </w:rPr>
      </w:pPr>
      <w:ins w:id="195" w:author="Unknown">
        <w:r w:rsidRPr="00170E71">
          <w:rPr>
            <w:rFonts w:ascii="Times New Roman" w:eastAsia="Times New Roman" w:hAnsi="Times New Roman" w:cs="Times New Roman"/>
            <w:sz w:val="24"/>
            <w:szCs w:val="24"/>
          </w:rPr>
          <w:t>To promote code reuse</w:t>
        </w:r>
      </w:ins>
    </w:p>
    <w:p w:rsidR="00170E71" w:rsidRPr="00170E71" w:rsidRDefault="00170E71" w:rsidP="00170E71">
      <w:pPr>
        <w:spacing w:before="100" w:beforeAutospacing="1" w:after="100" w:afterAutospacing="1" w:line="240" w:lineRule="auto"/>
        <w:outlineLvl w:val="1"/>
        <w:rPr>
          <w:ins w:id="196" w:author="Unknown"/>
          <w:rFonts w:ascii="Times New Roman" w:eastAsia="Times New Roman" w:hAnsi="Times New Roman" w:cs="Times New Roman"/>
          <w:b/>
          <w:bCs/>
          <w:sz w:val="36"/>
          <w:szCs w:val="36"/>
        </w:rPr>
      </w:pPr>
      <w:ins w:id="197" w:author="Unknown">
        <w:r w:rsidRPr="00170E71">
          <w:rPr>
            <w:rFonts w:ascii="Times New Roman" w:eastAsia="Times New Roman" w:hAnsi="Times New Roman" w:cs="Times New Roman"/>
            <w:b/>
            <w:bCs/>
            <w:sz w:val="36"/>
            <w:szCs w:val="36"/>
          </w:rPr>
          <w:t>What is an Interface?</w:t>
        </w:r>
      </w:ins>
    </w:p>
    <w:p w:rsidR="00170E71" w:rsidRPr="00170E71" w:rsidRDefault="00170E71" w:rsidP="00170E71">
      <w:pPr>
        <w:spacing w:before="100" w:beforeAutospacing="1" w:after="100" w:afterAutospacing="1" w:line="240" w:lineRule="auto"/>
        <w:rPr>
          <w:ins w:id="198" w:author="Unknown"/>
          <w:rFonts w:ascii="Times New Roman" w:eastAsia="Times New Roman" w:hAnsi="Times New Roman" w:cs="Times New Roman"/>
          <w:sz w:val="24"/>
          <w:szCs w:val="24"/>
        </w:rPr>
      </w:pPr>
      <w:ins w:id="199" w:author="Unknown">
        <w:r w:rsidRPr="00170E71">
          <w:rPr>
            <w:rFonts w:ascii="Times New Roman" w:eastAsia="Times New Roman" w:hAnsi="Times New Roman" w:cs="Times New Roman"/>
            <w:sz w:val="24"/>
            <w:szCs w:val="24"/>
          </w:rPr>
          <w:t>An interface is a description of a set of methods that conforming implementing classes must have.</w:t>
        </w:r>
      </w:ins>
    </w:p>
    <w:p w:rsidR="00170E71" w:rsidRPr="00170E71" w:rsidRDefault="00170E71" w:rsidP="00170E71">
      <w:pPr>
        <w:spacing w:before="100" w:beforeAutospacing="1" w:after="100" w:afterAutospacing="1" w:line="240" w:lineRule="auto"/>
        <w:rPr>
          <w:ins w:id="200" w:author="Unknown"/>
          <w:rFonts w:ascii="Times New Roman" w:eastAsia="Times New Roman" w:hAnsi="Times New Roman" w:cs="Times New Roman"/>
          <w:sz w:val="24"/>
          <w:szCs w:val="24"/>
        </w:rPr>
      </w:pPr>
      <w:ins w:id="201" w:author="Unknown">
        <w:r w:rsidRPr="00170E71">
          <w:rPr>
            <w:rFonts w:ascii="Times New Roman" w:eastAsia="Times New Roman" w:hAnsi="Times New Roman" w:cs="Times New Roman"/>
            <w:sz w:val="24"/>
            <w:szCs w:val="24"/>
          </w:rPr>
          <w:t>Note:</w:t>
        </w:r>
      </w:ins>
    </w:p>
    <w:p w:rsidR="00170E71" w:rsidRPr="00170E71" w:rsidRDefault="00170E71" w:rsidP="00170E71">
      <w:pPr>
        <w:numPr>
          <w:ilvl w:val="0"/>
          <w:numId w:val="11"/>
        </w:numPr>
        <w:spacing w:before="100" w:beforeAutospacing="1" w:after="100" w:afterAutospacing="1" w:line="240" w:lineRule="auto"/>
        <w:rPr>
          <w:ins w:id="202" w:author="Unknown"/>
          <w:rFonts w:ascii="Times New Roman" w:eastAsia="Times New Roman" w:hAnsi="Times New Roman" w:cs="Times New Roman"/>
          <w:sz w:val="24"/>
          <w:szCs w:val="24"/>
        </w:rPr>
      </w:pPr>
      <w:ins w:id="203" w:author="Unknown">
        <w:r w:rsidRPr="00170E71">
          <w:rPr>
            <w:rFonts w:ascii="Times New Roman" w:eastAsia="Times New Roman" w:hAnsi="Times New Roman" w:cs="Times New Roman"/>
            <w:i/>
            <w:iCs/>
            <w:sz w:val="24"/>
            <w:szCs w:val="24"/>
          </w:rPr>
          <w:t>You can’t mark an interface as final.</w:t>
        </w:r>
      </w:ins>
    </w:p>
    <w:p w:rsidR="00170E71" w:rsidRPr="00170E71" w:rsidRDefault="00170E71" w:rsidP="00170E71">
      <w:pPr>
        <w:numPr>
          <w:ilvl w:val="0"/>
          <w:numId w:val="11"/>
        </w:numPr>
        <w:spacing w:before="100" w:beforeAutospacing="1" w:after="100" w:afterAutospacing="1" w:line="240" w:lineRule="auto"/>
        <w:rPr>
          <w:ins w:id="204" w:author="Unknown"/>
          <w:rFonts w:ascii="Times New Roman" w:eastAsia="Times New Roman" w:hAnsi="Times New Roman" w:cs="Times New Roman"/>
          <w:sz w:val="24"/>
          <w:szCs w:val="24"/>
        </w:rPr>
      </w:pPr>
      <w:ins w:id="205" w:author="Unknown">
        <w:r w:rsidRPr="00170E71">
          <w:rPr>
            <w:rFonts w:ascii="Times New Roman" w:eastAsia="Times New Roman" w:hAnsi="Times New Roman" w:cs="Times New Roman"/>
            <w:i/>
            <w:iCs/>
            <w:sz w:val="24"/>
            <w:szCs w:val="24"/>
          </w:rPr>
          <w:t>An Interface cannot extend anything but another interfaces.</w:t>
        </w:r>
      </w:ins>
    </w:p>
    <w:p w:rsidR="00170E71" w:rsidRPr="00170E71" w:rsidRDefault="00170E71" w:rsidP="00170E71">
      <w:pPr>
        <w:numPr>
          <w:ilvl w:val="0"/>
          <w:numId w:val="11"/>
        </w:numPr>
        <w:spacing w:before="100" w:beforeAutospacing="1" w:after="100" w:afterAutospacing="1" w:line="240" w:lineRule="auto"/>
        <w:rPr>
          <w:ins w:id="206" w:author="Unknown"/>
          <w:rFonts w:ascii="Times New Roman" w:eastAsia="Times New Roman" w:hAnsi="Times New Roman" w:cs="Times New Roman"/>
          <w:sz w:val="24"/>
          <w:szCs w:val="24"/>
        </w:rPr>
      </w:pPr>
      <w:ins w:id="207" w:author="Unknown">
        <w:r w:rsidRPr="00170E71">
          <w:rPr>
            <w:rFonts w:ascii="Times New Roman" w:eastAsia="Times New Roman" w:hAnsi="Times New Roman" w:cs="Times New Roman"/>
            <w:i/>
            <w:iCs/>
            <w:sz w:val="24"/>
            <w:szCs w:val="24"/>
          </w:rPr>
          <w:t>Interface variables must be static.</w:t>
        </w:r>
      </w:ins>
    </w:p>
    <w:p w:rsidR="00170E71" w:rsidRPr="00170E71" w:rsidRDefault="00170E71" w:rsidP="00170E71">
      <w:pPr>
        <w:spacing w:before="100" w:beforeAutospacing="1" w:after="100" w:afterAutospacing="1" w:line="240" w:lineRule="auto"/>
        <w:outlineLvl w:val="1"/>
        <w:rPr>
          <w:ins w:id="208" w:author="Unknown"/>
          <w:rFonts w:ascii="Times New Roman" w:eastAsia="Times New Roman" w:hAnsi="Times New Roman" w:cs="Times New Roman"/>
          <w:b/>
          <w:bCs/>
          <w:sz w:val="36"/>
          <w:szCs w:val="36"/>
        </w:rPr>
      </w:pPr>
      <w:ins w:id="209" w:author="Unknown">
        <w:r w:rsidRPr="00170E71">
          <w:rPr>
            <w:rFonts w:ascii="Times New Roman" w:eastAsia="Times New Roman" w:hAnsi="Times New Roman" w:cs="Times New Roman"/>
            <w:b/>
            <w:bCs/>
            <w:sz w:val="36"/>
            <w:szCs w:val="36"/>
          </w:rPr>
          <w:t>What is a marker interface?</w:t>
        </w:r>
      </w:ins>
    </w:p>
    <w:p w:rsidR="00170E71" w:rsidRPr="00170E71" w:rsidRDefault="00170E71" w:rsidP="00170E71">
      <w:pPr>
        <w:spacing w:before="100" w:beforeAutospacing="1" w:after="100" w:afterAutospacing="1" w:line="240" w:lineRule="auto"/>
        <w:rPr>
          <w:ins w:id="210" w:author="Unknown"/>
          <w:rFonts w:ascii="Times New Roman" w:eastAsia="Times New Roman" w:hAnsi="Times New Roman" w:cs="Times New Roman"/>
          <w:sz w:val="24"/>
          <w:szCs w:val="24"/>
        </w:rPr>
      </w:pPr>
      <w:ins w:id="211" w:author="Unknown">
        <w:r w:rsidRPr="00170E71">
          <w:rPr>
            <w:rFonts w:ascii="Times New Roman" w:eastAsia="Times New Roman" w:hAnsi="Times New Roman" w:cs="Times New Roman"/>
            <w:sz w:val="24"/>
            <w:szCs w:val="24"/>
          </w:rPr>
          <w:t xml:space="preserve">Marker interfaces are those which do not declare any required methods, but signify their compatibility with certain operations. The </w:t>
        </w:r>
        <w:proofErr w:type="spellStart"/>
        <w:r w:rsidRPr="00170E71">
          <w:rPr>
            <w:rFonts w:ascii="Courier New" w:eastAsia="Times New Roman" w:hAnsi="Courier New" w:cs="Courier New"/>
            <w:sz w:val="20"/>
            <w:szCs w:val="20"/>
          </w:rPr>
          <w:t>java.io.Serializable</w:t>
        </w:r>
        <w:proofErr w:type="spellEnd"/>
        <w:r w:rsidRPr="00170E71">
          <w:rPr>
            <w:rFonts w:ascii="Times New Roman" w:eastAsia="Times New Roman" w:hAnsi="Times New Roman" w:cs="Times New Roman"/>
            <w:sz w:val="24"/>
            <w:szCs w:val="24"/>
          </w:rPr>
          <w:t xml:space="preserve"> interface and </w:t>
        </w:r>
        <w:proofErr w:type="spellStart"/>
        <w:r w:rsidRPr="00170E71">
          <w:rPr>
            <w:rFonts w:ascii="Courier New" w:eastAsia="Times New Roman" w:hAnsi="Courier New" w:cs="Courier New"/>
            <w:sz w:val="20"/>
            <w:szCs w:val="20"/>
          </w:rPr>
          <w:t>Cloneable</w:t>
        </w:r>
        <w:proofErr w:type="spellEnd"/>
        <w:r w:rsidRPr="00170E71">
          <w:rPr>
            <w:rFonts w:ascii="Times New Roman" w:eastAsia="Times New Roman" w:hAnsi="Times New Roman" w:cs="Times New Roman"/>
            <w:sz w:val="24"/>
            <w:szCs w:val="24"/>
          </w:rPr>
          <w:t xml:space="preserve"> are typical marker interfaces. These do not contain any methods, but classes must implement this interface in order to be serialized and de-serialized.</w:t>
        </w:r>
      </w:ins>
    </w:p>
    <w:p w:rsidR="00170E71" w:rsidRPr="00170E71" w:rsidRDefault="00170E71" w:rsidP="00170E71">
      <w:pPr>
        <w:spacing w:before="100" w:beforeAutospacing="1" w:after="100" w:afterAutospacing="1" w:line="240" w:lineRule="auto"/>
        <w:outlineLvl w:val="1"/>
        <w:rPr>
          <w:ins w:id="212" w:author="Unknown"/>
          <w:rFonts w:ascii="Times New Roman" w:eastAsia="Times New Roman" w:hAnsi="Times New Roman" w:cs="Times New Roman"/>
          <w:b/>
          <w:bCs/>
          <w:sz w:val="36"/>
          <w:szCs w:val="36"/>
        </w:rPr>
      </w:pPr>
      <w:ins w:id="213" w:author="Unknown">
        <w:r w:rsidRPr="00170E71">
          <w:rPr>
            <w:rFonts w:ascii="Times New Roman" w:eastAsia="Times New Roman" w:hAnsi="Times New Roman" w:cs="Times New Roman"/>
            <w:b/>
            <w:bCs/>
            <w:sz w:val="36"/>
            <w:szCs w:val="36"/>
          </w:rPr>
          <w:t>What is an abstract class?</w:t>
        </w:r>
      </w:ins>
    </w:p>
    <w:p w:rsidR="00170E71" w:rsidRPr="00170E71" w:rsidRDefault="00170E71" w:rsidP="00170E71">
      <w:pPr>
        <w:spacing w:before="100" w:beforeAutospacing="1" w:after="100" w:afterAutospacing="1" w:line="240" w:lineRule="auto"/>
        <w:rPr>
          <w:ins w:id="214" w:author="Unknown"/>
          <w:rFonts w:ascii="Times New Roman" w:eastAsia="Times New Roman" w:hAnsi="Times New Roman" w:cs="Times New Roman"/>
          <w:sz w:val="24"/>
          <w:szCs w:val="24"/>
        </w:rPr>
      </w:pPr>
      <w:ins w:id="215" w:author="Unknown">
        <w:r w:rsidRPr="00170E71">
          <w:rPr>
            <w:rFonts w:ascii="Times New Roman" w:eastAsia="Times New Roman" w:hAnsi="Times New Roman" w:cs="Times New Roman"/>
            <w:sz w:val="24"/>
            <w:szCs w:val="24"/>
          </w:rPr>
          <w:t>Abstract classes are classes that contain one or more abstract methods. An abstract method is a method that is declared, but contains no implementation.</w:t>
        </w:r>
      </w:ins>
    </w:p>
    <w:p w:rsidR="00170E71" w:rsidRPr="00170E71" w:rsidRDefault="00170E71" w:rsidP="00170E71">
      <w:pPr>
        <w:spacing w:before="100" w:beforeAutospacing="1" w:after="100" w:afterAutospacing="1" w:line="240" w:lineRule="auto"/>
        <w:rPr>
          <w:ins w:id="216" w:author="Unknown"/>
          <w:rFonts w:ascii="Times New Roman" w:eastAsia="Times New Roman" w:hAnsi="Times New Roman" w:cs="Times New Roman"/>
          <w:sz w:val="24"/>
          <w:szCs w:val="24"/>
        </w:rPr>
      </w:pPr>
      <w:ins w:id="217" w:author="Unknown">
        <w:r w:rsidRPr="00170E71">
          <w:rPr>
            <w:rFonts w:ascii="Times New Roman" w:eastAsia="Times New Roman" w:hAnsi="Times New Roman" w:cs="Times New Roman"/>
            <w:sz w:val="24"/>
            <w:szCs w:val="24"/>
          </w:rPr>
          <w:lastRenderedPageBreak/>
          <w:t>Note:</w:t>
        </w:r>
      </w:ins>
    </w:p>
    <w:p w:rsidR="00170E71" w:rsidRPr="00170E71" w:rsidRDefault="00170E71" w:rsidP="00170E71">
      <w:pPr>
        <w:numPr>
          <w:ilvl w:val="0"/>
          <w:numId w:val="12"/>
        </w:numPr>
        <w:spacing w:before="100" w:beforeAutospacing="1" w:after="100" w:afterAutospacing="1" w:line="240" w:lineRule="auto"/>
        <w:rPr>
          <w:ins w:id="218" w:author="Unknown"/>
          <w:rFonts w:ascii="Times New Roman" w:eastAsia="Times New Roman" w:hAnsi="Times New Roman" w:cs="Times New Roman"/>
          <w:sz w:val="24"/>
          <w:szCs w:val="24"/>
        </w:rPr>
      </w:pPr>
      <w:ins w:id="219" w:author="Unknown">
        <w:r w:rsidRPr="00170E71">
          <w:rPr>
            <w:rFonts w:ascii="Times New Roman" w:eastAsia="Times New Roman" w:hAnsi="Times New Roman" w:cs="Times New Roman"/>
            <w:i/>
            <w:iCs/>
            <w:sz w:val="24"/>
            <w:szCs w:val="24"/>
          </w:rPr>
          <w:t>Abstract classes may not be instantiated, and require subclasses to provide implementations for the abstract methods.</w:t>
        </w:r>
      </w:ins>
    </w:p>
    <w:p w:rsidR="00170E71" w:rsidRPr="00170E71" w:rsidRDefault="00170E71" w:rsidP="00170E71">
      <w:pPr>
        <w:numPr>
          <w:ilvl w:val="0"/>
          <w:numId w:val="12"/>
        </w:numPr>
        <w:spacing w:before="100" w:beforeAutospacing="1" w:after="100" w:afterAutospacing="1" w:line="240" w:lineRule="auto"/>
        <w:rPr>
          <w:ins w:id="220" w:author="Unknown"/>
          <w:rFonts w:ascii="Times New Roman" w:eastAsia="Times New Roman" w:hAnsi="Times New Roman" w:cs="Times New Roman"/>
          <w:sz w:val="24"/>
          <w:szCs w:val="24"/>
        </w:rPr>
      </w:pPr>
      <w:ins w:id="221" w:author="Unknown">
        <w:r w:rsidRPr="00170E71">
          <w:rPr>
            <w:rFonts w:ascii="Times New Roman" w:eastAsia="Times New Roman" w:hAnsi="Times New Roman" w:cs="Times New Roman"/>
            <w:i/>
            <w:iCs/>
            <w:sz w:val="24"/>
            <w:szCs w:val="24"/>
          </w:rPr>
          <w:t>You can’t mark a class as both abstract and final.</w:t>
        </w:r>
      </w:ins>
    </w:p>
    <w:p w:rsidR="00170E71" w:rsidRPr="00170E71" w:rsidRDefault="00170E71" w:rsidP="00170E71">
      <w:pPr>
        <w:numPr>
          <w:ilvl w:val="0"/>
          <w:numId w:val="12"/>
        </w:numPr>
        <w:spacing w:before="100" w:beforeAutospacing="1" w:after="100" w:afterAutospacing="1" w:line="240" w:lineRule="auto"/>
        <w:rPr>
          <w:ins w:id="222" w:author="Unknown"/>
          <w:rFonts w:ascii="Times New Roman" w:eastAsia="Times New Roman" w:hAnsi="Times New Roman" w:cs="Times New Roman"/>
          <w:sz w:val="24"/>
          <w:szCs w:val="24"/>
        </w:rPr>
      </w:pPr>
      <w:ins w:id="223" w:author="Unknown">
        <w:r w:rsidRPr="00170E71">
          <w:rPr>
            <w:rFonts w:ascii="Times New Roman" w:eastAsia="Times New Roman" w:hAnsi="Times New Roman" w:cs="Times New Roman"/>
            <w:i/>
            <w:iCs/>
            <w:sz w:val="24"/>
            <w:szCs w:val="24"/>
          </w:rPr>
          <w:t>If even a single method is abstract, the whole class must be declared abstract.</w:t>
        </w:r>
      </w:ins>
    </w:p>
    <w:p w:rsidR="00170E71" w:rsidRPr="00170E71" w:rsidRDefault="00170E71" w:rsidP="00170E71">
      <w:pPr>
        <w:spacing w:before="100" w:beforeAutospacing="1" w:after="100" w:afterAutospacing="1" w:line="240" w:lineRule="auto"/>
        <w:outlineLvl w:val="1"/>
        <w:rPr>
          <w:ins w:id="224" w:author="Unknown"/>
          <w:rFonts w:ascii="Times New Roman" w:eastAsia="Times New Roman" w:hAnsi="Times New Roman" w:cs="Times New Roman"/>
          <w:b/>
          <w:bCs/>
          <w:sz w:val="36"/>
          <w:szCs w:val="36"/>
        </w:rPr>
      </w:pPr>
      <w:ins w:id="225" w:author="Unknown">
        <w:r w:rsidRPr="00170E71">
          <w:rPr>
            <w:rFonts w:ascii="Times New Roman" w:eastAsia="Times New Roman" w:hAnsi="Times New Roman" w:cs="Times New Roman"/>
            <w:b/>
            <w:bCs/>
            <w:sz w:val="36"/>
            <w:szCs w:val="36"/>
          </w:rPr>
          <w:t>What are the differences between Interface and Abstract class?</w:t>
        </w:r>
      </w:ins>
    </w:p>
    <w:tbl>
      <w:tblPr>
        <w:tblW w:w="9075"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37"/>
        <w:gridCol w:w="4538"/>
      </w:tblGrid>
      <w:tr w:rsidR="00170E71" w:rsidRPr="00170E71" w:rsidTr="00170E71">
        <w:trPr>
          <w:tblCellSpacing w:w="0" w:type="dxa"/>
        </w:trPr>
        <w:tc>
          <w:tcPr>
            <w:tcW w:w="2500" w:type="pct"/>
            <w:tcBorders>
              <w:top w:val="outset" w:sz="6" w:space="0" w:color="auto"/>
              <w:left w:val="outset" w:sz="6" w:space="0" w:color="auto"/>
              <w:bottom w:val="outset" w:sz="6" w:space="0" w:color="auto"/>
              <w:right w:val="outset" w:sz="6" w:space="0" w:color="auto"/>
            </w:tcBorders>
            <w:vAlign w:val="center"/>
            <w:hideMark/>
          </w:tcPr>
          <w:p w:rsidR="00170E71" w:rsidRPr="00170E71" w:rsidRDefault="00170E71" w:rsidP="00170E71">
            <w:pPr>
              <w:spacing w:before="100" w:beforeAutospacing="1" w:after="100" w:afterAutospacing="1" w:line="240" w:lineRule="auto"/>
              <w:outlineLvl w:val="1"/>
              <w:rPr>
                <w:rFonts w:ascii="Times New Roman" w:eastAsia="Times New Roman" w:hAnsi="Times New Roman" w:cs="Times New Roman"/>
                <w:b/>
                <w:bCs/>
                <w:sz w:val="36"/>
                <w:szCs w:val="36"/>
              </w:rPr>
            </w:pPr>
            <w:r w:rsidRPr="00170E71">
              <w:rPr>
                <w:rFonts w:ascii="Times New Roman" w:eastAsia="Times New Roman" w:hAnsi="Times New Roman" w:cs="Times New Roman"/>
                <w:b/>
                <w:bCs/>
                <w:sz w:val="36"/>
                <w:szCs w:val="36"/>
              </w:rPr>
              <w:t>Abstract Class</w:t>
            </w:r>
          </w:p>
        </w:tc>
        <w:tc>
          <w:tcPr>
            <w:tcW w:w="2500" w:type="pct"/>
            <w:tcBorders>
              <w:top w:val="outset" w:sz="6" w:space="0" w:color="auto"/>
              <w:left w:val="outset" w:sz="6" w:space="0" w:color="auto"/>
              <w:bottom w:val="outset" w:sz="6" w:space="0" w:color="auto"/>
              <w:right w:val="outset" w:sz="6" w:space="0" w:color="auto"/>
            </w:tcBorders>
            <w:vAlign w:val="center"/>
            <w:hideMark/>
          </w:tcPr>
          <w:p w:rsidR="00170E71" w:rsidRPr="00170E71" w:rsidRDefault="00170E71" w:rsidP="00170E71">
            <w:pPr>
              <w:spacing w:before="100" w:beforeAutospacing="1" w:after="100" w:afterAutospacing="1" w:line="240" w:lineRule="auto"/>
              <w:outlineLvl w:val="1"/>
              <w:rPr>
                <w:rFonts w:ascii="Times New Roman" w:eastAsia="Times New Roman" w:hAnsi="Times New Roman" w:cs="Times New Roman"/>
                <w:b/>
                <w:bCs/>
                <w:sz w:val="36"/>
                <w:szCs w:val="36"/>
              </w:rPr>
            </w:pPr>
            <w:r w:rsidRPr="00170E71">
              <w:rPr>
                <w:rFonts w:ascii="Times New Roman" w:eastAsia="Times New Roman" w:hAnsi="Times New Roman" w:cs="Times New Roman"/>
                <w:b/>
                <w:bCs/>
                <w:sz w:val="36"/>
                <w:szCs w:val="36"/>
              </w:rPr>
              <w:t>Interfaces</w:t>
            </w:r>
          </w:p>
        </w:tc>
      </w:tr>
      <w:tr w:rsidR="00170E71" w:rsidRPr="00170E71" w:rsidTr="00170E7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0E71" w:rsidRPr="00170E71" w:rsidRDefault="00170E71" w:rsidP="00170E71">
            <w:pPr>
              <w:spacing w:after="0" w:line="240" w:lineRule="auto"/>
              <w:rPr>
                <w:rFonts w:ascii="Times New Roman" w:eastAsia="Times New Roman" w:hAnsi="Times New Roman" w:cs="Times New Roman"/>
                <w:sz w:val="24"/>
                <w:szCs w:val="24"/>
              </w:rPr>
            </w:pPr>
            <w:r w:rsidRPr="00170E71">
              <w:rPr>
                <w:rFonts w:ascii="Times New Roman" w:eastAsia="Times New Roman" w:hAnsi="Times New Roman" w:cs="Times New Roman"/>
                <w:sz w:val="24"/>
                <w:szCs w:val="24"/>
              </w:rPr>
              <w:t>An abstract class can provide complete, default code and/or just the details that have to be overridden.</w:t>
            </w:r>
          </w:p>
        </w:tc>
        <w:tc>
          <w:tcPr>
            <w:tcW w:w="0" w:type="auto"/>
            <w:tcBorders>
              <w:top w:val="outset" w:sz="6" w:space="0" w:color="auto"/>
              <w:left w:val="outset" w:sz="6" w:space="0" w:color="auto"/>
              <w:bottom w:val="outset" w:sz="6" w:space="0" w:color="auto"/>
              <w:right w:val="outset" w:sz="6" w:space="0" w:color="auto"/>
            </w:tcBorders>
            <w:vAlign w:val="center"/>
            <w:hideMark/>
          </w:tcPr>
          <w:p w:rsidR="00170E71" w:rsidRPr="00170E71" w:rsidRDefault="00170E71" w:rsidP="00170E71">
            <w:pPr>
              <w:spacing w:after="0" w:line="240" w:lineRule="auto"/>
              <w:rPr>
                <w:rFonts w:ascii="Times New Roman" w:eastAsia="Times New Roman" w:hAnsi="Times New Roman" w:cs="Times New Roman"/>
                <w:sz w:val="24"/>
                <w:szCs w:val="24"/>
              </w:rPr>
            </w:pPr>
            <w:r w:rsidRPr="00170E71">
              <w:rPr>
                <w:rFonts w:ascii="Times New Roman" w:eastAsia="Times New Roman" w:hAnsi="Times New Roman" w:cs="Times New Roman"/>
                <w:sz w:val="24"/>
                <w:szCs w:val="24"/>
              </w:rPr>
              <w:t xml:space="preserve">An interface cannot provide any code at </w:t>
            </w:r>
            <w:proofErr w:type="spellStart"/>
            <w:r w:rsidRPr="00170E71">
              <w:rPr>
                <w:rFonts w:ascii="Times New Roman" w:eastAsia="Times New Roman" w:hAnsi="Times New Roman" w:cs="Times New Roman"/>
                <w:sz w:val="24"/>
                <w:szCs w:val="24"/>
              </w:rPr>
              <w:t>all</w:t>
            </w:r>
            <w:proofErr w:type="gramStart"/>
            <w:r w:rsidRPr="00170E71">
              <w:rPr>
                <w:rFonts w:ascii="Times New Roman" w:eastAsia="Times New Roman" w:hAnsi="Times New Roman" w:cs="Times New Roman"/>
                <w:sz w:val="24"/>
                <w:szCs w:val="24"/>
              </w:rPr>
              <w:t>,just</w:t>
            </w:r>
            <w:proofErr w:type="spellEnd"/>
            <w:proofErr w:type="gramEnd"/>
            <w:r w:rsidRPr="00170E71">
              <w:rPr>
                <w:rFonts w:ascii="Times New Roman" w:eastAsia="Times New Roman" w:hAnsi="Times New Roman" w:cs="Times New Roman"/>
                <w:sz w:val="24"/>
                <w:szCs w:val="24"/>
              </w:rPr>
              <w:t xml:space="preserve"> the signature.</w:t>
            </w:r>
          </w:p>
        </w:tc>
      </w:tr>
      <w:tr w:rsidR="00170E71" w:rsidRPr="00170E71" w:rsidTr="00170E7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0E71" w:rsidRPr="00170E71" w:rsidRDefault="00170E71" w:rsidP="00170E71">
            <w:pPr>
              <w:spacing w:after="0" w:line="240" w:lineRule="auto"/>
              <w:rPr>
                <w:rFonts w:ascii="Times New Roman" w:eastAsia="Times New Roman" w:hAnsi="Times New Roman" w:cs="Times New Roman"/>
                <w:sz w:val="24"/>
                <w:szCs w:val="24"/>
              </w:rPr>
            </w:pPr>
            <w:r w:rsidRPr="00170E71">
              <w:rPr>
                <w:rFonts w:ascii="Times New Roman" w:eastAsia="Times New Roman" w:hAnsi="Times New Roman" w:cs="Times New Roman"/>
                <w:sz w:val="24"/>
                <w:szCs w:val="24"/>
              </w:rPr>
              <w:t>An abstract class can have instance variables.</w:t>
            </w:r>
          </w:p>
        </w:tc>
        <w:tc>
          <w:tcPr>
            <w:tcW w:w="0" w:type="auto"/>
            <w:tcBorders>
              <w:top w:val="outset" w:sz="6" w:space="0" w:color="auto"/>
              <w:left w:val="outset" w:sz="6" w:space="0" w:color="auto"/>
              <w:bottom w:val="outset" w:sz="6" w:space="0" w:color="auto"/>
              <w:right w:val="outset" w:sz="6" w:space="0" w:color="auto"/>
            </w:tcBorders>
            <w:vAlign w:val="center"/>
            <w:hideMark/>
          </w:tcPr>
          <w:p w:rsidR="00170E71" w:rsidRPr="00170E71" w:rsidRDefault="00170E71" w:rsidP="00170E71">
            <w:pPr>
              <w:spacing w:after="0" w:line="240" w:lineRule="auto"/>
              <w:rPr>
                <w:rFonts w:ascii="Times New Roman" w:eastAsia="Times New Roman" w:hAnsi="Times New Roman" w:cs="Times New Roman"/>
                <w:sz w:val="24"/>
                <w:szCs w:val="24"/>
              </w:rPr>
            </w:pPr>
            <w:r w:rsidRPr="00170E71">
              <w:rPr>
                <w:rFonts w:ascii="Times New Roman" w:eastAsia="Times New Roman" w:hAnsi="Times New Roman" w:cs="Times New Roman"/>
                <w:sz w:val="24"/>
                <w:szCs w:val="24"/>
              </w:rPr>
              <w:t>An Interface cannot have instance variables.</w:t>
            </w:r>
          </w:p>
        </w:tc>
      </w:tr>
      <w:tr w:rsidR="00170E71" w:rsidRPr="00170E71" w:rsidTr="00170E7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0E71" w:rsidRPr="00170E71" w:rsidRDefault="00170E71" w:rsidP="00170E71">
            <w:pPr>
              <w:spacing w:after="0" w:line="240" w:lineRule="auto"/>
              <w:rPr>
                <w:rFonts w:ascii="Times New Roman" w:eastAsia="Times New Roman" w:hAnsi="Times New Roman" w:cs="Times New Roman"/>
                <w:sz w:val="24"/>
                <w:szCs w:val="24"/>
              </w:rPr>
            </w:pPr>
            <w:r w:rsidRPr="00170E71">
              <w:rPr>
                <w:rFonts w:ascii="Times New Roman" w:eastAsia="Times New Roman" w:hAnsi="Times New Roman" w:cs="Times New Roman"/>
                <w:sz w:val="24"/>
                <w:szCs w:val="24"/>
              </w:rPr>
              <w:t>An abstract class can have any visibility: public, private, protected.</w:t>
            </w:r>
          </w:p>
        </w:tc>
        <w:tc>
          <w:tcPr>
            <w:tcW w:w="0" w:type="auto"/>
            <w:tcBorders>
              <w:top w:val="outset" w:sz="6" w:space="0" w:color="auto"/>
              <w:left w:val="outset" w:sz="6" w:space="0" w:color="auto"/>
              <w:bottom w:val="outset" w:sz="6" w:space="0" w:color="auto"/>
              <w:right w:val="outset" w:sz="6" w:space="0" w:color="auto"/>
            </w:tcBorders>
            <w:vAlign w:val="center"/>
            <w:hideMark/>
          </w:tcPr>
          <w:p w:rsidR="00170E71" w:rsidRPr="00170E71" w:rsidRDefault="00170E71" w:rsidP="00170E71">
            <w:pPr>
              <w:spacing w:after="0" w:line="240" w:lineRule="auto"/>
              <w:rPr>
                <w:rFonts w:ascii="Times New Roman" w:eastAsia="Times New Roman" w:hAnsi="Times New Roman" w:cs="Times New Roman"/>
                <w:sz w:val="24"/>
                <w:szCs w:val="24"/>
              </w:rPr>
            </w:pPr>
            <w:r w:rsidRPr="00170E71">
              <w:rPr>
                <w:rFonts w:ascii="Times New Roman" w:eastAsia="Times New Roman" w:hAnsi="Times New Roman" w:cs="Times New Roman"/>
                <w:sz w:val="24"/>
                <w:szCs w:val="24"/>
              </w:rPr>
              <w:t>An Interface visibility must be public (or) none.</w:t>
            </w:r>
          </w:p>
        </w:tc>
      </w:tr>
      <w:tr w:rsidR="00170E71" w:rsidRPr="00170E71" w:rsidTr="00170E7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0E71" w:rsidRPr="00170E71" w:rsidRDefault="00170E71" w:rsidP="00170E71">
            <w:pPr>
              <w:spacing w:after="0" w:line="240" w:lineRule="auto"/>
              <w:rPr>
                <w:rFonts w:ascii="Times New Roman" w:eastAsia="Times New Roman" w:hAnsi="Times New Roman" w:cs="Times New Roman"/>
                <w:sz w:val="24"/>
                <w:szCs w:val="24"/>
              </w:rPr>
            </w:pPr>
            <w:r w:rsidRPr="00170E71">
              <w:rPr>
                <w:rFonts w:ascii="Times New Roman" w:eastAsia="Times New Roman" w:hAnsi="Times New Roman" w:cs="Times New Roman"/>
                <w:sz w:val="24"/>
                <w:szCs w:val="24"/>
              </w:rPr>
              <w:t>In case of abstract class, a class may extend only one abstract 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170E71" w:rsidRPr="00170E71" w:rsidRDefault="00170E71" w:rsidP="00170E71">
            <w:pPr>
              <w:spacing w:after="0" w:line="240" w:lineRule="auto"/>
              <w:rPr>
                <w:rFonts w:ascii="Times New Roman" w:eastAsia="Times New Roman" w:hAnsi="Times New Roman" w:cs="Times New Roman"/>
                <w:sz w:val="24"/>
                <w:szCs w:val="24"/>
              </w:rPr>
            </w:pPr>
            <w:r w:rsidRPr="00170E71">
              <w:rPr>
                <w:rFonts w:ascii="Times New Roman" w:eastAsia="Times New Roman" w:hAnsi="Times New Roman" w:cs="Times New Roman"/>
                <w:sz w:val="24"/>
                <w:szCs w:val="24"/>
              </w:rPr>
              <w:t>A Class may implement several interfaces.</w:t>
            </w:r>
          </w:p>
        </w:tc>
      </w:tr>
      <w:tr w:rsidR="00170E71" w:rsidRPr="00170E71" w:rsidTr="00170E7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0E71" w:rsidRPr="00170E71" w:rsidRDefault="00170E71" w:rsidP="00170E71">
            <w:pPr>
              <w:spacing w:after="0" w:line="240" w:lineRule="auto"/>
              <w:rPr>
                <w:rFonts w:ascii="Times New Roman" w:eastAsia="Times New Roman" w:hAnsi="Times New Roman" w:cs="Times New Roman"/>
                <w:sz w:val="24"/>
                <w:szCs w:val="24"/>
              </w:rPr>
            </w:pPr>
            <w:r w:rsidRPr="00170E71">
              <w:rPr>
                <w:rFonts w:ascii="Times New Roman" w:eastAsia="Times New Roman" w:hAnsi="Times New Roman" w:cs="Times New Roman"/>
                <w:sz w:val="24"/>
                <w:szCs w:val="24"/>
              </w:rPr>
              <w:t>An abstract class can have non-abstract methods.</w:t>
            </w:r>
          </w:p>
        </w:tc>
        <w:tc>
          <w:tcPr>
            <w:tcW w:w="0" w:type="auto"/>
            <w:tcBorders>
              <w:top w:val="outset" w:sz="6" w:space="0" w:color="auto"/>
              <w:left w:val="outset" w:sz="6" w:space="0" w:color="auto"/>
              <w:bottom w:val="outset" w:sz="6" w:space="0" w:color="auto"/>
              <w:right w:val="outset" w:sz="6" w:space="0" w:color="auto"/>
            </w:tcBorders>
            <w:vAlign w:val="center"/>
            <w:hideMark/>
          </w:tcPr>
          <w:p w:rsidR="00170E71" w:rsidRPr="00170E71" w:rsidRDefault="00170E71" w:rsidP="00170E71">
            <w:pPr>
              <w:spacing w:after="0" w:line="240" w:lineRule="auto"/>
              <w:rPr>
                <w:rFonts w:ascii="Times New Roman" w:eastAsia="Times New Roman" w:hAnsi="Times New Roman" w:cs="Times New Roman"/>
                <w:sz w:val="24"/>
                <w:szCs w:val="24"/>
              </w:rPr>
            </w:pPr>
            <w:r w:rsidRPr="00170E71">
              <w:rPr>
                <w:rFonts w:ascii="Times New Roman" w:eastAsia="Times New Roman" w:hAnsi="Times New Roman" w:cs="Times New Roman"/>
                <w:sz w:val="24"/>
                <w:szCs w:val="24"/>
              </w:rPr>
              <w:t>All methods of an Interface are abstract.</w:t>
            </w:r>
          </w:p>
        </w:tc>
      </w:tr>
      <w:tr w:rsidR="00170E71" w:rsidRPr="00170E71" w:rsidTr="00170E7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0E71" w:rsidRPr="00170E71" w:rsidRDefault="00170E71" w:rsidP="00170E71">
            <w:pPr>
              <w:spacing w:after="0" w:line="240" w:lineRule="auto"/>
              <w:rPr>
                <w:rFonts w:ascii="Times New Roman" w:eastAsia="Times New Roman" w:hAnsi="Times New Roman" w:cs="Times New Roman"/>
                <w:sz w:val="24"/>
                <w:szCs w:val="24"/>
              </w:rPr>
            </w:pPr>
            <w:r w:rsidRPr="00170E71">
              <w:rPr>
                <w:rFonts w:ascii="Times New Roman" w:eastAsia="Times New Roman" w:hAnsi="Times New Roman" w:cs="Times New Roman"/>
                <w:sz w:val="24"/>
                <w:szCs w:val="24"/>
              </w:rPr>
              <w:t>Abstract classes are fast.</w:t>
            </w:r>
          </w:p>
        </w:tc>
        <w:tc>
          <w:tcPr>
            <w:tcW w:w="0" w:type="auto"/>
            <w:tcBorders>
              <w:top w:val="outset" w:sz="6" w:space="0" w:color="auto"/>
              <w:left w:val="outset" w:sz="6" w:space="0" w:color="auto"/>
              <w:bottom w:val="outset" w:sz="6" w:space="0" w:color="auto"/>
              <w:right w:val="outset" w:sz="6" w:space="0" w:color="auto"/>
            </w:tcBorders>
            <w:vAlign w:val="center"/>
            <w:hideMark/>
          </w:tcPr>
          <w:p w:rsidR="00170E71" w:rsidRPr="00170E71" w:rsidRDefault="00170E71" w:rsidP="00170E71">
            <w:pPr>
              <w:spacing w:after="0" w:line="240" w:lineRule="auto"/>
              <w:rPr>
                <w:rFonts w:ascii="Times New Roman" w:eastAsia="Times New Roman" w:hAnsi="Times New Roman" w:cs="Times New Roman"/>
                <w:sz w:val="24"/>
                <w:szCs w:val="24"/>
              </w:rPr>
            </w:pPr>
            <w:r w:rsidRPr="00170E71">
              <w:rPr>
                <w:rFonts w:ascii="Times New Roman" w:eastAsia="Times New Roman" w:hAnsi="Times New Roman" w:cs="Times New Roman"/>
                <w:sz w:val="24"/>
                <w:szCs w:val="24"/>
              </w:rPr>
              <w:t>Interfaces are slow as it requires extra indirection to find corresponding method in the actual class.</w:t>
            </w:r>
          </w:p>
        </w:tc>
      </w:tr>
      <w:tr w:rsidR="00170E71" w:rsidRPr="00170E71" w:rsidTr="00170E7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0E71" w:rsidRPr="00170E71" w:rsidRDefault="00170E71" w:rsidP="00170E71">
            <w:pPr>
              <w:spacing w:after="0" w:line="240" w:lineRule="auto"/>
              <w:rPr>
                <w:rFonts w:ascii="Times New Roman" w:eastAsia="Times New Roman" w:hAnsi="Times New Roman" w:cs="Times New Roman"/>
                <w:sz w:val="24"/>
                <w:szCs w:val="24"/>
              </w:rPr>
            </w:pPr>
            <w:r w:rsidRPr="00170E71">
              <w:rPr>
                <w:rFonts w:ascii="Times New Roman" w:eastAsia="Times New Roman" w:hAnsi="Times New Roman" w:cs="Times New Roman"/>
                <w:sz w:val="24"/>
                <w:szCs w:val="24"/>
              </w:rPr>
              <w:t>If we add a new method to an abstract class then we have the option of providing default implementation and therefore all the existing code might work properly.</w:t>
            </w:r>
          </w:p>
        </w:tc>
        <w:tc>
          <w:tcPr>
            <w:tcW w:w="0" w:type="auto"/>
            <w:tcBorders>
              <w:top w:val="outset" w:sz="6" w:space="0" w:color="auto"/>
              <w:left w:val="outset" w:sz="6" w:space="0" w:color="auto"/>
              <w:bottom w:val="outset" w:sz="6" w:space="0" w:color="auto"/>
              <w:right w:val="outset" w:sz="6" w:space="0" w:color="auto"/>
            </w:tcBorders>
            <w:vAlign w:val="center"/>
            <w:hideMark/>
          </w:tcPr>
          <w:p w:rsidR="00170E71" w:rsidRPr="00170E71" w:rsidRDefault="00170E71" w:rsidP="00170E71">
            <w:pPr>
              <w:spacing w:after="0" w:line="240" w:lineRule="auto"/>
              <w:rPr>
                <w:rFonts w:ascii="Times New Roman" w:eastAsia="Times New Roman" w:hAnsi="Times New Roman" w:cs="Times New Roman"/>
                <w:sz w:val="24"/>
                <w:szCs w:val="24"/>
              </w:rPr>
            </w:pPr>
            <w:r w:rsidRPr="00170E71">
              <w:rPr>
                <w:rFonts w:ascii="Times New Roman" w:eastAsia="Times New Roman" w:hAnsi="Times New Roman" w:cs="Times New Roman"/>
                <w:sz w:val="24"/>
                <w:szCs w:val="24"/>
              </w:rPr>
              <w:t>If we add a new method to an Interface then we have to track down all the implementations of the interface and define implementation for the new method.</w:t>
            </w:r>
          </w:p>
        </w:tc>
      </w:tr>
      <w:tr w:rsidR="00170E71" w:rsidRPr="00170E71" w:rsidTr="00170E7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0E71" w:rsidRPr="00170E71" w:rsidRDefault="00170E71" w:rsidP="00170E71">
            <w:pPr>
              <w:spacing w:after="0" w:line="240" w:lineRule="auto"/>
              <w:rPr>
                <w:rFonts w:ascii="Times New Roman" w:eastAsia="Times New Roman" w:hAnsi="Times New Roman" w:cs="Times New Roman"/>
                <w:sz w:val="24"/>
                <w:szCs w:val="24"/>
              </w:rPr>
            </w:pPr>
            <w:r w:rsidRPr="00170E71">
              <w:rPr>
                <w:rFonts w:ascii="Times New Roman" w:eastAsia="Times New Roman" w:hAnsi="Times New Roman" w:cs="Times New Roman"/>
                <w:sz w:val="24"/>
                <w:szCs w:val="24"/>
              </w:rPr>
              <w:t>An abstract class can contain constructors.</w:t>
            </w:r>
          </w:p>
        </w:tc>
        <w:tc>
          <w:tcPr>
            <w:tcW w:w="0" w:type="auto"/>
            <w:tcBorders>
              <w:top w:val="outset" w:sz="6" w:space="0" w:color="auto"/>
              <w:left w:val="outset" w:sz="6" w:space="0" w:color="auto"/>
              <w:bottom w:val="outset" w:sz="6" w:space="0" w:color="auto"/>
              <w:right w:val="outset" w:sz="6" w:space="0" w:color="auto"/>
            </w:tcBorders>
            <w:vAlign w:val="center"/>
            <w:hideMark/>
          </w:tcPr>
          <w:p w:rsidR="00170E71" w:rsidRPr="00170E71" w:rsidRDefault="00170E71" w:rsidP="00170E71">
            <w:pPr>
              <w:spacing w:after="0" w:line="240" w:lineRule="auto"/>
              <w:rPr>
                <w:rFonts w:ascii="Times New Roman" w:eastAsia="Times New Roman" w:hAnsi="Times New Roman" w:cs="Times New Roman"/>
                <w:sz w:val="24"/>
                <w:szCs w:val="24"/>
              </w:rPr>
            </w:pPr>
            <w:r w:rsidRPr="00170E71">
              <w:rPr>
                <w:rFonts w:ascii="Times New Roman" w:eastAsia="Times New Roman" w:hAnsi="Times New Roman" w:cs="Times New Roman"/>
                <w:sz w:val="24"/>
                <w:szCs w:val="24"/>
              </w:rPr>
              <w:t>An Interface cannot contain constructors.</w:t>
            </w:r>
          </w:p>
        </w:tc>
      </w:tr>
    </w:tbl>
    <w:p w:rsidR="00170E71" w:rsidRPr="00170E71" w:rsidRDefault="00170E71" w:rsidP="00170E71">
      <w:pPr>
        <w:spacing w:before="100" w:beforeAutospacing="1" w:after="100" w:afterAutospacing="1" w:line="240" w:lineRule="auto"/>
        <w:outlineLvl w:val="1"/>
        <w:rPr>
          <w:ins w:id="226" w:author="Unknown"/>
          <w:rFonts w:ascii="Times New Roman" w:eastAsia="Times New Roman" w:hAnsi="Times New Roman" w:cs="Times New Roman"/>
          <w:b/>
          <w:bCs/>
          <w:sz w:val="36"/>
          <w:szCs w:val="36"/>
        </w:rPr>
      </w:pPr>
      <w:ins w:id="227" w:author="Unknown">
        <w:r w:rsidRPr="00170E71">
          <w:rPr>
            <w:rFonts w:ascii="Times New Roman" w:eastAsia="Times New Roman" w:hAnsi="Times New Roman" w:cs="Times New Roman"/>
            <w:b/>
            <w:bCs/>
            <w:sz w:val="36"/>
            <w:szCs w:val="36"/>
          </w:rPr>
          <w:t>What are the differences between method overloading and method overriding?</w:t>
        </w:r>
      </w:ins>
    </w:p>
    <w:tbl>
      <w:tblPr>
        <w:tblW w:w="9075"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33"/>
        <w:gridCol w:w="3721"/>
        <w:gridCol w:w="3721"/>
      </w:tblGrid>
      <w:tr w:rsidR="00170E71" w:rsidRPr="00170E71" w:rsidTr="00170E71">
        <w:trPr>
          <w:tblCellSpacing w:w="0" w:type="dxa"/>
        </w:trPr>
        <w:tc>
          <w:tcPr>
            <w:tcW w:w="900" w:type="pct"/>
            <w:tcBorders>
              <w:top w:val="outset" w:sz="6" w:space="0" w:color="auto"/>
              <w:left w:val="outset" w:sz="6" w:space="0" w:color="auto"/>
              <w:bottom w:val="outset" w:sz="6" w:space="0" w:color="auto"/>
              <w:right w:val="outset" w:sz="6" w:space="0" w:color="auto"/>
            </w:tcBorders>
            <w:vAlign w:val="center"/>
            <w:hideMark/>
          </w:tcPr>
          <w:p w:rsidR="00170E71" w:rsidRPr="00170E71" w:rsidRDefault="00170E71" w:rsidP="00170E71">
            <w:pPr>
              <w:spacing w:after="0" w:line="240" w:lineRule="auto"/>
              <w:rPr>
                <w:rFonts w:ascii="Times New Roman" w:eastAsia="Times New Roman" w:hAnsi="Times New Roman" w:cs="Times New Roman"/>
                <w:sz w:val="24"/>
                <w:szCs w:val="24"/>
              </w:rPr>
            </w:pPr>
          </w:p>
        </w:tc>
        <w:tc>
          <w:tcPr>
            <w:tcW w:w="2050" w:type="pct"/>
            <w:tcBorders>
              <w:top w:val="outset" w:sz="6" w:space="0" w:color="auto"/>
              <w:left w:val="outset" w:sz="6" w:space="0" w:color="auto"/>
              <w:bottom w:val="outset" w:sz="6" w:space="0" w:color="auto"/>
              <w:right w:val="outset" w:sz="6" w:space="0" w:color="auto"/>
            </w:tcBorders>
            <w:vAlign w:val="center"/>
            <w:hideMark/>
          </w:tcPr>
          <w:p w:rsidR="00170E71" w:rsidRPr="00170E71" w:rsidRDefault="00170E71" w:rsidP="00170E71">
            <w:pPr>
              <w:spacing w:before="100" w:beforeAutospacing="1" w:after="100" w:afterAutospacing="1" w:line="240" w:lineRule="auto"/>
              <w:outlineLvl w:val="1"/>
              <w:rPr>
                <w:rFonts w:ascii="Times New Roman" w:eastAsia="Times New Roman" w:hAnsi="Times New Roman" w:cs="Times New Roman"/>
                <w:b/>
                <w:bCs/>
                <w:sz w:val="36"/>
                <w:szCs w:val="36"/>
              </w:rPr>
            </w:pPr>
            <w:r w:rsidRPr="00170E71">
              <w:rPr>
                <w:rFonts w:ascii="Times New Roman" w:eastAsia="Times New Roman" w:hAnsi="Times New Roman" w:cs="Times New Roman"/>
                <w:b/>
                <w:bCs/>
                <w:sz w:val="36"/>
                <w:szCs w:val="36"/>
              </w:rPr>
              <w:t>Overloaded Method</w:t>
            </w:r>
          </w:p>
        </w:tc>
        <w:tc>
          <w:tcPr>
            <w:tcW w:w="2050" w:type="pct"/>
            <w:tcBorders>
              <w:top w:val="outset" w:sz="6" w:space="0" w:color="auto"/>
              <w:left w:val="outset" w:sz="6" w:space="0" w:color="auto"/>
              <w:bottom w:val="outset" w:sz="6" w:space="0" w:color="auto"/>
              <w:right w:val="outset" w:sz="6" w:space="0" w:color="auto"/>
            </w:tcBorders>
            <w:vAlign w:val="center"/>
            <w:hideMark/>
          </w:tcPr>
          <w:p w:rsidR="00170E71" w:rsidRPr="00170E71" w:rsidRDefault="00170E71" w:rsidP="00170E71">
            <w:pPr>
              <w:spacing w:before="100" w:beforeAutospacing="1" w:after="100" w:afterAutospacing="1" w:line="240" w:lineRule="auto"/>
              <w:outlineLvl w:val="1"/>
              <w:rPr>
                <w:rFonts w:ascii="Times New Roman" w:eastAsia="Times New Roman" w:hAnsi="Times New Roman" w:cs="Times New Roman"/>
                <w:b/>
                <w:bCs/>
                <w:sz w:val="36"/>
                <w:szCs w:val="36"/>
              </w:rPr>
            </w:pPr>
            <w:r w:rsidRPr="00170E71">
              <w:rPr>
                <w:rFonts w:ascii="Times New Roman" w:eastAsia="Times New Roman" w:hAnsi="Times New Roman" w:cs="Times New Roman"/>
                <w:b/>
                <w:bCs/>
                <w:sz w:val="36"/>
                <w:szCs w:val="36"/>
              </w:rPr>
              <w:t>Overridden Method</w:t>
            </w:r>
          </w:p>
        </w:tc>
      </w:tr>
      <w:tr w:rsidR="00170E71" w:rsidRPr="00170E71" w:rsidTr="00170E7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70E71" w:rsidRPr="00170E71" w:rsidRDefault="00170E71" w:rsidP="00170E71">
            <w:pPr>
              <w:spacing w:after="0" w:line="240" w:lineRule="auto"/>
              <w:rPr>
                <w:rFonts w:ascii="Times New Roman" w:eastAsia="Times New Roman" w:hAnsi="Times New Roman" w:cs="Times New Roman"/>
                <w:sz w:val="24"/>
                <w:szCs w:val="24"/>
              </w:rPr>
            </w:pPr>
            <w:r w:rsidRPr="00170E71">
              <w:rPr>
                <w:rFonts w:ascii="Times New Roman" w:eastAsia="Times New Roman" w:hAnsi="Times New Roman" w:cs="Times New Roman"/>
                <w:b/>
                <w:bCs/>
                <w:sz w:val="24"/>
                <w:szCs w:val="24"/>
              </w:rPr>
              <w:t>Arguments</w:t>
            </w:r>
          </w:p>
        </w:tc>
        <w:tc>
          <w:tcPr>
            <w:tcW w:w="0" w:type="auto"/>
            <w:tcBorders>
              <w:top w:val="outset" w:sz="6" w:space="0" w:color="auto"/>
              <w:left w:val="outset" w:sz="6" w:space="0" w:color="auto"/>
              <w:bottom w:val="outset" w:sz="6" w:space="0" w:color="auto"/>
              <w:right w:val="outset" w:sz="6" w:space="0" w:color="auto"/>
            </w:tcBorders>
            <w:hideMark/>
          </w:tcPr>
          <w:p w:rsidR="00170E71" w:rsidRPr="00170E71" w:rsidRDefault="00170E71" w:rsidP="00170E71">
            <w:pPr>
              <w:spacing w:after="0" w:line="240" w:lineRule="auto"/>
              <w:rPr>
                <w:rFonts w:ascii="Times New Roman" w:eastAsia="Times New Roman" w:hAnsi="Times New Roman" w:cs="Times New Roman"/>
                <w:sz w:val="24"/>
                <w:szCs w:val="24"/>
              </w:rPr>
            </w:pPr>
            <w:r w:rsidRPr="00170E71">
              <w:rPr>
                <w:rFonts w:ascii="Times New Roman" w:eastAsia="Times New Roman" w:hAnsi="Times New Roman" w:cs="Times New Roman"/>
                <w:sz w:val="24"/>
                <w:szCs w:val="24"/>
              </w:rPr>
              <w:t>Must change</w:t>
            </w:r>
          </w:p>
        </w:tc>
        <w:tc>
          <w:tcPr>
            <w:tcW w:w="0" w:type="auto"/>
            <w:tcBorders>
              <w:top w:val="outset" w:sz="6" w:space="0" w:color="auto"/>
              <w:left w:val="outset" w:sz="6" w:space="0" w:color="auto"/>
              <w:bottom w:val="outset" w:sz="6" w:space="0" w:color="auto"/>
              <w:right w:val="outset" w:sz="6" w:space="0" w:color="auto"/>
            </w:tcBorders>
            <w:hideMark/>
          </w:tcPr>
          <w:p w:rsidR="00170E71" w:rsidRPr="00170E71" w:rsidRDefault="00170E71" w:rsidP="00170E71">
            <w:pPr>
              <w:spacing w:after="0" w:line="240" w:lineRule="auto"/>
              <w:rPr>
                <w:rFonts w:ascii="Times New Roman" w:eastAsia="Times New Roman" w:hAnsi="Times New Roman" w:cs="Times New Roman"/>
                <w:sz w:val="24"/>
                <w:szCs w:val="24"/>
              </w:rPr>
            </w:pPr>
            <w:r w:rsidRPr="00170E71">
              <w:rPr>
                <w:rFonts w:ascii="Times New Roman" w:eastAsia="Times New Roman" w:hAnsi="Times New Roman" w:cs="Times New Roman"/>
                <w:sz w:val="24"/>
                <w:szCs w:val="24"/>
              </w:rPr>
              <w:t>Must not change</w:t>
            </w:r>
          </w:p>
        </w:tc>
      </w:tr>
      <w:tr w:rsidR="00170E71" w:rsidRPr="00170E71" w:rsidTr="00170E7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70E71" w:rsidRPr="00170E71" w:rsidRDefault="00170E71" w:rsidP="00170E71">
            <w:pPr>
              <w:spacing w:after="0" w:line="240" w:lineRule="auto"/>
              <w:rPr>
                <w:rFonts w:ascii="Times New Roman" w:eastAsia="Times New Roman" w:hAnsi="Times New Roman" w:cs="Times New Roman"/>
                <w:sz w:val="24"/>
                <w:szCs w:val="24"/>
              </w:rPr>
            </w:pPr>
            <w:r w:rsidRPr="00170E71">
              <w:rPr>
                <w:rFonts w:ascii="Times New Roman" w:eastAsia="Times New Roman" w:hAnsi="Times New Roman" w:cs="Times New Roman"/>
                <w:b/>
                <w:bCs/>
                <w:sz w:val="24"/>
                <w:szCs w:val="24"/>
              </w:rPr>
              <w:t>Return type</w:t>
            </w:r>
          </w:p>
        </w:tc>
        <w:tc>
          <w:tcPr>
            <w:tcW w:w="0" w:type="auto"/>
            <w:tcBorders>
              <w:top w:val="outset" w:sz="6" w:space="0" w:color="auto"/>
              <w:left w:val="outset" w:sz="6" w:space="0" w:color="auto"/>
              <w:bottom w:val="outset" w:sz="6" w:space="0" w:color="auto"/>
              <w:right w:val="outset" w:sz="6" w:space="0" w:color="auto"/>
            </w:tcBorders>
            <w:hideMark/>
          </w:tcPr>
          <w:p w:rsidR="00170E71" w:rsidRPr="00170E71" w:rsidRDefault="00170E71" w:rsidP="00170E71">
            <w:pPr>
              <w:spacing w:after="0" w:line="240" w:lineRule="auto"/>
              <w:rPr>
                <w:rFonts w:ascii="Times New Roman" w:eastAsia="Times New Roman" w:hAnsi="Times New Roman" w:cs="Times New Roman"/>
                <w:sz w:val="24"/>
                <w:szCs w:val="24"/>
              </w:rPr>
            </w:pPr>
            <w:r w:rsidRPr="00170E71">
              <w:rPr>
                <w:rFonts w:ascii="Times New Roman" w:eastAsia="Times New Roman" w:hAnsi="Times New Roman" w:cs="Times New Roman"/>
                <w:sz w:val="24"/>
                <w:szCs w:val="24"/>
              </w:rPr>
              <w:t>Can change</w:t>
            </w:r>
          </w:p>
        </w:tc>
        <w:tc>
          <w:tcPr>
            <w:tcW w:w="0" w:type="auto"/>
            <w:tcBorders>
              <w:top w:val="outset" w:sz="6" w:space="0" w:color="auto"/>
              <w:left w:val="outset" w:sz="6" w:space="0" w:color="auto"/>
              <w:bottom w:val="outset" w:sz="6" w:space="0" w:color="auto"/>
              <w:right w:val="outset" w:sz="6" w:space="0" w:color="auto"/>
            </w:tcBorders>
            <w:hideMark/>
          </w:tcPr>
          <w:p w:rsidR="00170E71" w:rsidRPr="00170E71" w:rsidRDefault="00170E71" w:rsidP="00170E71">
            <w:pPr>
              <w:spacing w:after="0" w:line="240" w:lineRule="auto"/>
              <w:rPr>
                <w:rFonts w:ascii="Times New Roman" w:eastAsia="Times New Roman" w:hAnsi="Times New Roman" w:cs="Times New Roman"/>
                <w:sz w:val="24"/>
                <w:szCs w:val="24"/>
              </w:rPr>
            </w:pPr>
            <w:r w:rsidRPr="00170E71">
              <w:rPr>
                <w:rFonts w:ascii="Times New Roman" w:eastAsia="Times New Roman" w:hAnsi="Times New Roman" w:cs="Times New Roman"/>
                <w:sz w:val="24"/>
                <w:szCs w:val="24"/>
              </w:rPr>
              <w:t>Can’t change except for covariant returns</w:t>
            </w:r>
          </w:p>
        </w:tc>
      </w:tr>
      <w:tr w:rsidR="00170E71" w:rsidRPr="00170E71" w:rsidTr="00170E7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70E71" w:rsidRPr="00170E71" w:rsidRDefault="00170E71" w:rsidP="00170E71">
            <w:pPr>
              <w:spacing w:after="0" w:line="240" w:lineRule="auto"/>
              <w:rPr>
                <w:rFonts w:ascii="Times New Roman" w:eastAsia="Times New Roman" w:hAnsi="Times New Roman" w:cs="Times New Roman"/>
                <w:sz w:val="24"/>
                <w:szCs w:val="24"/>
              </w:rPr>
            </w:pPr>
            <w:r w:rsidRPr="00170E71">
              <w:rPr>
                <w:rFonts w:ascii="Times New Roman" w:eastAsia="Times New Roman" w:hAnsi="Times New Roman" w:cs="Times New Roman"/>
                <w:b/>
                <w:bCs/>
                <w:sz w:val="24"/>
                <w:szCs w:val="24"/>
              </w:rPr>
              <w:t>Exceptions</w:t>
            </w:r>
          </w:p>
        </w:tc>
        <w:tc>
          <w:tcPr>
            <w:tcW w:w="0" w:type="auto"/>
            <w:tcBorders>
              <w:top w:val="outset" w:sz="6" w:space="0" w:color="auto"/>
              <w:left w:val="outset" w:sz="6" w:space="0" w:color="auto"/>
              <w:bottom w:val="outset" w:sz="6" w:space="0" w:color="auto"/>
              <w:right w:val="outset" w:sz="6" w:space="0" w:color="auto"/>
            </w:tcBorders>
            <w:hideMark/>
          </w:tcPr>
          <w:p w:rsidR="00170E71" w:rsidRPr="00170E71" w:rsidRDefault="00170E71" w:rsidP="00170E71">
            <w:pPr>
              <w:spacing w:after="0" w:line="240" w:lineRule="auto"/>
              <w:rPr>
                <w:rFonts w:ascii="Times New Roman" w:eastAsia="Times New Roman" w:hAnsi="Times New Roman" w:cs="Times New Roman"/>
                <w:sz w:val="24"/>
                <w:szCs w:val="24"/>
              </w:rPr>
            </w:pPr>
            <w:r w:rsidRPr="00170E71">
              <w:rPr>
                <w:rFonts w:ascii="Times New Roman" w:eastAsia="Times New Roman" w:hAnsi="Times New Roman" w:cs="Times New Roman"/>
                <w:sz w:val="24"/>
                <w:szCs w:val="24"/>
              </w:rPr>
              <w:t>Can change</w:t>
            </w:r>
          </w:p>
        </w:tc>
        <w:tc>
          <w:tcPr>
            <w:tcW w:w="0" w:type="auto"/>
            <w:tcBorders>
              <w:top w:val="outset" w:sz="6" w:space="0" w:color="auto"/>
              <w:left w:val="outset" w:sz="6" w:space="0" w:color="auto"/>
              <w:bottom w:val="outset" w:sz="6" w:space="0" w:color="auto"/>
              <w:right w:val="outset" w:sz="6" w:space="0" w:color="auto"/>
            </w:tcBorders>
            <w:hideMark/>
          </w:tcPr>
          <w:p w:rsidR="00170E71" w:rsidRPr="00170E71" w:rsidRDefault="00170E71" w:rsidP="00170E71">
            <w:pPr>
              <w:spacing w:after="0" w:line="240" w:lineRule="auto"/>
              <w:rPr>
                <w:rFonts w:ascii="Times New Roman" w:eastAsia="Times New Roman" w:hAnsi="Times New Roman" w:cs="Times New Roman"/>
                <w:sz w:val="24"/>
                <w:szCs w:val="24"/>
              </w:rPr>
            </w:pPr>
            <w:r w:rsidRPr="00170E71">
              <w:rPr>
                <w:rFonts w:ascii="Times New Roman" w:eastAsia="Times New Roman" w:hAnsi="Times New Roman" w:cs="Times New Roman"/>
                <w:sz w:val="24"/>
                <w:szCs w:val="24"/>
              </w:rPr>
              <w:t>Can reduce or eliminate. Must not throw new or broader checked exceptions</w:t>
            </w:r>
          </w:p>
        </w:tc>
      </w:tr>
      <w:tr w:rsidR="00170E71" w:rsidRPr="00170E71" w:rsidTr="00170E7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70E71" w:rsidRPr="00170E71" w:rsidRDefault="00170E71" w:rsidP="00170E71">
            <w:pPr>
              <w:spacing w:after="0" w:line="240" w:lineRule="auto"/>
              <w:rPr>
                <w:rFonts w:ascii="Times New Roman" w:eastAsia="Times New Roman" w:hAnsi="Times New Roman" w:cs="Times New Roman"/>
                <w:sz w:val="24"/>
                <w:szCs w:val="24"/>
              </w:rPr>
            </w:pPr>
            <w:r w:rsidRPr="00170E71">
              <w:rPr>
                <w:rFonts w:ascii="Times New Roman" w:eastAsia="Times New Roman" w:hAnsi="Times New Roman" w:cs="Times New Roman"/>
                <w:b/>
                <w:bCs/>
                <w:sz w:val="24"/>
                <w:szCs w:val="24"/>
              </w:rPr>
              <w:t>Access</w:t>
            </w:r>
          </w:p>
        </w:tc>
        <w:tc>
          <w:tcPr>
            <w:tcW w:w="0" w:type="auto"/>
            <w:tcBorders>
              <w:top w:val="outset" w:sz="6" w:space="0" w:color="auto"/>
              <w:left w:val="outset" w:sz="6" w:space="0" w:color="auto"/>
              <w:bottom w:val="outset" w:sz="6" w:space="0" w:color="auto"/>
              <w:right w:val="outset" w:sz="6" w:space="0" w:color="auto"/>
            </w:tcBorders>
            <w:hideMark/>
          </w:tcPr>
          <w:p w:rsidR="00170E71" w:rsidRPr="00170E71" w:rsidRDefault="00170E71" w:rsidP="00170E71">
            <w:pPr>
              <w:spacing w:after="0" w:line="240" w:lineRule="auto"/>
              <w:rPr>
                <w:rFonts w:ascii="Times New Roman" w:eastAsia="Times New Roman" w:hAnsi="Times New Roman" w:cs="Times New Roman"/>
                <w:sz w:val="24"/>
                <w:szCs w:val="24"/>
              </w:rPr>
            </w:pPr>
            <w:r w:rsidRPr="00170E71">
              <w:rPr>
                <w:rFonts w:ascii="Times New Roman" w:eastAsia="Times New Roman" w:hAnsi="Times New Roman" w:cs="Times New Roman"/>
                <w:sz w:val="24"/>
                <w:szCs w:val="24"/>
              </w:rPr>
              <w:t>Can change</w:t>
            </w:r>
          </w:p>
        </w:tc>
        <w:tc>
          <w:tcPr>
            <w:tcW w:w="0" w:type="auto"/>
            <w:tcBorders>
              <w:top w:val="outset" w:sz="6" w:space="0" w:color="auto"/>
              <w:left w:val="outset" w:sz="6" w:space="0" w:color="auto"/>
              <w:bottom w:val="outset" w:sz="6" w:space="0" w:color="auto"/>
              <w:right w:val="outset" w:sz="6" w:space="0" w:color="auto"/>
            </w:tcBorders>
            <w:hideMark/>
          </w:tcPr>
          <w:p w:rsidR="00170E71" w:rsidRPr="00170E71" w:rsidRDefault="00170E71" w:rsidP="00170E71">
            <w:pPr>
              <w:spacing w:after="0" w:line="240" w:lineRule="auto"/>
              <w:rPr>
                <w:rFonts w:ascii="Times New Roman" w:eastAsia="Times New Roman" w:hAnsi="Times New Roman" w:cs="Times New Roman"/>
                <w:sz w:val="24"/>
                <w:szCs w:val="24"/>
              </w:rPr>
            </w:pPr>
            <w:r w:rsidRPr="00170E71">
              <w:rPr>
                <w:rFonts w:ascii="Times New Roman" w:eastAsia="Times New Roman" w:hAnsi="Times New Roman" w:cs="Times New Roman"/>
                <w:sz w:val="24"/>
                <w:szCs w:val="24"/>
              </w:rPr>
              <w:t>Must not make more restrictive (can be less restrictive)</w:t>
            </w:r>
          </w:p>
        </w:tc>
      </w:tr>
      <w:tr w:rsidR="00170E71" w:rsidRPr="00170E71" w:rsidTr="00170E7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70E71" w:rsidRPr="00170E71" w:rsidRDefault="00170E71" w:rsidP="00170E71">
            <w:pPr>
              <w:spacing w:after="0" w:line="240" w:lineRule="auto"/>
              <w:rPr>
                <w:rFonts w:ascii="Times New Roman" w:eastAsia="Times New Roman" w:hAnsi="Times New Roman" w:cs="Times New Roman"/>
                <w:sz w:val="24"/>
                <w:szCs w:val="24"/>
              </w:rPr>
            </w:pPr>
            <w:r w:rsidRPr="00170E71">
              <w:rPr>
                <w:rFonts w:ascii="Times New Roman" w:eastAsia="Times New Roman" w:hAnsi="Times New Roman" w:cs="Times New Roman"/>
                <w:b/>
                <w:bCs/>
                <w:sz w:val="24"/>
                <w:szCs w:val="24"/>
              </w:rPr>
              <w:lastRenderedPageBreak/>
              <w:t>Invocation</w:t>
            </w:r>
          </w:p>
        </w:tc>
        <w:tc>
          <w:tcPr>
            <w:tcW w:w="0" w:type="auto"/>
            <w:tcBorders>
              <w:top w:val="outset" w:sz="6" w:space="0" w:color="auto"/>
              <w:left w:val="outset" w:sz="6" w:space="0" w:color="auto"/>
              <w:bottom w:val="outset" w:sz="6" w:space="0" w:color="auto"/>
              <w:right w:val="outset" w:sz="6" w:space="0" w:color="auto"/>
            </w:tcBorders>
            <w:hideMark/>
          </w:tcPr>
          <w:p w:rsidR="00170E71" w:rsidRPr="00170E71" w:rsidRDefault="00170E71" w:rsidP="00170E71">
            <w:pPr>
              <w:spacing w:after="0" w:line="240" w:lineRule="auto"/>
              <w:rPr>
                <w:rFonts w:ascii="Times New Roman" w:eastAsia="Times New Roman" w:hAnsi="Times New Roman" w:cs="Times New Roman"/>
                <w:sz w:val="24"/>
                <w:szCs w:val="24"/>
              </w:rPr>
            </w:pPr>
            <w:r w:rsidRPr="00170E71">
              <w:rPr>
                <w:rFonts w:ascii="Times New Roman" w:eastAsia="Times New Roman" w:hAnsi="Times New Roman" w:cs="Times New Roman"/>
                <w:sz w:val="24"/>
                <w:szCs w:val="24"/>
              </w:rPr>
              <w:t>Reference type determines which overloaded version is selected. Happens at compile time.</w:t>
            </w:r>
          </w:p>
        </w:tc>
        <w:tc>
          <w:tcPr>
            <w:tcW w:w="0" w:type="auto"/>
            <w:tcBorders>
              <w:top w:val="outset" w:sz="6" w:space="0" w:color="auto"/>
              <w:left w:val="outset" w:sz="6" w:space="0" w:color="auto"/>
              <w:bottom w:val="outset" w:sz="6" w:space="0" w:color="auto"/>
              <w:right w:val="outset" w:sz="6" w:space="0" w:color="auto"/>
            </w:tcBorders>
            <w:hideMark/>
          </w:tcPr>
          <w:p w:rsidR="00170E71" w:rsidRPr="00170E71" w:rsidRDefault="00170E71" w:rsidP="00170E71">
            <w:pPr>
              <w:spacing w:after="0" w:line="240" w:lineRule="auto"/>
              <w:rPr>
                <w:rFonts w:ascii="Times New Roman" w:eastAsia="Times New Roman" w:hAnsi="Times New Roman" w:cs="Times New Roman"/>
                <w:sz w:val="24"/>
                <w:szCs w:val="24"/>
              </w:rPr>
            </w:pPr>
            <w:r w:rsidRPr="00170E71">
              <w:rPr>
                <w:rFonts w:ascii="Times New Roman" w:eastAsia="Times New Roman" w:hAnsi="Times New Roman" w:cs="Times New Roman"/>
                <w:sz w:val="24"/>
                <w:szCs w:val="24"/>
              </w:rPr>
              <w:t>Object type determines which method is selected. Happens at runtime.</w:t>
            </w:r>
          </w:p>
        </w:tc>
      </w:tr>
    </w:tbl>
    <w:p w:rsidR="00170E71" w:rsidRPr="00170E71" w:rsidRDefault="00170E71" w:rsidP="00170E71">
      <w:pPr>
        <w:spacing w:before="100" w:beforeAutospacing="1" w:after="100" w:afterAutospacing="1" w:line="240" w:lineRule="auto"/>
        <w:rPr>
          <w:ins w:id="228" w:author="Unknown"/>
          <w:rFonts w:ascii="Times New Roman" w:eastAsia="Times New Roman" w:hAnsi="Times New Roman" w:cs="Times New Roman"/>
          <w:sz w:val="24"/>
          <w:szCs w:val="24"/>
        </w:rPr>
      </w:pPr>
      <w:ins w:id="229" w:author="Unknown">
        <w:r w:rsidRPr="00170E71">
          <w:rPr>
            <w:rFonts w:ascii="Times New Roman" w:eastAsia="Times New Roman" w:hAnsi="Times New Roman" w:cs="Times New Roman"/>
            <w:sz w:val="24"/>
            <w:szCs w:val="24"/>
          </w:rPr>
          <w:t> </w:t>
        </w:r>
      </w:ins>
    </w:p>
    <w:p w:rsidR="00C275AA" w:rsidRDefault="00170E71">
      <w:r>
        <w:t>/////////////////////////////////////////////////////////////////////////////////////////////////////////////</w:t>
      </w:r>
    </w:p>
    <w:p w:rsidR="00BA4E53" w:rsidRPr="00BA4E53" w:rsidRDefault="00BA4E53" w:rsidP="00BA4E5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A4E53">
        <w:rPr>
          <w:rFonts w:ascii="Times New Roman" w:eastAsia="Times New Roman" w:hAnsi="Times New Roman" w:cs="Times New Roman"/>
          <w:b/>
          <w:bCs/>
          <w:kern w:val="36"/>
          <w:sz w:val="48"/>
          <w:szCs w:val="48"/>
        </w:rPr>
        <w:t xml:space="preserve">Top 50 OOP Interview Questions </w:t>
      </w:r>
    </w:p>
    <w:p w:rsidR="00BA4E53" w:rsidRPr="00BA4E53" w:rsidRDefault="00BA4E53" w:rsidP="00BA4E5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048000" cy="1866900"/>
            <wp:effectExtent l="0" t="0" r="0" b="0"/>
            <wp:docPr id="1" name="Picture 1" descr="http://4.bp.blogspot.com/-k83B90muUnQ/UcFi1aQmuUI/AAAAAAAAAJg/QuAlCkuNZFI/s1600/oopc.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k83B90muUnQ/UcFi1aQmuUI/AAAAAAAAAJg/QuAlCkuNZFI/s1600/oopc.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0" cy="1866900"/>
                    </a:xfrm>
                    <a:prstGeom prst="rect">
                      <a:avLst/>
                    </a:prstGeom>
                    <a:noFill/>
                    <a:ln>
                      <a:noFill/>
                    </a:ln>
                  </pic:spPr>
                </pic:pic>
              </a:graphicData>
            </a:graphic>
          </wp:inline>
        </w:drawing>
      </w:r>
    </w:p>
    <w:p w:rsidR="00BA4E53" w:rsidRPr="00BA4E53" w:rsidRDefault="00BA4E53" w:rsidP="00BA4E53">
      <w:pPr>
        <w:shd w:val="clear" w:color="auto" w:fill="FFFFFF"/>
        <w:spacing w:after="0" w:line="360" w:lineRule="atLeast"/>
        <w:textAlignment w:val="baseline"/>
        <w:rPr>
          <w:rFonts w:ascii="Arial" w:eastAsia="Times New Roman" w:hAnsi="Arial" w:cs="Arial"/>
          <w:color w:val="777777"/>
          <w:sz w:val="23"/>
          <w:szCs w:val="23"/>
        </w:rPr>
      </w:pPr>
      <w:r w:rsidRPr="00BA4E53">
        <w:rPr>
          <w:rFonts w:ascii="inherit" w:eastAsia="Times New Roman" w:hAnsi="inherit" w:cs="Arial"/>
          <w:b/>
          <w:bCs/>
          <w:color w:val="777777"/>
          <w:sz w:val="23"/>
          <w:szCs w:val="23"/>
          <w:bdr w:val="none" w:sz="0" w:space="0" w:color="auto" w:frame="1"/>
        </w:rPr>
        <w:t>1.       What is OOPS?</w:t>
      </w:r>
    </w:p>
    <w:p w:rsidR="00BA4E53" w:rsidRPr="00BA4E53" w:rsidRDefault="00BA4E53" w:rsidP="00BA4E53">
      <w:pPr>
        <w:shd w:val="clear" w:color="auto" w:fill="FFFFFF"/>
        <w:spacing w:after="0" w:line="360" w:lineRule="atLeast"/>
        <w:textAlignment w:val="baseline"/>
        <w:rPr>
          <w:rFonts w:ascii="Arial" w:eastAsia="Times New Roman" w:hAnsi="Arial" w:cs="Arial"/>
          <w:color w:val="777777"/>
          <w:sz w:val="23"/>
          <w:szCs w:val="23"/>
        </w:rPr>
      </w:pPr>
      <w:r w:rsidRPr="00BA4E53">
        <w:rPr>
          <w:rFonts w:ascii="Arial" w:eastAsia="Times New Roman" w:hAnsi="Arial" w:cs="Arial"/>
          <w:color w:val="777777"/>
          <w:sz w:val="23"/>
          <w:szCs w:val="23"/>
        </w:rPr>
        <w:t>OOPS is abbreviated as Object Oriented Programming system in which programs are considered as a collection of objects. Each object is nothing but an instance of a class.</w:t>
      </w:r>
    </w:p>
    <w:p w:rsidR="00BA4E53" w:rsidRPr="00BA4E53" w:rsidRDefault="00BA4E53" w:rsidP="00BA4E53">
      <w:pPr>
        <w:shd w:val="clear" w:color="auto" w:fill="FFFFFF"/>
        <w:spacing w:after="0" w:line="360" w:lineRule="atLeast"/>
        <w:textAlignment w:val="baseline"/>
        <w:rPr>
          <w:rFonts w:ascii="Arial" w:eastAsia="Times New Roman" w:hAnsi="Arial" w:cs="Arial"/>
          <w:color w:val="777777"/>
          <w:sz w:val="23"/>
          <w:szCs w:val="23"/>
        </w:rPr>
      </w:pPr>
      <w:r w:rsidRPr="00BA4E53">
        <w:rPr>
          <w:rFonts w:ascii="inherit" w:eastAsia="Times New Roman" w:hAnsi="inherit" w:cs="Arial"/>
          <w:b/>
          <w:bCs/>
          <w:color w:val="777777"/>
          <w:sz w:val="23"/>
          <w:szCs w:val="23"/>
          <w:bdr w:val="none" w:sz="0" w:space="0" w:color="auto" w:frame="1"/>
        </w:rPr>
        <w:t>2.       Write basic concepts of OOPS?</w:t>
      </w:r>
    </w:p>
    <w:p w:rsidR="00BA4E53" w:rsidRPr="00BA4E53" w:rsidRDefault="00BA4E53" w:rsidP="00BA4E53">
      <w:pPr>
        <w:shd w:val="clear" w:color="auto" w:fill="FFFFFF"/>
        <w:spacing w:after="0" w:line="360" w:lineRule="atLeast"/>
        <w:textAlignment w:val="baseline"/>
        <w:rPr>
          <w:rFonts w:ascii="Arial" w:eastAsia="Times New Roman" w:hAnsi="Arial" w:cs="Arial"/>
          <w:color w:val="777777"/>
          <w:sz w:val="23"/>
          <w:szCs w:val="23"/>
        </w:rPr>
      </w:pPr>
      <w:r w:rsidRPr="00BA4E53">
        <w:rPr>
          <w:rFonts w:ascii="Arial" w:eastAsia="Times New Roman" w:hAnsi="Arial" w:cs="Arial"/>
          <w:color w:val="777777"/>
          <w:sz w:val="23"/>
          <w:szCs w:val="23"/>
        </w:rPr>
        <w:t>Following are the concepts of OOPS and are as follows</w:t>
      </w:r>
      <w:proofErr w:type="gramStart"/>
      <w:r w:rsidRPr="00BA4E53">
        <w:rPr>
          <w:rFonts w:ascii="Arial" w:eastAsia="Times New Roman" w:hAnsi="Arial" w:cs="Arial"/>
          <w:color w:val="777777"/>
          <w:sz w:val="23"/>
          <w:szCs w:val="23"/>
        </w:rPr>
        <w:t>:.</w:t>
      </w:r>
      <w:proofErr w:type="gramEnd"/>
    </w:p>
    <w:p w:rsidR="00BA4E53" w:rsidRPr="00BA4E53" w:rsidRDefault="00BA4E53" w:rsidP="00BA4E53">
      <w:pPr>
        <w:numPr>
          <w:ilvl w:val="0"/>
          <w:numId w:val="13"/>
        </w:numPr>
        <w:shd w:val="clear" w:color="auto" w:fill="FFFFFF"/>
        <w:spacing w:after="0" w:line="240" w:lineRule="auto"/>
        <w:ind w:left="0"/>
        <w:textAlignment w:val="baseline"/>
        <w:rPr>
          <w:rFonts w:ascii="inherit" w:eastAsia="Times New Roman" w:hAnsi="inherit" w:cs="Arial"/>
          <w:color w:val="777777"/>
          <w:sz w:val="23"/>
          <w:szCs w:val="23"/>
        </w:rPr>
      </w:pPr>
      <w:r w:rsidRPr="00BA4E53">
        <w:rPr>
          <w:rFonts w:ascii="inherit" w:eastAsia="Times New Roman" w:hAnsi="inherit" w:cs="Arial"/>
          <w:color w:val="777777"/>
          <w:sz w:val="23"/>
          <w:szCs w:val="23"/>
        </w:rPr>
        <w:t>Abstraction.</w:t>
      </w:r>
    </w:p>
    <w:p w:rsidR="00BA4E53" w:rsidRPr="00BA4E53" w:rsidRDefault="00BA4E53" w:rsidP="00BA4E53">
      <w:pPr>
        <w:numPr>
          <w:ilvl w:val="0"/>
          <w:numId w:val="13"/>
        </w:numPr>
        <w:shd w:val="clear" w:color="auto" w:fill="FFFFFF"/>
        <w:spacing w:after="0" w:line="240" w:lineRule="auto"/>
        <w:ind w:left="0"/>
        <w:textAlignment w:val="baseline"/>
        <w:rPr>
          <w:rFonts w:ascii="inherit" w:eastAsia="Times New Roman" w:hAnsi="inherit" w:cs="Arial"/>
          <w:color w:val="777777"/>
          <w:sz w:val="23"/>
          <w:szCs w:val="23"/>
        </w:rPr>
      </w:pPr>
      <w:r w:rsidRPr="00BA4E53">
        <w:rPr>
          <w:rFonts w:ascii="inherit" w:eastAsia="Times New Roman" w:hAnsi="inherit" w:cs="Arial"/>
          <w:color w:val="777777"/>
          <w:sz w:val="23"/>
          <w:szCs w:val="23"/>
        </w:rPr>
        <w:t>Encapsulation.</w:t>
      </w:r>
    </w:p>
    <w:p w:rsidR="00BA4E53" w:rsidRPr="00BA4E53" w:rsidRDefault="00BA4E53" w:rsidP="00BA4E53">
      <w:pPr>
        <w:numPr>
          <w:ilvl w:val="0"/>
          <w:numId w:val="13"/>
        </w:numPr>
        <w:shd w:val="clear" w:color="auto" w:fill="FFFFFF"/>
        <w:spacing w:after="0" w:line="240" w:lineRule="auto"/>
        <w:ind w:left="0"/>
        <w:textAlignment w:val="baseline"/>
        <w:rPr>
          <w:rFonts w:ascii="inherit" w:eastAsia="Times New Roman" w:hAnsi="inherit" w:cs="Arial"/>
          <w:color w:val="777777"/>
          <w:sz w:val="23"/>
          <w:szCs w:val="23"/>
        </w:rPr>
      </w:pPr>
      <w:r w:rsidRPr="00BA4E53">
        <w:rPr>
          <w:rFonts w:ascii="inherit" w:eastAsia="Times New Roman" w:hAnsi="inherit" w:cs="Arial"/>
          <w:color w:val="777777"/>
          <w:sz w:val="23"/>
          <w:szCs w:val="23"/>
        </w:rPr>
        <w:t>Inheritance.</w:t>
      </w:r>
    </w:p>
    <w:p w:rsidR="00BA4E53" w:rsidRPr="00BA4E53" w:rsidRDefault="00BA4E53" w:rsidP="00BA4E53">
      <w:pPr>
        <w:numPr>
          <w:ilvl w:val="0"/>
          <w:numId w:val="13"/>
        </w:numPr>
        <w:shd w:val="clear" w:color="auto" w:fill="FFFFFF"/>
        <w:spacing w:after="0" w:line="240" w:lineRule="auto"/>
        <w:ind w:left="0"/>
        <w:textAlignment w:val="baseline"/>
        <w:rPr>
          <w:rFonts w:ascii="inherit" w:eastAsia="Times New Roman" w:hAnsi="inherit" w:cs="Arial"/>
          <w:color w:val="777777"/>
          <w:sz w:val="23"/>
          <w:szCs w:val="23"/>
        </w:rPr>
      </w:pPr>
      <w:r w:rsidRPr="00BA4E53">
        <w:rPr>
          <w:rFonts w:ascii="inherit" w:eastAsia="Times New Roman" w:hAnsi="inherit" w:cs="Arial"/>
          <w:color w:val="777777"/>
          <w:sz w:val="23"/>
          <w:szCs w:val="23"/>
        </w:rPr>
        <w:t>Polymorphism.</w:t>
      </w:r>
    </w:p>
    <w:p w:rsidR="00BA4E53" w:rsidRPr="00BA4E53" w:rsidRDefault="00BA4E53" w:rsidP="00BA4E53">
      <w:pPr>
        <w:shd w:val="clear" w:color="auto" w:fill="FFFFFF"/>
        <w:spacing w:after="0" w:line="360" w:lineRule="atLeast"/>
        <w:textAlignment w:val="baseline"/>
        <w:rPr>
          <w:rFonts w:ascii="Arial" w:eastAsia="Times New Roman" w:hAnsi="Arial" w:cs="Arial"/>
          <w:color w:val="777777"/>
          <w:sz w:val="23"/>
          <w:szCs w:val="23"/>
        </w:rPr>
      </w:pPr>
      <w:r w:rsidRPr="00BA4E53">
        <w:rPr>
          <w:rFonts w:ascii="inherit" w:eastAsia="Times New Roman" w:hAnsi="inherit" w:cs="Arial"/>
          <w:b/>
          <w:bCs/>
          <w:color w:val="777777"/>
          <w:sz w:val="23"/>
          <w:szCs w:val="23"/>
          <w:bdr w:val="none" w:sz="0" w:space="0" w:color="auto" w:frame="1"/>
        </w:rPr>
        <w:t>3.       What is a class?</w:t>
      </w:r>
    </w:p>
    <w:p w:rsidR="00BA4E53" w:rsidRPr="00BA4E53" w:rsidRDefault="00BA4E53" w:rsidP="00BA4E53">
      <w:pPr>
        <w:shd w:val="clear" w:color="auto" w:fill="FFFFFF"/>
        <w:spacing w:after="0" w:line="360" w:lineRule="atLeast"/>
        <w:textAlignment w:val="baseline"/>
        <w:rPr>
          <w:rFonts w:ascii="Arial" w:eastAsia="Times New Roman" w:hAnsi="Arial" w:cs="Arial"/>
          <w:color w:val="777777"/>
          <w:sz w:val="23"/>
          <w:szCs w:val="23"/>
        </w:rPr>
      </w:pPr>
      <w:r w:rsidRPr="00BA4E53">
        <w:rPr>
          <w:rFonts w:ascii="Arial" w:eastAsia="Times New Roman" w:hAnsi="Arial" w:cs="Arial"/>
          <w:color w:val="777777"/>
          <w:sz w:val="23"/>
          <w:szCs w:val="23"/>
        </w:rPr>
        <w:t>A class is simply a representation of a type of object. It is the blueprint/ plan/ template that describe the details of an object.</w:t>
      </w:r>
    </w:p>
    <w:p w:rsidR="00BA4E53" w:rsidRPr="00BA4E53" w:rsidRDefault="00BA4E53" w:rsidP="00BA4E53">
      <w:pPr>
        <w:shd w:val="clear" w:color="auto" w:fill="FFFFFF"/>
        <w:spacing w:after="0" w:line="360" w:lineRule="atLeast"/>
        <w:textAlignment w:val="baseline"/>
        <w:rPr>
          <w:rFonts w:ascii="Arial" w:eastAsia="Times New Roman" w:hAnsi="Arial" w:cs="Arial"/>
          <w:color w:val="777777"/>
          <w:sz w:val="23"/>
          <w:szCs w:val="23"/>
        </w:rPr>
      </w:pPr>
      <w:r w:rsidRPr="00BA4E53">
        <w:rPr>
          <w:rFonts w:ascii="inherit" w:eastAsia="Times New Roman" w:hAnsi="inherit" w:cs="Arial"/>
          <w:b/>
          <w:bCs/>
          <w:color w:val="777777"/>
          <w:sz w:val="23"/>
          <w:szCs w:val="23"/>
          <w:bdr w:val="none" w:sz="0" w:space="0" w:color="auto" w:frame="1"/>
        </w:rPr>
        <w:t>4.       What is an object?</w:t>
      </w:r>
    </w:p>
    <w:p w:rsidR="00BA4E53" w:rsidRPr="00BA4E53" w:rsidRDefault="00BA4E53" w:rsidP="00BA4E53">
      <w:pPr>
        <w:shd w:val="clear" w:color="auto" w:fill="FFFFFF"/>
        <w:spacing w:after="0" w:line="360" w:lineRule="atLeast"/>
        <w:textAlignment w:val="baseline"/>
        <w:rPr>
          <w:rFonts w:ascii="Arial" w:eastAsia="Times New Roman" w:hAnsi="Arial" w:cs="Arial"/>
          <w:color w:val="777777"/>
          <w:sz w:val="23"/>
          <w:szCs w:val="23"/>
        </w:rPr>
      </w:pPr>
      <w:r w:rsidRPr="00BA4E53">
        <w:rPr>
          <w:rFonts w:ascii="Arial" w:eastAsia="Times New Roman" w:hAnsi="Arial" w:cs="Arial"/>
          <w:color w:val="777777"/>
          <w:sz w:val="23"/>
          <w:szCs w:val="23"/>
        </w:rPr>
        <w:t>Object is termed as an instance of a class, and it has its own state, behavior and identity.</w:t>
      </w:r>
    </w:p>
    <w:p w:rsidR="00BA4E53" w:rsidRPr="00BA4E53" w:rsidRDefault="00BA4E53" w:rsidP="00BA4E53">
      <w:pPr>
        <w:shd w:val="clear" w:color="auto" w:fill="FFFFFF"/>
        <w:spacing w:after="0" w:line="360" w:lineRule="atLeast"/>
        <w:textAlignment w:val="baseline"/>
        <w:rPr>
          <w:rFonts w:ascii="Arial" w:eastAsia="Times New Roman" w:hAnsi="Arial" w:cs="Arial"/>
          <w:color w:val="777777"/>
          <w:sz w:val="23"/>
          <w:szCs w:val="23"/>
        </w:rPr>
      </w:pPr>
      <w:r w:rsidRPr="00BA4E53">
        <w:rPr>
          <w:rFonts w:ascii="inherit" w:eastAsia="Times New Roman" w:hAnsi="inherit" w:cs="Arial"/>
          <w:b/>
          <w:bCs/>
          <w:color w:val="777777"/>
          <w:sz w:val="23"/>
          <w:szCs w:val="23"/>
          <w:bdr w:val="none" w:sz="0" w:space="0" w:color="auto" w:frame="1"/>
        </w:rPr>
        <w:t>5.       What is Encapsulation?</w:t>
      </w:r>
    </w:p>
    <w:p w:rsidR="00BA4E53" w:rsidRPr="00BA4E53" w:rsidRDefault="00BA4E53" w:rsidP="00BA4E53">
      <w:pPr>
        <w:shd w:val="clear" w:color="auto" w:fill="FFFFFF"/>
        <w:spacing w:after="0" w:line="360" w:lineRule="atLeast"/>
        <w:textAlignment w:val="baseline"/>
        <w:rPr>
          <w:rFonts w:ascii="Arial" w:eastAsia="Times New Roman" w:hAnsi="Arial" w:cs="Arial"/>
          <w:color w:val="777777"/>
          <w:sz w:val="23"/>
          <w:szCs w:val="23"/>
        </w:rPr>
      </w:pPr>
      <w:r w:rsidRPr="00BA4E53">
        <w:rPr>
          <w:rFonts w:ascii="Arial" w:eastAsia="Times New Roman" w:hAnsi="Arial" w:cs="Arial"/>
          <w:color w:val="777777"/>
          <w:sz w:val="23"/>
          <w:szCs w:val="23"/>
        </w:rPr>
        <w:t>Encapsulation is an attribute of an object, and it contains all data which is hidden. That hidden data can be restricted to the members of that class.</w:t>
      </w:r>
    </w:p>
    <w:p w:rsidR="00BA4E53" w:rsidRPr="00BA4E53" w:rsidRDefault="00BA4E53" w:rsidP="00BA4E53">
      <w:pPr>
        <w:shd w:val="clear" w:color="auto" w:fill="FFFFFF"/>
        <w:spacing w:after="0" w:line="360" w:lineRule="atLeast"/>
        <w:textAlignment w:val="baseline"/>
        <w:rPr>
          <w:rFonts w:ascii="Arial" w:eastAsia="Times New Roman" w:hAnsi="Arial" w:cs="Arial"/>
          <w:color w:val="777777"/>
          <w:sz w:val="23"/>
          <w:szCs w:val="23"/>
        </w:rPr>
      </w:pPr>
      <w:r w:rsidRPr="00BA4E53">
        <w:rPr>
          <w:rFonts w:ascii="inherit" w:eastAsia="Times New Roman" w:hAnsi="inherit" w:cs="Arial"/>
          <w:color w:val="777777"/>
          <w:sz w:val="23"/>
          <w:szCs w:val="23"/>
          <w:bdr w:val="none" w:sz="0" w:space="0" w:color="auto" w:frame="1"/>
        </w:rPr>
        <w:t xml:space="preserve">Levels are </w:t>
      </w:r>
      <w:r w:rsidR="00DB2072" w:rsidRPr="00BA4E53">
        <w:rPr>
          <w:rFonts w:ascii="inherit" w:eastAsia="Times New Roman" w:hAnsi="inherit" w:cs="Arial"/>
          <w:color w:val="777777"/>
          <w:sz w:val="23"/>
          <w:szCs w:val="23"/>
          <w:bdr w:val="none" w:sz="0" w:space="0" w:color="auto" w:frame="1"/>
        </w:rPr>
        <w:t>Public, Protected</w:t>
      </w:r>
      <w:bookmarkStart w:id="230" w:name="_GoBack"/>
      <w:bookmarkEnd w:id="230"/>
      <w:r w:rsidRPr="00BA4E53">
        <w:rPr>
          <w:rFonts w:ascii="inherit" w:eastAsia="Times New Roman" w:hAnsi="inherit" w:cs="Arial"/>
          <w:color w:val="777777"/>
          <w:sz w:val="23"/>
          <w:szCs w:val="23"/>
          <w:bdr w:val="none" w:sz="0" w:space="0" w:color="auto" w:frame="1"/>
        </w:rPr>
        <w:t>, Private, Internal and Protected Internal.</w:t>
      </w:r>
    </w:p>
    <w:p w:rsidR="00BA4E53" w:rsidRPr="00BA4E53" w:rsidRDefault="00BA4E53" w:rsidP="00BA4E53">
      <w:pPr>
        <w:shd w:val="clear" w:color="auto" w:fill="FFFFFF"/>
        <w:spacing w:after="0" w:line="360" w:lineRule="atLeast"/>
        <w:textAlignment w:val="baseline"/>
        <w:rPr>
          <w:rFonts w:ascii="Arial" w:eastAsia="Times New Roman" w:hAnsi="Arial" w:cs="Arial"/>
          <w:color w:val="777777"/>
          <w:sz w:val="23"/>
          <w:szCs w:val="23"/>
        </w:rPr>
      </w:pPr>
      <w:r w:rsidRPr="00BA4E53">
        <w:rPr>
          <w:rFonts w:ascii="inherit" w:eastAsia="Times New Roman" w:hAnsi="inherit" w:cs="Arial"/>
          <w:b/>
          <w:bCs/>
          <w:color w:val="777777"/>
          <w:sz w:val="23"/>
          <w:szCs w:val="23"/>
          <w:bdr w:val="none" w:sz="0" w:space="0" w:color="auto" w:frame="1"/>
        </w:rPr>
        <w:t>6.       What is Polymorphism?</w:t>
      </w:r>
    </w:p>
    <w:p w:rsidR="00BA4E53" w:rsidRPr="00BA4E53" w:rsidRDefault="00BA4E53" w:rsidP="00BA4E53">
      <w:pPr>
        <w:shd w:val="clear" w:color="auto" w:fill="FFFFFF"/>
        <w:spacing w:after="0" w:line="360" w:lineRule="atLeast"/>
        <w:textAlignment w:val="baseline"/>
        <w:rPr>
          <w:rFonts w:ascii="Arial" w:eastAsia="Times New Roman" w:hAnsi="Arial" w:cs="Arial"/>
          <w:color w:val="777777"/>
          <w:sz w:val="23"/>
          <w:szCs w:val="23"/>
        </w:rPr>
      </w:pPr>
      <w:r w:rsidRPr="00BA4E53">
        <w:rPr>
          <w:rFonts w:ascii="inherit" w:eastAsia="Times New Roman" w:hAnsi="inherit" w:cs="Arial"/>
          <w:color w:val="777777"/>
          <w:sz w:val="23"/>
          <w:szCs w:val="23"/>
          <w:bdr w:val="none" w:sz="0" w:space="0" w:color="auto" w:frame="1"/>
        </w:rPr>
        <w:lastRenderedPageBreak/>
        <w:t xml:space="preserve">Polymorphism is nothing </w:t>
      </w:r>
      <w:r w:rsidR="00DB2072" w:rsidRPr="00BA4E53">
        <w:rPr>
          <w:rFonts w:ascii="inherit" w:eastAsia="Times New Roman" w:hAnsi="inherit" w:cs="Arial"/>
          <w:color w:val="777777"/>
          <w:sz w:val="23"/>
          <w:szCs w:val="23"/>
          <w:bdr w:val="none" w:sz="0" w:space="0" w:color="auto" w:frame="1"/>
        </w:rPr>
        <w:t>but assigning</w:t>
      </w:r>
      <w:r w:rsidRPr="00BA4E53">
        <w:rPr>
          <w:rFonts w:ascii="inherit" w:eastAsia="Times New Roman" w:hAnsi="inherit" w:cs="Arial"/>
          <w:color w:val="777777"/>
          <w:sz w:val="23"/>
          <w:szCs w:val="23"/>
          <w:bdr w:val="none" w:sz="0" w:space="0" w:color="auto" w:frame="1"/>
        </w:rPr>
        <w:t xml:space="preserve"> behavior or value in a subclass to something that was already declared in the main class. Simply, polymorphism takes more than one form.</w:t>
      </w:r>
    </w:p>
    <w:p w:rsidR="00BA4E53" w:rsidRPr="00BA4E53" w:rsidRDefault="00BA4E53" w:rsidP="00BA4E53">
      <w:pPr>
        <w:shd w:val="clear" w:color="auto" w:fill="FFFFFF"/>
        <w:spacing w:after="0" w:line="360" w:lineRule="atLeast"/>
        <w:textAlignment w:val="baseline"/>
        <w:rPr>
          <w:rFonts w:ascii="Arial" w:eastAsia="Times New Roman" w:hAnsi="Arial" w:cs="Arial"/>
          <w:color w:val="777777"/>
          <w:sz w:val="23"/>
          <w:szCs w:val="23"/>
        </w:rPr>
      </w:pPr>
      <w:r w:rsidRPr="00BA4E53">
        <w:rPr>
          <w:rFonts w:ascii="inherit" w:eastAsia="Times New Roman" w:hAnsi="inherit" w:cs="Arial"/>
          <w:b/>
          <w:bCs/>
          <w:color w:val="777777"/>
          <w:sz w:val="23"/>
          <w:szCs w:val="23"/>
          <w:bdr w:val="none" w:sz="0" w:space="0" w:color="auto" w:frame="1"/>
        </w:rPr>
        <w:t>7.       What is Inheritance?</w:t>
      </w:r>
    </w:p>
    <w:p w:rsidR="00BA4E53" w:rsidRPr="00BA4E53" w:rsidRDefault="00BA4E53" w:rsidP="00BA4E53">
      <w:pPr>
        <w:shd w:val="clear" w:color="auto" w:fill="FFFFFF"/>
        <w:spacing w:after="0" w:line="360" w:lineRule="atLeast"/>
        <w:textAlignment w:val="baseline"/>
        <w:rPr>
          <w:rFonts w:ascii="Arial" w:eastAsia="Times New Roman" w:hAnsi="Arial" w:cs="Arial"/>
          <w:color w:val="777777"/>
          <w:sz w:val="23"/>
          <w:szCs w:val="23"/>
        </w:rPr>
      </w:pPr>
      <w:r w:rsidRPr="00BA4E53">
        <w:rPr>
          <w:rFonts w:ascii="inherit" w:eastAsia="Times New Roman" w:hAnsi="inherit" w:cs="Arial"/>
          <w:color w:val="777777"/>
          <w:sz w:val="23"/>
          <w:szCs w:val="23"/>
          <w:bdr w:val="none" w:sz="0" w:space="0" w:color="auto" w:frame="1"/>
        </w:rPr>
        <w:t xml:space="preserve">Inheritance is a concept where one class shares the structure and behavior defined in another class. </w:t>
      </w:r>
      <w:r w:rsidR="00DB2072" w:rsidRPr="00BA4E53">
        <w:rPr>
          <w:rFonts w:ascii="inherit" w:eastAsia="Times New Roman" w:hAnsi="inherit" w:cs="Arial"/>
          <w:color w:val="777777"/>
          <w:sz w:val="23"/>
          <w:szCs w:val="23"/>
          <w:bdr w:val="none" w:sz="0" w:space="0" w:color="auto" w:frame="1"/>
        </w:rPr>
        <w:t>If inheritance</w:t>
      </w:r>
      <w:r w:rsidRPr="00BA4E53">
        <w:rPr>
          <w:rFonts w:ascii="inherit" w:eastAsia="Times New Roman" w:hAnsi="inherit" w:cs="Arial"/>
          <w:color w:val="777777"/>
          <w:sz w:val="23"/>
          <w:szCs w:val="23"/>
          <w:bdr w:val="none" w:sz="0" w:space="0" w:color="auto" w:frame="1"/>
        </w:rPr>
        <w:t xml:space="preserve"> applied on one class is called Single Inheritance, and if it depends on multiple classes, then it is called multiple Inheritance.</w:t>
      </w:r>
    </w:p>
    <w:p w:rsidR="00BA4E53" w:rsidRPr="00BA4E53" w:rsidRDefault="00BA4E53" w:rsidP="00BA4E53">
      <w:pPr>
        <w:shd w:val="clear" w:color="auto" w:fill="FFFFFF"/>
        <w:spacing w:after="0" w:line="360" w:lineRule="atLeast"/>
        <w:textAlignment w:val="baseline"/>
        <w:rPr>
          <w:rFonts w:ascii="Arial" w:eastAsia="Times New Roman" w:hAnsi="Arial" w:cs="Arial"/>
          <w:color w:val="777777"/>
          <w:sz w:val="23"/>
          <w:szCs w:val="23"/>
        </w:rPr>
      </w:pPr>
      <w:r w:rsidRPr="00BA4E53">
        <w:rPr>
          <w:rFonts w:ascii="inherit" w:eastAsia="Times New Roman" w:hAnsi="inherit" w:cs="Arial"/>
          <w:b/>
          <w:bCs/>
          <w:color w:val="777777"/>
          <w:sz w:val="23"/>
          <w:szCs w:val="23"/>
          <w:bdr w:val="none" w:sz="0" w:space="0" w:color="auto" w:frame="1"/>
        </w:rPr>
        <w:t>8.       What are manipulators?</w:t>
      </w:r>
    </w:p>
    <w:p w:rsidR="00BA4E53" w:rsidRPr="00BA4E53" w:rsidRDefault="00BA4E53" w:rsidP="00BA4E53">
      <w:pPr>
        <w:shd w:val="clear" w:color="auto" w:fill="FFFFFF"/>
        <w:spacing w:after="0" w:line="360" w:lineRule="atLeast"/>
        <w:textAlignment w:val="baseline"/>
        <w:rPr>
          <w:rFonts w:ascii="Arial" w:eastAsia="Times New Roman" w:hAnsi="Arial" w:cs="Arial"/>
          <w:color w:val="777777"/>
          <w:sz w:val="23"/>
          <w:szCs w:val="23"/>
        </w:rPr>
      </w:pPr>
      <w:r w:rsidRPr="00BA4E53">
        <w:rPr>
          <w:rFonts w:ascii="inherit" w:eastAsia="Times New Roman" w:hAnsi="inherit" w:cs="Arial"/>
          <w:color w:val="777777"/>
          <w:sz w:val="23"/>
          <w:szCs w:val="23"/>
          <w:bdr w:val="none" w:sz="0" w:space="0" w:color="auto" w:frame="1"/>
        </w:rPr>
        <w:t>Manipulators are the functions which can be used in conjunction with the insertion (&lt;&lt;) and extraction (&gt;&gt;) operators on an object. Examples are </w:t>
      </w:r>
      <w:proofErr w:type="spellStart"/>
      <w:r w:rsidRPr="00BA4E53">
        <w:rPr>
          <w:rFonts w:ascii="inherit" w:eastAsia="Times New Roman" w:hAnsi="inherit" w:cs="Arial"/>
          <w:color w:val="777777"/>
          <w:sz w:val="23"/>
          <w:szCs w:val="23"/>
          <w:bdr w:val="none" w:sz="0" w:space="0" w:color="auto" w:frame="1"/>
        </w:rPr>
        <w:t>endl</w:t>
      </w:r>
      <w:proofErr w:type="spellEnd"/>
      <w:r w:rsidRPr="00BA4E53">
        <w:rPr>
          <w:rFonts w:ascii="inherit" w:eastAsia="Times New Roman" w:hAnsi="inherit" w:cs="Arial"/>
          <w:color w:val="777777"/>
          <w:sz w:val="23"/>
          <w:szCs w:val="23"/>
          <w:bdr w:val="none" w:sz="0" w:space="0" w:color="auto" w:frame="1"/>
        </w:rPr>
        <w:t> and </w:t>
      </w:r>
      <w:proofErr w:type="spellStart"/>
      <w:r w:rsidRPr="00BA4E53">
        <w:rPr>
          <w:rFonts w:ascii="inherit" w:eastAsia="Times New Roman" w:hAnsi="inherit" w:cs="Arial"/>
          <w:color w:val="777777"/>
          <w:sz w:val="23"/>
          <w:szCs w:val="23"/>
          <w:bdr w:val="none" w:sz="0" w:space="0" w:color="auto" w:frame="1"/>
        </w:rPr>
        <w:t>setw</w:t>
      </w:r>
      <w:proofErr w:type="spellEnd"/>
      <w:r w:rsidRPr="00BA4E53">
        <w:rPr>
          <w:rFonts w:ascii="inherit" w:eastAsia="Times New Roman" w:hAnsi="inherit" w:cs="Arial"/>
          <w:color w:val="777777"/>
          <w:sz w:val="23"/>
          <w:szCs w:val="23"/>
          <w:bdr w:val="none" w:sz="0" w:space="0" w:color="auto" w:frame="1"/>
        </w:rPr>
        <w:t>.</w:t>
      </w:r>
    </w:p>
    <w:p w:rsidR="00BA4E53" w:rsidRPr="00BA4E53" w:rsidRDefault="00BA4E53" w:rsidP="00BA4E53">
      <w:pPr>
        <w:shd w:val="clear" w:color="auto" w:fill="FFFFFF"/>
        <w:spacing w:after="0" w:line="360" w:lineRule="atLeast"/>
        <w:textAlignment w:val="baseline"/>
        <w:rPr>
          <w:rFonts w:ascii="Arial" w:eastAsia="Times New Roman" w:hAnsi="Arial" w:cs="Arial"/>
          <w:color w:val="777777"/>
          <w:sz w:val="23"/>
          <w:szCs w:val="23"/>
        </w:rPr>
      </w:pPr>
      <w:r w:rsidRPr="00BA4E53">
        <w:rPr>
          <w:rFonts w:ascii="inherit" w:eastAsia="Times New Roman" w:hAnsi="inherit" w:cs="Arial"/>
          <w:b/>
          <w:bCs/>
          <w:color w:val="777777"/>
          <w:sz w:val="23"/>
          <w:szCs w:val="23"/>
          <w:bdr w:val="none" w:sz="0" w:space="0" w:color="auto" w:frame="1"/>
        </w:rPr>
        <w:t>9.       Define a constructor?</w:t>
      </w:r>
    </w:p>
    <w:p w:rsidR="00BA4E53" w:rsidRPr="00BA4E53" w:rsidRDefault="00BA4E53" w:rsidP="00BA4E53">
      <w:pPr>
        <w:shd w:val="clear" w:color="auto" w:fill="FFFFFF"/>
        <w:spacing w:after="0" w:line="360" w:lineRule="atLeast"/>
        <w:textAlignment w:val="baseline"/>
        <w:rPr>
          <w:rFonts w:ascii="Arial" w:eastAsia="Times New Roman" w:hAnsi="Arial" w:cs="Arial"/>
          <w:color w:val="777777"/>
          <w:sz w:val="23"/>
          <w:szCs w:val="23"/>
        </w:rPr>
      </w:pPr>
      <w:r w:rsidRPr="00BA4E53">
        <w:rPr>
          <w:rFonts w:ascii="inherit" w:eastAsia="Times New Roman" w:hAnsi="inherit" w:cs="Arial"/>
          <w:color w:val="777777"/>
          <w:sz w:val="23"/>
          <w:szCs w:val="23"/>
          <w:bdr w:val="none" w:sz="0" w:space="0" w:color="auto" w:frame="1"/>
        </w:rPr>
        <w:t xml:space="preserve">Constructor is a method used to initialize the state of an object, and it gets invoked at the time of object creation. Rules </w:t>
      </w:r>
      <w:r w:rsidR="00DB2072" w:rsidRPr="00BA4E53">
        <w:rPr>
          <w:rFonts w:ascii="inherit" w:eastAsia="Times New Roman" w:hAnsi="inherit" w:cs="Arial"/>
          <w:color w:val="777777"/>
          <w:sz w:val="23"/>
          <w:szCs w:val="23"/>
          <w:bdr w:val="none" w:sz="0" w:space="0" w:color="auto" w:frame="1"/>
        </w:rPr>
        <w:t>for constructor</w:t>
      </w:r>
      <w:r w:rsidRPr="00BA4E53">
        <w:rPr>
          <w:rFonts w:ascii="inherit" w:eastAsia="Times New Roman" w:hAnsi="inherit" w:cs="Arial"/>
          <w:color w:val="777777"/>
          <w:sz w:val="23"/>
          <w:szCs w:val="23"/>
          <w:bdr w:val="none" w:sz="0" w:space="0" w:color="auto" w:frame="1"/>
        </w:rPr>
        <w:t xml:space="preserve"> are</w:t>
      </w:r>
      <w:proofErr w:type="gramStart"/>
      <w:r w:rsidRPr="00BA4E53">
        <w:rPr>
          <w:rFonts w:ascii="inherit" w:eastAsia="Times New Roman" w:hAnsi="inherit" w:cs="Arial"/>
          <w:color w:val="777777"/>
          <w:sz w:val="23"/>
          <w:szCs w:val="23"/>
          <w:bdr w:val="none" w:sz="0" w:space="0" w:color="auto" w:frame="1"/>
        </w:rPr>
        <w:t>:.</w:t>
      </w:r>
      <w:proofErr w:type="gramEnd"/>
    </w:p>
    <w:p w:rsidR="00BA4E53" w:rsidRPr="00BA4E53" w:rsidRDefault="00BA4E53" w:rsidP="00BA4E53">
      <w:pPr>
        <w:numPr>
          <w:ilvl w:val="0"/>
          <w:numId w:val="14"/>
        </w:numPr>
        <w:shd w:val="clear" w:color="auto" w:fill="FFFFFF"/>
        <w:spacing w:after="0" w:line="240" w:lineRule="auto"/>
        <w:ind w:left="0"/>
        <w:textAlignment w:val="baseline"/>
        <w:rPr>
          <w:rFonts w:ascii="inherit" w:eastAsia="Times New Roman" w:hAnsi="inherit" w:cs="Arial"/>
          <w:color w:val="777777"/>
          <w:sz w:val="23"/>
          <w:szCs w:val="23"/>
        </w:rPr>
      </w:pPr>
      <w:r w:rsidRPr="00BA4E53">
        <w:rPr>
          <w:rFonts w:ascii="inherit" w:eastAsia="Times New Roman" w:hAnsi="inherit" w:cs="Arial"/>
          <w:color w:val="777777"/>
          <w:sz w:val="23"/>
          <w:szCs w:val="23"/>
          <w:bdr w:val="none" w:sz="0" w:space="0" w:color="auto" w:frame="1"/>
        </w:rPr>
        <w:t xml:space="preserve">Constructor Name should be same </w:t>
      </w:r>
      <w:r w:rsidR="00DB2072" w:rsidRPr="00BA4E53">
        <w:rPr>
          <w:rFonts w:ascii="inherit" w:eastAsia="Times New Roman" w:hAnsi="inherit" w:cs="Arial"/>
          <w:color w:val="777777"/>
          <w:sz w:val="23"/>
          <w:szCs w:val="23"/>
          <w:bdr w:val="none" w:sz="0" w:space="0" w:color="auto" w:frame="1"/>
        </w:rPr>
        <w:t>as class</w:t>
      </w:r>
      <w:r w:rsidRPr="00BA4E53">
        <w:rPr>
          <w:rFonts w:ascii="inherit" w:eastAsia="Times New Roman" w:hAnsi="inherit" w:cs="Arial"/>
          <w:color w:val="777777"/>
          <w:sz w:val="23"/>
          <w:szCs w:val="23"/>
          <w:bdr w:val="none" w:sz="0" w:space="0" w:color="auto" w:frame="1"/>
        </w:rPr>
        <w:t xml:space="preserve"> name.</w:t>
      </w:r>
    </w:p>
    <w:p w:rsidR="00BA4E53" w:rsidRPr="00BA4E53" w:rsidRDefault="00BA4E53" w:rsidP="00BA4E53">
      <w:pPr>
        <w:numPr>
          <w:ilvl w:val="0"/>
          <w:numId w:val="14"/>
        </w:numPr>
        <w:shd w:val="clear" w:color="auto" w:fill="FFFFFF"/>
        <w:spacing w:after="0" w:line="240" w:lineRule="auto"/>
        <w:ind w:left="0"/>
        <w:textAlignment w:val="baseline"/>
        <w:rPr>
          <w:rFonts w:ascii="inherit" w:eastAsia="Times New Roman" w:hAnsi="inherit" w:cs="Arial"/>
          <w:color w:val="777777"/>
          <w:sz w:val="23"/>
          <w:szCs w:val="23"/>
        </w:rPr>
      </w:pPr>
      <w:r w:rsidRPr="00BA4E53">
        <w:rPr>
          <w:rFonts w:ascii="inherit" w:eastAsia="Times New Roman" w:hAnsi="inherit" w:cs="Arial"/>
          <w:color w:val="777777"/>
          <w:sz w:val="23"/>
          <w:szCs w:val="23"/>
        </w:rPr>
        <w:t>Constructor must have no return type.</w:t>
      </w:r>
    </w:p>
    <w:p w:rsidR="00BA4E53" w:rsidRPr="00BA4E53" w:rsidRDefault="00BA4E53" w:rsidP="00BA4E53">
      <w:pPr>
        <w:shd w:val="clear" w:color="auto" w:fill="FFFFFF"/>
        <w:spacing w:after="0" w:line="360" w:lineRule="atLeast"/>
        <w:textAlignment w:val="baseline"/>
        <w:rPr>
          <w:rFonts w:ascii="Arial" w:eastAsia="Times New Roman" w:hAnsi="Arial" w:cs="Arial"/>
          <w:color w:val="777777"/>
          <w:sz w:val="23"/>
          <w:szCs w:val="23"/>
        </w:rPr>
      </w:pPr>
      <w:r w:rsidRPr="00BA4E53">
        <w:rPr>
          <w:rFonts w:ascii="inherit" w:eastAsia="Times New Roman" w:hAnsi="inherit" w:cs="Arial"/>
          <w:b/>
          <w:bCs/>
          <w:color w:val="777777"/>
          <w:sz w:val="23"/>
          <w:szCs w:val="23"/>
          <w:bdr w:val="none" w:sz="0" w:space="0" w:color="auto" w:frame="1"/>
        </w:rPr>
        <w:t>10.   Define Destructor?</w:t>
      </w:r>
    </w:p>
    <w:p w:rsidR="00BA4E53" w:rsidRPr="00BA4E53" w:rsidRDefault="00BA4E53" w:rsidP="00BA4E53">
      <w:pPr>
        <w:shd w:val="clear" w:color="auto" w:fill="FFFFFF"/>
        <w:spacing w:after="0" w:line="360" w:lineRule="atLeast"/>
        <w:textAlignment w:val="baseline"/>
        <w:rPr>
          <w:rFonts w:ascii="Arial" w:eastAsia="Times New Roman" w:hAnsi="Arial" w:cs="Arial"/>
          <w:color w:val="777777"/>
          <w:sz w:val="23"/>
          <w:szCs w:val="23"/>
        </w:rPr>
      </w:pPr>
      <w:r w:rsidRPr="00BA4E53">
        <w:rPr>
          <w:rFonts w:ascii="inherit" w:eastAsia="Times New Roman" w:hAnsi="inherit" w:cs="Arial"/>
          <w:color w:val="777777"/>
          <w:sz w:val="23"/>
          <w:szCs w:val="23"/>
          <w:bdr w:val="none" w:sz="0" w:space="0" w:color="auto" w:frame="1"/>
        </w:rPr>
        <w:t xml:space="preserve">Destructor is a method which is automatically called when the object </w:t>
      </w:r>
      <w:r w:rsidR="00DB2072" w:rsidRPr="00BA4E53">
        <w:rPr>
          <w:rFonts w:ascii="inherit" w:eastAsia="Times New Roman" w:hAnsi="inherit" w:cs="Arial"/>
          <w:color w:val="777777"/>
          <w:sz w:val="23"/>
          <w:szCs w:val="23"/>
          <w:bdr w:val="none" w:sz="0" w:space="0" w:color="auto" w:frame="1"/>
        </w:rPr>
        <w:t>is made</w:t>
      </w:r>
      <w:r w:rsidRPr="00BA4E53">
        <w:rPr>
          <w:rFonts w:ascii="inherit" w:eastAsia="Times New Roman" w:hAnsi="inherit" w:cs="Arial"/>
          <w:color w:val="777777"/>
          <w:sz w:val="23"/>
          <w:szCs w:val="23"/>
          <w:bdr w:val="none" w:sz="0" w:space="0" w:color="auto" w:frame="1"/>
        </w:rPr>
        <w:t xml:space="preserve"> </w:t>
      </w:r>
      <w:r w:rsidR="00DB2072" w:rsidRPr="00BA4E53">
        <w:rPr>
          <w:rFonts w:ascii="inherit" w:eastAsia="Times New Roman" w:hAnsi="inherit" w:cs="Arial"/>
          <w:color w:val="777777"/>
          <w:sz w:val="23"/>
          <w:szCs w:val="23"/>
          <w:bdr w:val="none" w:sz="0" w:space="0" w:color="auto" w:frame="1"/>
        </w:rPr>
        <w:t>of scope</w:t>
      </w:r>
      <w:r w:rsidRPr="00BA4E53">
        <w:rPr>
          <w:rFonts w:ascii="inherit" w:eastAsia="Times New Roman" w:hAnsi="inherit" w:cs="Arial"/>
          <w:color w:val="777777"/>
          <w:sz w:val="23"/>
          <w:szCs w:val="23"/>
          <w:bdr w:val="none" w:sz="0" w:space="0" w:color="auto" w:frame="1"/>
        </w:rPr>
        <w:t xml:space="preserve"> or destroyed. Destructor name is also same </w:t>
      </w:r>
      <w:r w:rsidR="00DB2072" w:rsidRPr="00BA4E53">
        <w:rPr>
          <w:rFonts w:ascii="inherit" w:eastAsia="Times New Roman" w:hAnsi="inherit" w:cs="Arial"/>
          <w:color w:val="777777"/>
          <w:sz w:val="23"/>
          <w:szCs w:val="23"/>
          <w:bdr w:val="none" w:sz="0" w:space="0" w:color="auto" w:frame="1"/>
        </w:rPr>
        <w:t>as class</w:t>
      </w:r>
      <w:r w:rsidRPr="00BA4E53">
        <w:rPr>
          <w:rFonts w:ascii="inherit" w:eastAsia="Times New Roman" w:hAnsi="inherit" w:cs="Arial"/>
          <w:color w:val="777777"/>
          <w:sz w:val="23"/>
          <w:szCs w:val="23"/>
          <w:bdr w:val="none" w:sz="0" w:space="0" w:color="auto" w:frame="1"/>
        </w:rPr>
        <w:t xml:space="preserve"> name but with the tilde symbol before the name.</w:t>
      </w:r>
    </w:p>
    <w:p w:rsidR="00BA4E53" w:rsidRPr="00BA4E53" w:rsidRDefault="00BA4E53" w:rsidP="00BA4E53">
      <w:pPr>
        <w:shd w:val="clear" w:color="auto" w:fill="FFFFFF"/>
        <w:spacing w:after="0" w:line="360" w:lineRule="atLeast"/>
        <w:textAlignment w:val="baseline"/>
        <w:rPr>
          <w:rFonts w:ascii="Arial" w:eastAsia="Times New Roman" w:hAnsi="Arial" w:cs="Arial"/>
          <w:color w:val="777777"/>
          <w:sz w:val="23"/>
          <w:szCs w:val="23"/>
        </w:rPr>
      </w:pPr>
      <w:r w:rsidRPr="00BA4E53">
        <w:rPr>
          <w:rFonts w:ascii="inherit" w:eastAsia="Times New Roman" w:hAnsi="inherit" w:cs="Arial"/>
          <w:b/>
          <w:bCs/>
          <w:color w:val="777777"/>
          <w:sz w:val="23"/>
          <w:szCs w:val="23"/>
          <w:bdr w:val="none" w:sz="0" w:space="0" w:color="auto" w:frame="1"/>
        </w:rPr>
        <w:t>11.   What is Inline function?</w:t>
      </w:r>
    </w:p>
    <w:p w:rsidR="00BA4E53" w:rsidRPr="00BA4E53" w:rsidRDefault="00BA4E53" w:rsidP="00BA4E53">
      <w:pPr>
        <w:shd w:val="clear" w:color="auto" w:fill="FFFFFF"/>
        <w:spacing w:after="0" w:line="360" w:lineRule="atLeast"/>
        <w:textAlignment w:val="baseline"/>
        <w:rPr>
          <w:rFonts w:ascii="Arial" w:eastAsia="Times New Roman" w:hAnsi="Arial" w:cs="Arial"/>
          <w:color w:val="777777"/>
          <w:sz w:val="23"/>
          <w:szCs w:val="23"/>
        </w:rPr>
      </w:pPr>
      <w:r w:rsidRPr="00BA4E53">
        <w:rPr>
          <w:rFonts w:ascii="Arial" w:eastAsia="Times New Roman" w:hAnsi="Arial" w:cs="Arial"/>
          <w:color w:val="777777"/>
          <w:sz w:val="23"/>
          <w:szCs w:val="23"/>
        </w:rPr>
        <w:t>Inline function is a technique used by the compilers and instructs to insert complete body of the function wherever that function is used in the program source code.</w:t>
      </w:r>
    </w:p>
    <w:p w:rsidR="00BA4E53" w:rsidRPr="00BA4E53" w:rsidRDefault="00BA4E53" w:rsidP="00BA4E53">
      <w:pPr>
        <w:shd w:val="clear" w:color="auto" w:fill="FFFFFF"/>
        <w:spacing w:after="0" w:line="360" w:lineRule="atLeast"/>
        <w:textAlignment w:val="baseline"/>
        <w:rPr>
          <w:rFonts w:ascii="Arial" w:eastAsia="Times New Roman" w:hAnsi="Arial" w:cs="Arial"/>
          <w:color w:val="777777"/>
          <w:sz w:val="23"/>
          <w:szCs w:val="23"/>
        </w:rPr>
      </w:pPr>
      <w:r w:rsidRPr="00BA4E53">
        <w:rPr>
          <w:rFonts w:ascii="inherit" w:eastAsia="Times New Roman" w:hAnsi="inherit" w:cs="Arial"/>
          <w:b/>
          <w:bCs/>
          <w:color w:val="777777"/>
          <w:sz w:val="23"/>
          <w:szCs w:val="23"/>
          <w:bdr w:val="none" w:sz="0" w:space="0" w:color="auto" w:frame="1"/>
        </w:rPr>
        <w:t xml:space="preserve">12.   What is </w:t>
      </w:r>
      <w:r w:rsidR="00DB2072" w:rsidRPr="00BA4E53">
        <w:rPr>
          <w:rFonts w:ascii="inherit" w:eastAsia="Times New Roman" w:hAnsi="inherit" w:cs="Arial"/>
          <w:b/>
          <w:bCs/>
          <w:color w:val="777777"/>
          <w:sz w:val="23"/>
          <w:szCs w:val="23"/>
          <w:bdr w:val="none" w:sz="0" w:space="0" w:color="auto" w:frame="1"/>
        </w:rPr>
        <w:t>a virtual</w:t>
      </w:r>
      <w:r w:rsidRPr="00BA4E53">
        <w:rPr>
          <w:rFonts w:ascii="inherit" w:eastAsia="Times New Roman" w:hAnsi="inherit" w:cs="Arial"/>
          <w:b/>
          <w:bCs/>
          <w:color w:val="777777"/>
          <w:sz w:val="23"/>
          <w:szCs w:val="23"/>
          <w:bdr w:val="none" w:sz="0" w:space="0" w:color="auto" w:frame="1"/>
        </w:rPr>
        <w:t xml:space="preserve"> function?</w:t>
      </w:r>
    </w:p>
    <w:p w:rsidR="00BA4E53" w:rsidRPr="00BA4E53" w:rsidRDefault="00BA4E53" w:rsidP="00BA4E53">
      <w:pPr>
        <w:shd w:val="clear" w:color="auto" w:fill="FFFFFF"/>
        <w:spacing w:after="0" w:line="360" w:lineRule="atLeast"/>
        <w:textAlignment w:val="baseline"/>
        <w:rPr>
          <w:rFonts w:ascii="Arial" w:eastAsia="Times New Roman" w:hAnsi="Arial" w:cs="Arial"/>
          <w:color w:val="777777"/>
          <w:sz w:val="23"/>
          <w:szCs w:val="23"/>
        </w:rPr>
      </w:pPr>
      <w:r w:rsidRPr="00BA4E53">
        <w:rPr>
          <w:rFonts w:ascii="inherit" w:eastAsia="Times New Roman" w:hAnsi="inherit" w:cs="Arial"/>
          <w:color w:val="777777"/>
          <w:sz w:val="23"/>
          <w:szCs w:val="23"/>
          <w:bdr w:val="none" w:sz="0" w:space="0" w:color="auto" w:frame="1"/>
        </w:rPr>
        <w:t xml:space="preserve">Virtual function is a member function </w:t>
      </w:r>
      <w:r w:rsidR="00DB2072" w:rsidRPr="00BA4E53">
        <w:rPr>
          <w:rFonts w:ascii="inherit" w:eastAsia="Times New Roman" w:hAnsi="inherit" w:cs="Arial"/>
          <w:color w:val="777777"/>
          <w:sz w:val="23"/>
          <w:szCs w:val="23"/>
          <w:bdr w:val="none" w:sz="0" w:space="0" w:color="auto" w:frame="1"/>
        </w:rPr>
        <w:t>of class</w:t>
      </w:r>
      <w:r w:rsidRPr="00BA4E53">
        <w:rPr>
          <w:rFonts w:ascii="inherit" w:eastAsia="Times New Roman" w:hAnsi="inherit" w:cs="Arial"/>
          <w:color w:val="777777"/>
          <w:sz w:val="23"/>
          <w:szCs w:val="23"/>
          <w:bdr w:val="none" w:sz="0" w:space="0" w:color="auto" w:frame="1"/>
        </w:rPr>
        <w:t xml:space="preserve"> and its functionality can be overridden in its derived class. This function can be implemented by using a keyword called virtual, and it can be given during function declaration.</w:t>
      </w:r>
    </w:p>
    <w:p w:rsidR="00BA4E53" w:rsidRPr="00BA4E53" w:rsidRDefault="00BA4E53" w:rsidP="00BA4E53">
      <w:pPr>
        <w:shd w:val="clear" w:color="auto" w:fill="FFFFFF"/>
        <w:spacing w:after="0" w:line="360" w:lineRule="atLeast"/>
        <w:textAlignment w:val="baseline"/>
        <w:rPr>
          <w:rFonts w:ascii="Arial" w:eastAsia="Times New Roman" w:hAnsi="Arial" w:cs="Arial"/>
          <w:color w:val="777777"/>
          <w:sz w:val="23"/>
          <w:szCs w:val="23"/>
        </w:rPr>
      </w:pPr>
      <w:r w:rsidRPr="00BA4E53">
        <w:rPr>
          <w:rFonts w:ascii="inherit" w:eastAsia="Times New Roman" w:hAnsi="inherit" w:cs="Arial"/>
          <w:color w:val="777777"/>
          <w:sz w:val="23"/>
          <w:szCs w:val="23"/>
          <w:bdr w:val="none" w:sz="0" w:space="0" w:color="auto" w:frame="1"/>
        </w:rPr>
        <w:t xml:space="preserve">Virtual function can be achieved in C++, and it can be achieved in C </w:t>
      </w:r>
      <w:r w:rsidR="00DB2072" w:rsidRPr="00BA4E53">
        <w:rPr>
          <w:rFonts w:ascii="inherit" w:eastAsia="Times New Roman" w:hAnsi="inherit" w:cs="Arial"/>
          <w:color w:val="777777"/>
          <w:sz w:val="23"/>
          <w:szCs w:val="23"/>
          <w:bdr w:val="none" w:sz="0" w:space="0" w:color="auto" w:frame="1"/>
        </w:rPr>
        <w:t>Language by</w:t>
      </w:r>
      <w:r w:rsidRPr="00BA4E53">
        <w:rPr>
          <w:rFonts w:ascii="inherit" w:eastAsia="Times New Roman" w:hAnsi="inherit" w:cs="Arial"/>
          <w:color w:val="777777"/>
          <w:sz w:val="23"/>
          <w:szCs w:val="23"/>
          <w:bdr w:val="none" w:sz="0" w:space="0" w:color="auto" w:frame="1"/>
        </w:rPr>
        <w:t xml:space="preserve"> using function pointers or pointers to function.</w:t>
      </w:r>
    </w:p>
    <w:p w:rsidR="00BA4E53" w:rsidRPr="00BA4E53" w:rsidRDefault="00BA4E53" w:rsidP="00BA4E53">
      <w:pPr>
        <w:shd w:val="clear" w:color="auto" w:fill="FFFFFF"/>
        <w:spacing w:after="0" w:line="360" w:lineRule="atLeast"/>
        <w:textAlignment w:val="baseline"/>
        <w:rPr>
          <w:rFonts w:ascii="Arial" w:eastAsia="Times New Roman" w:hAnsi="Arial" w:cs="Arial"/>
          <w:color w:val="777777"/>
          <w:sz w:val="23"/>
          <w:szCs w:val="23"/>
        </w:rPr>
      </w:pPr>
      <w:r w:rsidRPr="00BA4E53">
        <w:rPr>
          <w:rFonts w:ascii="inherit" w:eastAsia="Times New Roman" w:hAnsi="inherit" w:cs="Arial"/>
          <w:b/>
          <w:bCs/>
          <w:color w:val="777777"/>
          <w:sz w:val="23"/>
          <w:szCs w:val="23"/>
          <w:bdr w:val="none" w:sz="0" w:space="0" w:color="auto" w:frame="1"/>
        </w:rPr>
        <w:t xml:space="preserve">13.   What </w:t>
      </w:r>
      <w:r w:rsidR="00DB2072" w:rsidRPr="00BA4E53">
        <w:rPr>
          <w:rFonts w:ascii="inherit" w:eastAsia="Times New Roman" w:hAnsi="inherit" w:cs="Arial"/>
          <w:b/>
          <w:bCs/>
          <w:color w:val="777777"/>
          <w:sz w:val="23"/>
          <w:szCs w:val="23"/>
          <w:bdr w:val="none" w:sz="0" w:space="0" w:color="auto" w:frame="1"/>
        </w:rPr>
        <w:t>is friend</w:t>
      </w:r>
      <w:r w:rsidRPr="00BA4E53">
        <w:rPr>
          <w:rFonts w:ascii="inherit" w:eastAsia="Times New Roman" w:hAnsi="inherit" w:cs="Arial"/>
          <w:b/>
          <w:bCs/>
          <w:color w:val="777777"/>
          <w:sz w:val="23"/>
          <w:szCs w:val="23"/>
          <w:bdr w:val="none" w:sz="0" w:space="0" w:color="auto" w:frame="1"/>
        </w:rPr>
        <w:t xml:space="preserve"> function?</w:t>
      </w:r>
    </w:p>
    <w:p w:rsidR="00BA4E53" w:rsidRPr="00BA4E53" w:rsidRDefault="00BA4E53" w:rsidP="00BA4E53">
      <w:pPr>
        <w:shd w:val="clear" w:color="auto" w:fill="FFFFFF"/>
        <w:spacing w:after="0" w:line="360" w:lineRule="atLeast"/>
        <w:textAlignment w:val="baseline"/>
        <w:rPr>
          <w:rFonts w:ascii="Arial" w:eastAsia="Times New Roman" w:hAnsi="Arial" w:cs="Arial"/>
          <w:color w:val="777777"/>
          <w:sz w:val="23"/>
          <w:szCs w:val="23"/>
        </w:rPr>
      </w:pPr>
      <w:r w:rsidRPr="00BA4E53">
        <w:rPr>
          <w:rFonts w:ascii="Arial" w:eastAsia="Times New Roman" w:hAnsi="Arial" w:cs="Arial"/>
          <w:color w:val="777777"/>
          <w:sz w:val="23"/>
          <w:szCs w:val="23"/>
        </w:rPr>
        <w:t>Friend function is a friend of a class that is allowed to access to Public, private or protected data in that same class. If the function is defined outside the class cannot access such information.</w:t>
      </w:r>
    </w:p>
    <w:p w:rsidR="00BA4E53" w:rsidRPr="00BA4E53" w:rsidRDefault="00BA4E53" w:rsidP="00BA4E53">
      <w:pPr>
        <w:shd w:val="clear" w:color="auto" w:fill="FFFFFF"/>
        <w:spacing w:after="0" w:line="360" w:lineRule="atLeast"/>
        <w:textAlignment w:val="baseline"/>
        <w:rPr>
          <w:rFonts w:ascii="Arial" w:eastAsia="Times New Roman" w:hAnsi="Arial" w:cs="Arial"/>
          <w:color w:val="777777"/>
          <w:sz w:val="23"/>
          <w:szCs w:val="23"/>
        </w:rPr>
      </w:pPr>
      <w:r w:rsidRPr="00BA4E53">
        <w:rPr>
          <w:rFonts w:ascii="Arial" w:eastAsia="Times New Roman" w:hAnsi="Arial" w:cs="Arial"/>
          <w:color w:val="777777"/>
          <w:sz w:val="23"/>
          <w:szCs w:val="23"/>
        </w:rPr>
        <w:t>Friend can be declared anywhere in the class declaration, and it cannot be affected by access control keywords like private, public or protected.</w:t>
      </w:r>
    </w:p>
    <w:p w:rsidR="00BA4E53" w:rsidRPr="00BA4E53" w:rsidRDefault="00BA4E53" w:rsidP="00BA4E53">
      <w:pPr>
        <w:shd w:val="clear" w:color="auto" w:fill="FFFFFF"/>
        <w:spacing w:after="0" w:line="360" w:lineRule="atLeast"/>
        <w:textAlignment w:val="baseline"/>
        <w:rPr>
          <w:rFonts w:ascii="Arial" w:eastAsia="Times New Roman" w:hAnsi="Arial" w:cs="Arial"/>
          <w:color w:val="777777"/>
          <w:sz w:val="23"/>
          <w:szCs w:val="23"/>
        </w:rPr>
      </w:pPr>
      <w:r w:rsidRPr="00BA4E53">
        <w:rPr>
          <w:rFonts w:ascii="inherit" w:eastAsia="Times New Roman" w:hAnsi="inherit" w:cs="Arial"/>
          <w:b/>
          <w:bCs/>
          <w:color w:val="777777"/>
          <w:sz w:val="23"/>
          <w:szCs w:val="23"/>
          <w:bdr w:val="none" w:sz="0" w:space="0" w:color="auto" w:frame="1"/>
        </w:rPr>
        <w:t>14.   What is function overloading?</w:t>
      </w:r>
    </w:p>
    <w:p w:rsidR="00BA4E53" w:rsidRPr="00BA4E53" w:rsidRDefault="00BA4E53" w:rsidP="00BA4E53">
      <w:pPr>
        <w:shd w:val="clear" w:color="auto" w:fill="FFFFFF"/>
        <w:spacing w:after="0" w:line="360" w:lineRule="atLeast"/>
        <w:textAlignment w:val="baseline"/>
        <w:rPr>
          <w:rFonts w:ascii="Arial" w:eastAsia="Times New Roman" w:hAnsi="Arial" w:cs="Arial"/>
          <w:color w:val="777777"/>
          <w:sz w:val="23"/>
          <w:szCs w:val="23"/>
        </w:rPr>
      </w:pPr>
      <w:r w:rsidRPr="00BA4E53">
        <w:rPr>
          <w:rFonts w:ascii="inherit" w:eastAsia="Times New Roman" w:hAnsi="inherit" w:cs="Arial"/>
          <w:color w:val="777777"/>
          <w:sz w:val="23"/>
          <w:szCs w:val="23"/>
          <w:bdr w:val="none" w:sz="0" w:space="0" w:color="auto" w:frame="1"/>
        </w:rPr>
        <w:t xml:space="preserve">Function overloading is defined as a normal function, but it has the ability to perform different tasks. It </w:t>
      </w:r>
      <w:r w:rsidR="00DB2072" w:rsidRPr="00BA4E53">
        <w:rPr>
          <w:rFonts w:ascii="inherit" w:eastAsia="Times New Roman" w:hAnsi="inherit" w:cs="Arial"/>
          <w:color w:val="777777"/>
          <w:sz w:val="23"/>
          <w:szCs w:val="23"/>
          <w:bdr w:val="none" w:sz="0" w:space="0" w:color="auto" w:frame="1"/>
        </w:rPr>
        <w:t>allows creation</w:t>
      </w:r>
      <w:r w:rsidRPr="00BA4E53">
        <w:rPr>
          <w:rFonts w:ascii="inherit" w:eastAsia="Times New Roman" w:hAnsi="inherit" w:cs="Arial"/>
          <w:color w:val="777777"/>
          <w:sz w:val="23"/>
          <w:szCs w:val="23"/>
          <w:bdr w:val="none" w:sz="0" w:space="0" w:color="auto" w:frame="1"/>
        </w:rPr>
        <w:t xml:space="preserve"> of several methods with the same name which differ from each other by type of input and output of the function.</w:t>
      </w:r>
    </w:p>
    <w:p w:rsidR="00BA4E53" w:rsidRPr="00BA4E53" w:rsidRDefault="00BA4E53" w:rsidP="00BA4E53">
      <w:pPr>
        <w:shd w:val="clear" w:color="auto" w:fill="FFFFFF"/>
        <w:spacing w:after="0" w:line="360" w:lineRule="atLeast"/>
        <w:textAlignment w:val="baseline"/>
        <w:rPr>
          <w:rFonts w:ascii="Arial" w:eastAsia="Times New Roman" w:hAnsi="Arial" w:cs="Arial"/>
          <w:color w:val="777777"/>
          <w:sz w:val="23"/>
          <w:szCs w:val="23"/>
        </w:rPr>
      </w:pPr>
      <w:r w:rsidRPr="00BA4E53">
        <w:rPr>
          <w:rFonts w:ascii="Arial" w:eastAsia="Times New Roman" w:hAnsi="Arial" w:cs="Arial"/>
          <w:color w:val="777777"/>
          <w:sz w:val="23"/>
          <w:szCs w:val="23"/>
        </w:rPr>
        <w:lastRenderedPageBreak/>
        <w:t>Example</w:t>
      </w:r>
    </w:p>
    <w:p w:rsidR="00BA4E53" w:rsidRPr="00BA4E53" w:rsidRDefault="00BA4E53" w:rsidP="00BA4E53">
      <w:pPr>
        <w:shd w:val="clear" w:color="auto" w:fill="FFFFFF"/>
        <w:spacing w:after="0" w:line="360" w:lineRule="atLeast"/>
        <w:textAlignment w:val="baseline"/>
        <w:rPr>
          <w:rFonts w:ascii="Arial" w:eastAsia="Times New Roman" w:hAnsi="Arial" w:cs="Arial"/>
          <w:color w:val="777777"/>
          <w:sz w:val="23"/>
          <w:szCs w:val="23"/>
        </w:rPr>
      </w:pPr>
      <w:proofErr w:type="gramStart"/>
      <w:r w:rsidRPr="00BA4E53">
        <w:rPr>
          <w:rFonts w:ascii="Arial" w:eastAsia="Times New Roman" w:hAnsi="Arial" w:cs="Arial"/>
          <w:color w:val="777777"/>
          <w:sz w:val="23"/>
          <w:szCs w:val="23"/>
        </w:rPr>
        <w:t>void</w:t>
      </w:r>
      <w:proofErr w:type="gramEnd"/>
      <w:r w:rsidRPr="00BA4E53">
        <w:rPr>
          <w:rFonts w:ascii="Arial" w:eastAsia="Times New Roman" w:hAnsi="Arial" w:cs="Arial"/>
          <w:color w:val="777777"/>
          <w:sz w:val="23"/>
          <w:szCs w:val="23"/>
        </w:rPr>
        <w:t> add(</w:t>
      </w:r>
      <w:proofErr w:type="spellStart"/>
      <w:r w:rsidRPr="00BA4E53">
        <w:rPr>
          <w:rFonts w:ascii="Arial" w:eastAsia="Times New Roman" w:hAnsi="Arial" w:cs="Arial"/>
          <w:color w:val="777777"/>
          <w:sz w:val="23"/>
          <w:szCs w:val="23"/>
        </w:rPr>
        <w:t>int</w:t>
      </w:r>
      <w:proofErr w:type="spellEnd"/>
      <w:r w:rsidRPr="00BA4E53">
        <w:rPr>
          <w:rFonts w:ascii="Arial" w:eastAsia="Times New Roman" w:hAnsi="Arial" w:cs="Arial"/>
          <w:color w:val="777777"/>
          <w:sz w:val="23"/>
          <w:szCs w:val="23"/>
        </w:rPr>
        <w:t xml:space="preserve">&amp; a, </w:t>
      </w:r>
      <w:proofErr w:type="spellStart"/>
      <w:r w:rsidRPr="00BA4E53">
        <w:rPr>
          <w:rFonts w:ascii="Arial" w:eastAsia="Times New Roman" w:hAnsi="Arial" w:cs="Arial"/>
          <w:color w:val="777777"/>
          <w:sz w:val="23"/>
          <w:szCs w:val="23"/>
        </w:rPr>
        <w:t>int</w:t>
      </w:r>
      <w:proofErr w:type="spellEnd"/>
      <w:r w:rsidRPr="00BA4E53">
        <w:rPr>
          <w:rFonts w:ascii="Arial" w:eastAsia="Times New Roman" w:hAnsi="Arial" w:cs="Arial"/>
          <w:color w:val="777777"/>
          <w:sz w:val="23"/>
          <w:szCs w:val="23"/>
        </w:rPr>
        <w:t>&amp; b);</w:t>
      </w:r>
    </w:p>
    <w:p w:rsidR="00BA4E53" w:rsidRPr="00BA4E53" w:rsidRDefault="00BA4E53" w:rsidP="00BA4E53">
      <w:pPr>
        <w:shd w:val="clear" w:color="auto" w:fill="FFFFFF"/>
        <w:spacing w:after="0" w:line="360" w:lineRule="atLeast"/>
        <w:textAlignment w:val="baseline"/>
        <w:rPr>
          <w:rFonts w:ascii="Arial" w:eastAsia="Times New Roman" w:hAnsi="Arial" w:cs="Arial"/>
          <w:color w:val="777777"/>
          <w:sz w:val="23"/>
          <w:szCs w:val="23"/>
        </w:rPr>
      </w:pPr>
      <w:proofErr w:type="gramStart"/>
      <w:r w:rsidRPr="00BA4E53">
        <w:rPr>
          <w:rFonts w:ascii="Arial" w:eastAsia="Times New Roman" w:hAnsi="Arial" w:cs="Arial"/>
          <w:color w:val="777777"/>
          <w:sz w:val="23"/>
          <w:szCs w:val="23"/>
        </w:rPr>
        <w:t>void</w:t>
      </w:r>
      <w:proofErr w:type="gramEnd"/>
      <w:r w:rsidRPr="00BA4E53">
        <w:rPr>
          <w:rFonts w:ascii="Arial" w:eastAsia="Times New Roman" w:hAnsi="Arial" w:cs="Arial"/>
          <w:color w:val="777777"/>
          <w:sz w:val="23"/>
          <w:szCs w:val="23"/>
        </w:rPr>
        <w:t> add(double&amp; a, double&amp; b);</w:t>
      </w:r>
    </w:p>
    <w:p w:rsidR="00BA4E53" w:rsidRPr="00BA4E53" w:rsidRDefault="00BA4E53" w:rsidP="00BA4E53">
      <w:pPr>
        <w:shd w:val="clear" w:color="auto" w:fill="FFFFFF"/>
        <w:spacing w:after="0" w:line="360" w:lineRule="atLeast"/>
        <w:textAlignment w:val="baseline"/>
        <w:rPr>
          <w:rFonts w:ascii="Arial" w:eastAsia="Times New Roman" w:hAnsi="Arial" w:cs="Arial"/>
          <w:color w:val="777777"/>
          <w:sz w:val="23"/>
          <w:szCs w:val="23"/>
        </w:rPr>
      </w:pPr>
      <w:proofErr w:type="gramStart"/>
      <w:r w:rsidRPr="00BA4E53">
        <w:rPr>
          <w:rFonts w:ascii="Arial" w:eastAsia="Times New Roman" w:hAnsi="Arial" w:cs="Arial"/>
          <w:color w:val="777777"/>
          <w:sz w:val="23"/>
          <w:szCs w:val="23"/>
        </w:rPr>
        <w:t>void</w:t>
      </w:r>
      <w:proofErr w:type="gramEnd"/>
      <w:r w:rsidRPr="00BA4E53">
        <w:rPr>
          <w:rFonts w:ascii="Arial" w:eastAsia="Times New Roman" w:hAnsi="Arial" w:cs="Arial"/>
          <w:color w:val="777777"/>
          <w:sz w:val="23"/>
          <w:szCs w:val="23"/>
        </w:rPr>
        <w:t> add(</w:t>
      </w:r>
      <w:proofErr w:type="spellStart"/>
      <w:r w:rsidRPr="00BA4E53">
        <w:rPr>
          <w:rFonts w:ascii="Arial" w:eastAsia="Times New Roman" w:hAnsi="Arial" w:cs="Arial"/>
          <w:color w:val="777777"/>
          <w:sz w:val="23"/>
          <w:szCs w:val="23"/>
        </w:rPr>
        <w:t>struct</w:t>
      </w:r>
      <w:proofErr w:type="spellEnd"/>
      <w:r w:rsidRPr="00BA4E53">
        <w:rPr>
          <w:rFonts w:ascii="Arial" w:eastAsia="Times New Roman" w:hAnsi="Arial" w:cs="Arial"/>
          <w:color w:val="777777"/>
          <w:sz w:val="23"/>
          <w:szCs w:val="23"/>
        </w:rPr>
        <w:t xml:space="preserve"> bob&amp; a, </w:t>
      </w:r>
      <w:proofErr w:type="spellStart"/>
      <w:r w:rsidRPr="00BA4E53">
        <w:rPr>
          <w:rFonts w:ascii="Arial" w:eastAsia="Times New Roman" w:hAnsi="Arial" w:cs="Arial"/>
          <w:color w:val="777777"/>
          <w:sz w:val="23"/>
          <w:szCs w:val="23"/>
        </w:rPr>
        <w:t>struct</w:t>
      </w:r>
      <w:proofErr w:type="spellEnd"/>
      <w:r w:rsidRPr="00BA4E53">
        <w:rPr>
          <w:rFonts w:ascii="Arial" w:eastAsia="Times New Roman" w:hAnsi="Arial" w:cs="Arial"/>
          <w:color w:val="777777"/>
          <w:sz w:val="23"/>
          <w:szCs w:val="23"/>
        </w:rPr>
        <w:t xml:space="preserve"> bob&amp; b);</w:t>
      </w:r>
    </w:p>
    <w:p w:rsidR="00BA4E53" w:rsidRPr="00BA4E53" w:rsidRDefault="00BA4E53" w:rsidP="00BA4E53">
      <w:pPr>
        <w:shd w:val="clear" w:color="auto" w:fill="FFFFFF"/>
        <w:spacing w:after="0" w:line="360" w:lineRule="atLeast"/>
        <w:textAlignment w:val="baseline"/>
        <w:rPr>
          <w:rFonts w:ascii="Arial" w:eastAsia="Times New Roman" w:hAnsi="Arial" w:cs="Arial"/>
          <w:color w:val="777777"/>
          <w:sz w:val="23"/>
          <w:szCs w:val="23"/>
        </w:rPr>
      </w:pPr>
      <w:r w:rsidRPr="00BA4E53">
        <w:rPr>
          <w:rFonts w:ascii="inherit" w:eastAsia="Times New Roman" w:hAnsi="inherit" w:cs="Arial"/>
          <w:b/>
          <w:bCs/>
          <w:color w:val="777777"/>
          <w:sz w:val="23"/>
          <w:szCs w:val="23"/>
          <w:bdr w:val="none" w:sz="0" w:space="0" w:color="auto" w:frame="1"/>
        </w:rPr>
        <w:t>15.   What is operator overloading?</w:t>
      </w:r>
    </w:p>
    <w:p w:rsidR="00BA4E53" w:rsidRPr="00BA4E53" w:rsidRDefault="00BA4E53" w:rsidP="00BA4E53">
      <w:pPr>
        <w:shd w:val="clear" w:color="auto" w:fill="FFFFFF"/>
        <w:spacing w:after="0" w:line="360" w:lineRule="atLeast"/>
        <w:textAlignment w:val="baseline"/>
        <w:rPr>
          <w:rFonts w:ascii="Arial" w:eastAsia="Times New Roman" w:hAnsi="Arial" w:cs="Arial"/>
          <w:color w:val="777777"/>
          <w:sz w:val="23"/>
          <w:szCs w:val="23"/>
        </w:rPr>
      </w:pPr>
      <w:r w:rsidRPr="00BA4E53">
        <w:rPr>
          <w:rFonts w:ascii="Arial" w:eastAsia="Times New Roman" w:hAnsi="Arial" w:cs="Arial"/>
          <w:color w:val="777777"/>
          <w:sz w:val="23"/>
          <w:szCs w:val="23"/>
        </w:rPr>
        <w:t xml:space="preserve">Operator overloading is a function where different operators are applied and depends on the arguments. Operator,-,* can be used to pass through the </w:t>
      </w:r>
      <w:r w:rsidR="00DB2072" w:rsidRPr="00BA4E53">
        <w:rPr>
          <w:rFonts w:ascii="Arial" w:eastAsia="Times New Roman" w:hAnsi="Arial" w:cs="Arial"/>
          <w:color w:val="777777"/>
          <w:sz w:val="23"/>
          <w:szCs w:val="23"/>
        </w:rPr>
        <w:t>function,</w:t>
      </w:r>
      <w:r w:rsidRPr="00BA4E53">
        <w:rPr>
          <w:rFonts w:ascii="Arial" w:eastAsia="Times New Roman" w:hAnsi="Arial" w:cs="Arial"/>
          <w:color w:val="777777"/>
          <w:sz w:val="23"/>
          <w:szCs w:val="23"/>
        </w:rPr>
        <w:t xml:space="preserve"> and it has their own precedence to execute.</w:t>
      </w:r>
    </w:p>
    <w:p w:rsidR="00BA4E53" w:rsidRPr="00BA4E53" w:rsidRDefault="00BA4E53" w:rsidP="00BA4E53">
      <w:pPr>
        <w:shd w:val="clear" w:color="auto" w:fill="FFFFFF"/>
        <w:spacing w:after="0" w:line="360" w:lineRule="atLeast"/>
        <w:textAlignment w:val="baseline"/>
        <w:rPr>
          <w:rFonts w:ascii="Arial" w:eastAsia="Times New Roman" w:hAnsi="Arial" w:cs="Arial"/>
          <w:color w:val="777777"/>
          <w:sz w:val="23"/>
          <w:szCs w:val="23"/>
        </w:rPr>
      </w:pPr>
      <w:r w:rsidRPr="00BA4E53">
        <w:rPr>
          <w:rFonts w:ascii="Arial" w:eastAsia="Times New Roman" w:hAnsi="Arial" w:cs="Arial"/>
          <w:color w:val="777777"/>
          <w:sz w:val="23"/>
          <w:szCs w:val="23"/>
        </w:rPr>
        <w:t>Example:</w:t>
      </w:r>
    </w:p>
    <w:p w:rsidR="00BA4E53" w:rsidRPr="00BA4E53" w:rsidRDefault="00BA4E53" w:rsidP="00BA4E53">
      <w:pPr>
        <w:shd w:val="clear" w:color="auto" w:fill="FFFFFF"/>
        <w:spacing w:after="0" w:line="360" w:lineRule="atLeast"/>
        <w:textAlignment w:val="baseline"/>
        <w:rPr>
          <w:rFonts w:ascii="Arial" w:eastAsia="Times New Roman" w:hAnsi="Arial" w:cs="Arial"/>
          <w:color w:val="777777"/>
          <w:sz w:val="23"/>
          <w:szCs w:val="23"/>
        </w:rPr>
      </w:pPr>
      <w:proofErr w:type="gramStart"/>
      <w:r w:rsidRPr="00BA4E53">
        <w:rPr>
          <w:rFonts w:ascii="Arial" w:eastAsia="Times New Roman" w:hAnsi="Arial" w:cs="Arial"/>
          <w:color w:val="777777"/>
          <w:sz w:val="23"/>
          <w:szCs w:val="23"/>
        </w:rPr>
        <w:t>class</w:t>
      </w:r>
      <w:proofErr w:type="gramEnd"/>
      <w:r w:rsidRPr="00BA4E53">
        <w:rPr>
          <w:rFonts w:ascii="Arial" w:eastAsia="Times New Roman" w:hAnsi="Arial" w:cs="Arial"/>
          <w:color w:val="777777"/>
          <w:sz w:val="23"/>
          <w:szCs w:val="23"/>
        </w:rPr>
        <w:t xml:space="preserve"> complex {</w:t>
      </w:r>
      <w:r w:rsidRPr="00BA4E53">
        <w:rPr>
          <w:rFonts w:ascii="Arial" w:eastAsia="Times New Roman" w:hAnsi="Arial" w:cs="Arial"/>
          <w:color w:val="777777"/>
          <w:sz w:val="23"/>
          <w:szCs w:val="23"/>
        </w:rPr>
        <w:br/>
      </w:r>
      <w:r w:rsidRPr="00BA4E53">
        <w:rPr>
          <w:rFonts w:ascii="inherit" w:eastAsia="Times New Roman" w:hAnsi="inherit" w:cs="Arial"/>
          <w:color w:val="777777"/>
          <w:sz w:val="23"/>
          <w:szCs w:val="23"/>
          <w:bdr w:val="none" w:sz="0" w:space="0" w:color="auto" w:frame="1"/>
        </w:rPr>
        <w:t>double real, </w:t>
      </w:r>
      <w:proofErr w:type="spellStart"/>
      <w:r w:rsidRPr="00BA4E53">
        <w:rPr>
          <w:rFonts w:ascii="inherit" w:eastAsia="Times New Roman" w:hAnsi="inherit" w:cs="Arial"/>
          <w:color w:val="777777"/>
          <w:sz w:val="23"/>
          <w:szCs w:val="23"/>
          <w:bdr w:val="none" w:sz="0" w:space="0" w:color="auto" w:frame="1"/>
        </w:rPr>
        <w:t>imag</w:t>
      </w:r>
      <w:proofErr w:type="spellEnd"/>
      <w:r w:rsidRPr="00BA4E53">
        <w:rPr>
          <w:rFonts w:ascii="inherit" w:eastAsia="Times New Roman" w:hAnsi="inherit" w:cs="Arial"/>
          <w:color w:val="777777"/>
          <w:sz w:val="23"/>
          <w:szCs w:val="23"/>
          <w:bdr w:val="none" w:sz="0" w:space="0" w:color="auto" w:frame="1"/>
        </w:rPr>
        <w:t>;</w:t>
      </w:r>
    </w:p>
    <w:p w:rsidR="00BA4E53" w:rsidRPr="00BA4E53" w:rsidRDefault="00BA4E53" w:rsidP="00BA4E53">
      <w:pPr>
        <w:shd w:val="clear" w:color="auto" w:fill="FFFFFF"/>
        <w:spacing w:after="0" w:line="360" w:lineRule="atLeast"/>
        <w:textAlignment w:val="baseline"/>
        <w:rPr>
          <w:rFonts w:ascii="Arial" w:eastAsia="Times New Roman" w:hAnsi="Arial" w:cs="Arial"/>
          <w:color w:val="777777"/>
          <w:sz w:val="23"/>
          <w:szCs w:val="23"/>
        </w:rPr>
      </w:pPr>
      <w:proofErr w:type="gramStart"/>
      <w:r w:rsidRPr="00BA4E53">
        <w:rPr>
          <w:rFonts w:ascii="Arial" w:eastAsia="Times New Roman" w:hAnsi="Arial" w:cs="Arial"/>
          <w:color w:val="777777"/>
          <w:sz w:val="23"/>
          <w:szCs w:val="23"/>
        </w:rPr>
        <w:t>public</w:t>
      </w:r>
      <w:proofErr w:type="gramEnd"/>
      <w:r w:rsidRPr="00BA4E53">
        <w:rPr>
          <w:rFonts w:ascii="Arial" w:eastAsia="Times New Roman" w:hAnsi="Arial" w:cs="Arial"/>
          <w:color w:val="777777"/>
          <w:sz w:val="23"/>
          <w:szCs w:val="23"/>
        </w:rPr>
        <w:t>:</w:t>
      </w:r>
      <w:r w:rsidRPr="00BA4E53">
        <w:rPr>
          <w:rFonts w:ascii="Arial" w:eastAsia="Times New Roman" w:hAnsi="Arial" w:cs="Arial"/>
          <w:color w:val="777777"/>
          <w:sz w:val="23"/>
          <w:szCs w:val="23"/>
        </w:rPr>
        <w:br/>
        <w:t>complex(double r, double i) :</w:t>
      </w:r>
      <w:r w:rsidRPr="00BA4E53">
        <w:rPr>
          <w:rFonts w:ascii="Arial" w:eastAsia="Times New Roman" w:hAnsi="Arial" w:cs="Arial"/>
          <w:color w:val="777777"/>
          <w:sz w:val="23"/>
          <w:szCs w:val="23"/>
        </w:rPr>
        <w:br/>
        <w:t xml:space="preserve">real(r), </w:t>
      </w:r>
      <w:proofErr w:type="spellStart"/>
      <w:r w:rsidRPr="00BA4E53">
        <w:rPr>
          <w:rFonts w:ascii="Arial" w:eastAsia="Times New Roman" w:hAnsi="Arial" w:cs="Arial"/>
          <w:color w:val="777777"/>
          <w:sz w:val="23"/>
          <w:szCs w:val="23"/>
        </w:rPr>
        <w:t>imag</w:t>
      </w:r>
      <w:proofErr w:type="spellEnd"/>
      <w:r w:rsidRPr="00BA4E53">
        <w:rPr>
          <w:rFonts w:ascii="Arial" w:eastAsia="Times New Roman" w:hAnsi="Arial" w:cs="Arial"/>
          <w:color w:val="777777"/>
          <w:sz w:val="23"/>
          <w:szCs w:val="23"/>
        </w:rPr>
        <w:t>(</w:t>
      </w:r>
      <w:proofErr w:type="spellStart"/>
      <w:r w:rsidRPr="00BA4E53">
        <w:rPr>
          <w:rFonts w:ascii="Arial" w:eastAsia="Times New Roman" w:hAnsi="Arial" w:cs="Arial"/>
          <w:color w:val="777777"/>
          <w:sz w:val="23"/>
          <w:szCs w:val="23"/>
        </w:rPr>
        <w:t>i</w:t>
      </w:r>
      <w:proofErr w:type="spellEnd"/>
      <w:r w:rsidRPr="00BA4E53">
        <w:rPr>
          <w:rFonts w:ascii="Arial" w:eastAsia="Times New Roman" w:hAnsi="Arial" w:cs="Arial"/>
          <w:color w:val="777777"/>
          <w:sz w:val="23"/>
          <w:szCs w:val="23"/>
        </w:rPr>
        <w:t>) {}</w:t>
      </w:r>
    </w:p>
    <w:p w:rsidR="00BA4E53" w:rsidRPr="00BA4E53" w:rsidRDefault="00BA4E53" w:rsidP="00BA4E53">
      <w:pPr>
        <w:shd w:val="clear" w:color="auto" w:fill="FFFFFF"/>
        <w:spacing w:after="0" w:line="360" w:lineRule="atLeast"/>
        <w:textAlignment w:val="baseline"/>
        <w:rPr>
          <w:rFonts w:ascii="Arial" w:eastAsia="Times New Roman" w:hAnsi="Arial" w:cs="Arial"/>
          <w:color w:val="777777"/>
          <w:sz w:val="23"/>
          <w:szCs w:val="23"/>
        </w:rPr>
      </w:pPr>
      <w:proofErr w:type="gramStart"/>
      <w:r w:rsidRPr="00BA4E53">
        <w:rPr>
          <w:rFonts w:ascii="Arial" w:eastAsia="Times New Roman" w:hAnsi="Arial" w:cs="Arial"/>
          <w:color w:val="777777"/>
          <w:sz w:val="23"/>
          <w:szCs w:val="23"/>
        </w:rPr>
        <w:t>complex</w:t>
      </w:r>
      <w:proofErr w:type="gramEnd"/>
      <w:r w:rsidRPr="00BA4E53">
        <w:rPr>
          <w:rFonts w:ascii="Arial" w:eastAsia="Times New Roman" w:hAnsi="Arial" w:cs="Arial"/>
          <w:color w:val="777777"/>
          <w:sz w:val="23"/>
          <w:szCs w:val="23"/>
        </w:rPr>
        <w:t xml:space="preserve"> operator+(complex a, complex b);</w:t>
      </w:r>
      <w:r w:rsidRPr="00BA4E53">
        <w:rPr>
          <w:rFonts w:ascii="Arial" w:eastAsia="Times New Roman" w:hAnsi="Arial" w:cs="Arial"/>
          <w:color w:val="777777"/>
          <w:sz w:val="23"/>
          <w:szCs w:val="23"/>
        </w:rPr>
        <w:br/>
        <w:t>complex operator*(complex a, complex b);</w:t>
      </w:r>
      <w:r w:rsidRPr="00BA4E53">
        <w:rPr>
          <w:rFonts w:ascii="Arial" w:eastAsia="Times New Roman" w:hAnsi="Arial" w:cs="Arial"/>
          <w:color w:val="777777"/>
          <w:sz w:val="23"/>
          <w:szCs w:val="23"/>
        </w:rPr>
        <w:br/>
        <w:t>complex&amp; operator=(complex a, complex b);</w:t>
      </w:r>
      <w:r w:rsidRPr="00BA4E53">
        <w:rPr>
          <w:rFonts w:ascii="Arial" w:eastAsia="Times New Roman" w:hAnsi="Arial" w:cs="Arial"/>
          <w:color w:val="777777"/>
          <w:sz w:val="23"/>
          <w:szCs w:val="23"/>
        </w:rPr>
        <w:br/>
        <w:t>}</w:t>
      </w:r>
    </w:p>
    <w:p w:rsidR="00BA4E53" w:rsidRPr="00BA4E53" w:rsidRDefault="00BA4E53" w:rsidP="00BA4E53">
      <w:pPr>
        <w:shd w:val="clear" w:color="auto" w:fill="FFFFFF"/>
        <w:spacing w:after="0" w:line="360" w:lineRule="atLeast"/>
        <w:textAlignment w:val="baseline"/>
        <w:rPr>
          <w:rFonts w:ascii="Arial" w:eastAsia="Times New Roman" w:hAnsi="Arial" w:cs="Arial"/>
          <w:color w:val="777777"/>
          <w:sz w:val="23"/>
          <w:szCs w:val="23"/>
        </w:rPr>
      </w:pPr>
      <w:r w:rsidRPr="00BA4E53">
        <w:rPr>
          <w:rFonts w:ascii="Arial" w:eastAsia="Times New Roman" w:hAnsi="Arial" w:cs="Arial"/>
          <w:color w:val="777777"/>
          <w:sz w:val="23"/>
          <w:szCs w:val="23"/>
        </w:rPr>
        <w:t>a=1.2, b=6</w:t>
      </w:r>
    </w:p>
    <w:p w:rsidR="00BA4E53" w:rsidRPr="00BA4E53" w:rsidRDefault="00BA4E53" w:rsidP="00BA4E53">
      <w:pPr>
        <w:shd w:val="clear" w:color="auto" w:fill="FFFFFF"/>
        <w:spacing w:after="0" w:line="360" w:lineRule="atLeast"/>
        <w:textAlignment w:val="baseline"/>
        <w:rPr>
          <w:rFonts w:ascii="Arial" w:eastAsia="Times New Roman" w:hAnsi="Arial" w:cs="Arial"/>
          <w:color w:val="777777"/>
          <w:sz w:val="23"/>
          <w:szCs w:val="23"/>
        </w:rPr>
      </w:pPr>
      <w:r w:rsidRPr="00BA4E53">
        <w:rPr>
          <w:rFonts w:ascii="inherit" w:eastAsia="Times New Roman" w:hAnsi="inherit" w:cs="Arial"/>
          <w:b/>
          <w:bCs/>
          <w:color w:val="777777"/>
          <w:sz w:val="23"/>
          <w:szCs w:val="23"/>
          <w:bdr w:val="none" w:sz="0" w:space="0" w:color="auto" w:frame="1"/>
        </w:rPr>
        <w:t>16.   What is an abstract class?</w:t>
      </w:r>
    </w:p>
    <w:p w:rsidR="00BA4E53" w:rsidRPr="00BA4E53" w:rsidRDefault="00BA4E53" w:rsidP="00BA4E53">
      <w:pPr>
        <w:shd w:val="clear" w:color="auto" w:fill="FFFFFF"/>
        <w:spacing w:after="0" w:line="360" w:lineRule="atLeast"/>
        <w:textAlignment w:val="baseline"/>
        <w:rPr>
          <w:rFonts w:ascii="Arial" w:eastAsia="Times New Roman" w:hAnsi="Arial" w:cs="Arial"/>
          <w:color w:val="777777"/>
          <w:sz w:val="23"/>
          <w:szCs w:val="23"/>
        </w:rPr>
      </w:pPr>
      <w:r w:rsidRPr="00BA4E53">
        <w:rPr>
          <w:rFonts w:ascii="inherit" w:eastAsia="Times New Roman" w:hAnsi="inherit" w:cs="Arial"/>
          <w:color w:val="777777"/>
          <w:sz w:val="23"/>
          <w:szCs w:val="23"/>
          <w:bdr w:val="none" w:sz="0" w:space="0" w:color="auto" w:frame="1"/>
        </w:rPr>
        <w:t xml:space="preserve">An abstract class is a class which cannot be instantiated. Creation of an object is not possible </w:t>
      </w:r>
      <w:r w:rsidR="00DB2072" w:rsidRPr="00BA4E53">
        <w:rPr>
          <w:rFonts w:ascii="inherit" w:eastAsia="Times New Roman" w:hAnsi="inherit" w:cs="Arial"/>
          <w:color w:val="777777"/>
          <w:sz w:val="23"/>
          <w:szCs w:val="23"/>
          <w:bdr w:val="none" w:sz="0" w:space="0" w:color="auto" w:frame="1"/>
        </w:rPr>
        <w:t>with abstract</w:t>
      </w:r>
      <w:r w:rsidRPr="00BA4E53">
        <w:rPr>
          <w:rFonts w:ascii="inherit" w:eastAsia="Times New Roman" w:hAnsi="inherit" w:cs="Arial"/>
          <w:color w:val="777777"/>
          <w:sz w:val="23"/>
          <w:szCs w:val="23"/>
          <w:bdr w:val="none" w:sz="0" w:space="0" w:color="auto" w:frame="1"/>
        </w:rPr>
        <w:t xml:space="preserve"> </w:t>
      </w:r>
      <w:r w:rsidR="00DB2072" w:rsidRPr="00BA4E53">
        <w:rPr>
          <w:rFonts w:ascii="inherit" w:eastAsia="Times New Roman" w:hAnsi="inherit" w:cs="Arial"/>
          <w:color w:val="777777"/>
          <w:sz w:val="23"/>
          <w:szCs w:val="23"/>
          <w:bdr w:val="none" w:sz="0" w:space="0" w:color="auto" w:frame="1"/>
        </w:rPr>
        <w:t>class,</w:t>
      </w:r>
      <w:r w:rsidRPr="00BA4E53">
        <w:rPr>
          <w:rFonts w:ascii="inherit" w:eastAsia="Times New Roman" w:hAnsi="inherit" w:cs="Arial"/>
          <w:color w:val="777777"/>
          <w:sz w:val="23"/>
          <w:szCs w:val="23"/>
          <w:bdr w:val="none" w:sz="0" w:space="0" w:color="auto" w:frame="1"/>
        </w:rPr>
        <w:t xml:space="preserve"> but it can be inherited. An abstract class can contain only Abstract method.</w:t>
      </w:r>
    </w:p>
    <w:p w:rsidR="00BA4E53" w:rsidRPr="00BA4E53" w:rsidRDefault="00BA4E53" w:rsidP="00BA4E53">
      <w:pPr>
        <w:shd w:val="clear" w:color="auto" w:fill="FFFFFF"/>
        <w:spacing w:after="0" w:line="360" w:lineRule="atLeast"/>
        <w:textAlignment w:val="baseline"/>
        <w:rPr>
          <w:rFonts w:ascii="Arial" w:eastAsia="Times New Roman" w:hAnsi="Arial" w:cs="Arial"/>
          <w:color w:val="777777"/>
          <w:sz w:val="23"/>
          <w:szCs w:val="23"/>
        </w:rPr>
      </w:pPr>
      <w:r w:rsidRPr="00BA4E53">
        <w:rPr>
          <w:rFonts w:ascii="inherit" w:eastAsia="Times New Roman" w:hAnsi="inherit" w:cs="Arial"/>
          <w:b/>
          <w:bCs/>
          <w:color w:val="777777"/>
          <w:sz w:val="23"/>
          <w:szCs w:val="23"/>
          <w:bdr w:val="none" w:sz="0" w:space="0" w:color="auto" w:frame="1"/>
        </w:rPr>
        <w:t>17.   What is a ternary operator?</w:t>
      </w:r>
    </w:p>
    <w:p w:rsidR="00BA4E53" w:rsidRPr="00BA4E53" w:rsidRDefault="00BA4E53" w:rsidP="00BA4E53">
      <w:pPr>
        <w:shd w:val="clear" w:color="auto" w:fill="FFFFFF"/>
        <w:spacing w:after="0" w:line="360" w:lineRule="atLeast"/>
        <w:textAlignment w:val="baseline"/>
        <w:rPr>
          <w:rFonts w:ascii="Arial" w:eastAsia="Times New Roman" w:hAnsi="Arial" w:cs="Arial"/>
          <w:color w:val="777777"/>
          <w:sz w:val="23"/>
          <w:szCs w:val="23"/>
        </w:rPr>
      </w:pPr>
      <w:r w:rsidRPr="00BA4E53">
        <w:rPr>
          <w:rFonts w:ascii="inherit" w:eastAsia="Times New Roman" w:hAnsi="inherit" w:cs="Arial"/>
          <w:color w:val="777777"/>
          <w:sz w:val="23"/>
          <w:szCs w:val="23"/>
          <w:bdr w:val="none" w:sz="0" w:space="0" w:color="auto" w:frame="1"/>
        </w:rPr>
        <w:t xml:space="preserve">Ternary operator is said to be an operator which takes three arguments. Arguments and results are of different data </w:t>
      </w:r>
      <w:r w:rsidR="00DB2072" w:rsidRPr="00BA4E53">
        <w:rPr>
          <w:rFonts w:ascii="inherit" w:eastAsia="Times New Roman" w:hAnsi="inherit" w:cs="Arial"/>
          <w:color w:val="777777"/>
          <w:sz w:val="23"/>
          <w:szCs w:val="23"/>
          <w:bdr w:val="none" w:sz="0" w:space="0" w:color="auto" w:frame="1"/>
        </w:rPr>
        <w:t>types,</w:t>
      </w:r>
      <w:r w:rsidRPr="00BA4E53">
        <w:rPr>
          <w:rFonts w:ascii="inherit" w:eastAsia="Times New Roman" w:hAnsi="inherit" w:cs="Arial"/>
          <w:color w:val="777777"/>
          <w:sz w:val="23"/>
          <w:szCs w:val="23"/>
          <w:bdr w:val="none" w:sz="0" w:space="0" w:color="auto" w:frame="1"/>
        </w:rPr>
        <w:t xml:space="preserve"> and it is depends on the function. Ternary operator is also called </w:t>
      </w:r>
      <w:r w:rsidR="00DB2072" w:rsidRPr="00BA4E53">
        <w:rPr>
          <w:rFonts w:ascii="inherit" w:eastAsia="Times New Roman" w:hAnsi="inherit" w:cs="Arial"/>
          <w:color w:val="777777"/>
          <w:sz w:val="23"/>
          <w:szCs w:val="23"/>
          <w:bdr w:val="none" w:sz="0" w:space="0" w:color="auto" w:frame="1"/>
        </w:rPr>
        <w:t>as conditional</w:t>
      </w:r>
      <w:r w:rsidRPr="00BA4E53">
        <w:rPr>
          <w:rFonts w:ascii="inherit" w:eastAsia="Times New Roman" w:hAnsi="inherit" w:cs="Arial"/>
          <w:color w:val="777777"/>
          <w:sz w:val="23"/>
          <w:szCs w:val="23"/>
          <w:bdr w:val="none" w:sz="0" w:space="0" w:color="auto" w:frame="1"/>
        </w:rPr>
        <w:t xml:space="preserve"> operator.</w:t>
      </w:r>
    </w:p>
    <w:p w:rsidR="00BA4E53" w:rsidRPr="00BA4E53" w:rsidRDefault="00BA4E53" w:rsidP="00BA4E53">
      <w:pPr>
        <w:shd w:val="clear" w:color="auto" w:fill="FFFFFF"/>
        <w:spacing w:after="0" w:line="360" w:lineRule="atLeast"/>
        <w:textAlignment w:val="baseline"/>
        <w:rPr>
          <w:rFonts w:ascii="Arial" w:eastAsia="Times New Roman" w:hAnsi="Arial" w:cs="Arial"/>
          <w:color w:val="777777"/>
          <w:sz w:val="23"/>
          <w:szCs w:val="23"/>
        </w:rPr>
      </w:pPr>
      <w:r w:rsidRPr="00BA4E53">
        <w:rPr>
          <w:rFonts w:ascii="inherit" w:eastAsia="Times New Roman" w:hAnsi="inherit" w:cs="Arial"/>
          <w:b/>
          <w:bCs/>
          <w:color w:val="777777"/>
          <w:sz w:val="23"/>
          <w:szCs w:val="23"/>
          <w:bdr w:val="none" w:sz="0" w:space="0" w:color="auto" w:frame="1"/>
        </w:rPr>
        <w:t>18.   What is the use of finalize method?</w:t>
      </w:r>
    </w:p>
    <w:p w:rsidR="00BA4E53" w:rsidRPr="00BA4E53" w:rsidRDefault="00BA4E53" w:rsidP="00BA4E53">
      <w:pPr>
        <w:shd w:val="clear" w:color="auto" w:fill="FFFFFF"/>
        <w:spacing w:after="0" w:line="360" w:lineRule="atLeast"/>
        <w:textAlignment w:val="baseline"/>
        <w:rPr>
          <w:rFonts w:ascii="Arial" w:eastAsia="Times New Roman" w:hAnsi="Arial" w:cs="Arial"/>
          <w:color w:val="777777"/>
          <w:sz w:val="23"/>
          <w:szCs w:val="23"/>
        </w:rPr>
      </w:pPr>
      <w:r w:rsidRPr="00BA4E53">
        <w:rPr>
          <w:rFonts w:ascii="Arial" w:eastAsia="Times New Roman" w:hAnsi="Arial" w:cs="Arial"/>
          <w:color w:val="777777"/>
          <w:sz w:val="23"/>
          <w:szCs w:val="23"/>
        </w:rPr>
        <w:t xml:space="preserve">Finalize method helps to perform cleanup operations on the resources which are not currently used. Finalize method is </w:t>
      </w:r>
      <w:r w:rsidR="00DB2072" w:rsidRPr="00BA4E53">
        <w:rPr>
          <w:rFonts w:ascii="Arial" w:eastAsia="Times New Roman" w:hAnsi="Arial" w:cs="Arial"/>
          <w:color w:val="777777"/>
          <w:sz w:val="23"/>
          <w:szCs w:val="23"/>
        </w:rPr>
        <w:t>protected,</w:t>
      </w:r>
      <w:r w:rsidRPr="00BA4E53">
        <w:rPr>
          <w:rFonts w:ascii="Arial" w:eastAsia="Times New Roman" w:hAnsi="Arial" w:cs="Arial"/>
          <w:color w:val="777777"/>
          <w:sz w:val="23"/>
          <w:szCs w:val="23"/>
        </w:rPr>
        <w:t xml:space="preserve"> and it is accessible only through this class or by a derived class.</w:t>
      </w:r>
    </w:p>
    <w:p w:rsidR="00BA4E53" w:rsidRPr="00BA4E53" w:rsidRDefault="00BA4E53" w:rsidP="00BA4E53">
      <w:pPr>
        <w:shd w:val="clear" w:color="auto" w:fill="FFFFFF"/>
        <w:spacing w:after="0" w:line="360" w:lineRule="atLeast"/>
        <w:textAlignment w:val="baseline"/>
        <w:rPr>
          <w:rFonts w:ascii="Arial" w:eastAsia="Times New Roman" w:hAnsi="Arial" w:cs="Arial"/>
          <w:color w:val="777777"/>
          <w:sz w:val="23"/>
          <w:szCs w:val="23"/>
        </w:rPr>
      </w:pPr>
      <w:r w:rsidRPr="00BA4E53">
        <w:rPr>
          <w:rFonts w:ascii="inherit" w:eastAsia="Times New Roman" w:hAnsi="inherit" w:cs="Arial"/>
          <w:b/>
          <w:bCs/>
          <w:color w:val="777777"/>
          <w:sz w:val="23"/>
          <w:szCs w:val="23"/>
          <w:bdr w:val="none" w:sz="0" w:space="0" w:color="auto" w:frame="1"/>
        </w:rPr>
        <w:t>19.   What are different types of arguments?</w:t>
      </w:r>
    </w:p>
    <w:p w:rsidR="00BA4E53" w:rsidRPr="00BA4E53" w:rsidRDefault="00BA4E53" w:rsidP="00BA4E53">
      <w:pPr>
        <w:shd w:val="clear" w:color="auto" w:fill="FFFFFF"/>
        <w:spacing w:after="0" w:line="360" w:lineRule="atLeast"/>
        <w:textAlignment w:val="baseline"/>
        <w:rPr>
          <w:rFonts w:ascii="Arial" w:eastAsia="Times New Roman" w:hAnsi="Arial" w:cs="Arial"/>
          <w:color w:val="777777"/>
          <w:sz w:val="23"/>
          <w:szCs w:val="23"/>
        </w:rPr>
      </w:pPr>
      <w:r w:rsidRPr="00BA4E53">
        <w:rPr>
          <w:rFonts w:ascii="Arial" w:eastAsia="Times New Roman" w:hAnsi="Arial" w:cs="Arial"/>
          <w:color w:val="777777"/>
          <w:sz w:val="23"/>
          <w:szCs w:val="23"/>
        </w:rPr>
        <w:t xml:space="preserve">A parameter is a variable used during the declaration of the function or subroutine and arguments are passed to the </w:t>
      </w:r>
      <w:r w:rsidR="00DB2072" w:rsidRPr="00BA4E53">
        <w:rPr>
          <w:rFonts w:ascii="Arial" w:eastAsia="Times New Roman" w:hAnsi="Arial" w:cs="Arial"/>
          <w:color w:val="777777"/>
          <w:sz w:val="23"/>
          <w:szCs w:val="23"/>
        </w:rPr>
        <w:t>function,</w:t>
      </w:r>
      <w:r w:rsidRPr="00BA4E53">
        <w:rPr>
          <w:rFonts w:ascii="Arial" w:eastAsia="Times New Roman" w:hAnsi="Arial" w:cs="Arial"/>
          <w:color w:val="777777"/>
          <w:sz w:val="23"/>
          <w:szCs w:val="23"/>
        </w:rPr>
        <w:t xml:space="preserve"> and it should match with the parameter defined. There are two types of Arguments.</w:t>
      </w:r>
    </w:p>
    <w:p w:rsidR="00BA4E53" w:rsidRPr="00BA4E53" w:rsidRDefault="00BA4E53" w:rsidP="00BA4E53">
      <w:pPr>
        <w:numPr>
          <w:ilvl w:val="0"/>
          <w:numId w:val="15"/>
        </w:numPr>
        <w:shd w:val="clear" w:color="auto" w:fill="FFFFFF"/>
        <w:spacing w:after="0" w:line="240" w:lineRule="auto"/>
        <w:ind w:left="0"/>
        <w:textAlignment w:val="baseline"/>
        <w:rPr>
          <w:rFonts w:ascii="inherit" w:eastAsia="Times New Roman" w:hAnsi="inherit" w:cs="Arial"/>
          <w:color w:val="777777"/>
          <w:sz w:val="23"/>
          <w:szCs w:val="23"/>
        </w:rPr>
      </w:pPr>
      <w:r w:rsidRPr="00BA4E53">
        <w:rPr>
          <w:rFonts w:ascii="inherit" w:eastAsia="Times New Roman" w:hAnsi="inherit" w:cs="Arial"/>
          <w:color w:val="777777"/>
          <w:sz w:val="23"/>
          <w:szCs w:val="23"/>
        </w:rPr>
        <w:t xml:space="preserve">Call by Value – Value passed will get modified only inside the </w:t>
      </w:r>
      <w:r w:rsidR="00DB2072" w:rsidRPr="00BA4E53">
        <w:rPr>
          <w:rFonts w:ascii="inherit" w:eastAsia="Times New Roman" w:hAnsi="inherit" w:cs="Arial"/>
          <w:color w:val="777777"/>
          <w:sz w:val="23"/>
          <w:szCs w:val="23"/>
        </w:rPr>
        <w:t>function,</w:t>
      </w:r>
      <w:r w:rsidRPr="00BA4E53">
        <w:rPr>
          <w:rFonts w:ascii="inherit" w:eastAsia="Times New Roman" w:hAnsi="inherit" w:cs="Arial"/>
          <w:color w:val="777777"/>
          <w:sz w:val="23"/>
          <w:szCs w:val="23"/>
        </w:rPr>
        <w:t xml:space="preserve"> and it returns the same value whatever it is passed it into the function.</w:t>
      </w:r>
    </w:p>
    <w:p w:rsidR="00BA4E53" w:rsidRPr="00BA4E53" w:rsidRDefault="00BA4E53" w:rsidP="00BA4E53">
      <w:pPr>
        <w:numPr>
          <w:ilvl w:val="0"/>
          <w:numId w:val="15"/>
        </w:numPr>
        <w:shd w:val="clear" w:color="auto" w:fill="FFFFFF"/>
        <w:spacing w:after="0" w:line="240" w:lineRule="auto"/>
        <w:ind w:left="0"/>
        <w:textAlignment w:val="baseline"/>
        <w:rPr>
          <w:rFonts w:ascii="inherit" w:eastAsia="Times New Roman" w:hAnsi="inherit" w:cs="Arial"/>
          <w:color w:val="777777"/>
          <w:sz w:val="23"/>
          <w:szCs w:val="23"/>
        </w:rPr>
      </w:pPr>
      <w:r w:rsidRPr="00BA4E53">
        <w:rPr>
          <w:rFonts w:ascii="inherit" w:eastAsia="Times New Roman" w:hAnsi="inherit" w:cs="Arial"/>
          <w:color w:val="777777"/>
          <w:sz w:val="23"/>
          <w:szCs w:val="23"/>
        </w:rPr>
        <w:lastRenderedPageBreak/>
        <w:t>Call by Reference – Value passed will get modified in both inside and outside the functions and it returns the same or different value.</w:t>
      </w:r>
    </w:p>
    <w:p w:rsidR="00BA4E53" w:rsidRPr="00BA4E53" w:rsidRDefault="00BA4E53" w:rsidP="00BA4E53">
      <w:pPr>
        <w:shd w:val="clear" w:color="auto" w:fill="FFFFFF"/>
        <w:spacing w:after="0" w:line="360" w:lineRule="atLeast"/>
        <w:textAlignment w:val="baseline"/>
        <w:rPr>
          <w:rFonts w:ascii="Arial" w:eastAsia="Times New Roman" w:hAnsi="Arial" w:cs="Arial"/>
          <w:color w:val="777777"/>
          <w:sz w:val="23"/>
          <w:szCs w:val="23"/>
        </w:rPr>
      </w:pPr>
    </w:p>
    <w:p w:rsidR="00BA4E53" w:rsidRPr="00BA4E53" w:rsidRDefault="00BA4E53" w:rsidP="00BA4E53">
      <w:pPr>
        <w:shd w:val="clear" w:color="auto" w:fill="FFFFFF"/>
        <w:spacing w:after="0" w:line="360" w:lineRule="atLeast"/>
        <w:textAlignment w:val="baseline"/>
        <w:rPr>
          <w:rFonts w:ascii="Arial" w:eastAsia="Times New Roman" w:hAnsi="Arial" w:cs="Arial"/>
          <w:color w:val="777777"/>
          <w:sz w:val="23"/>
          <w:szCs w:val="23"/>
        </w:rPr>
      </w:pPr>
      <w:r w:rsidRPr="00BA4E53">
        <w:rPr>
          <w:rFonts w:ascii="inherit" w:eastAsia="Times New Roman" w:hAnsi="inherit" w:cs="Arial"/>
          <w:b/>
          <w:bCs/>
          <w:color w:val="777777"/>
          <w:sz w:val="23"/>
          <w:szCs w:val="23"/>
          <w:bdr w:val="none" w:sz="0" w:space="0" w:color="auto" w:frame="1"/>
        </w:rPr>
        <w:t>20.   What is super keyword?</w:t>
      </w:r>
    </w:p>
    <w:p w:rsidR="00BA4E53" w:rsidRPr="00BA4E53" w:rsidRDefault="00BA4E53" w:rsidP="00BA4E53">
      <w:pPr>
        <w:shd w:val="clear" w:color="auto" w:fill="FFFFFF"/>
        <w:spacing w:after="0" w:line="360" w:lineRule="atLeast"/>
        <w:textAlignment w:val="baseline"/>
        <w:rPr>
          <w:rFonts w:ascii="Arial" w:eastAsia="Times New Roman" w:hAnsi="Arial" w:cs="Arial"/>
          <w:color w:val="777777"/>
          <w:sz w:val="23"/>
          <w:szCs w:val="23"/>
        </w:rPr>
      </w:pPr>
      <w:r w:rsidRPr="00BA4E53">
        <w:rPr>
          <w:rFonts w:ascii="Arial" w:eastAsia="Times New Roman" w:hAnsi="Arial" w:cs="Arial"/>
          <w:color w:val="777777"/>
          <w:sz w:val="23"/>
          <w:szCs w:val="23"/>
        </w:rPr>
        <w:t>Super keyword is used to invoke overridden method which overrides one of its superclass methods. This keyword allows to access overridden methods and also to access hidden members of the superclass.</w:t>
      </w:r>
    </w:p>
    <w:p w:rsidR="00BA4E53" w:rsidRPr="00BA4E53" w:rsidRDefault="00BA4E53" w:rsidP="00BA4E53">
      <w:pPr>
        <w:shd w:val="clear" w:color="auto" w:fill="FFFFFF"/>
        <w:spacing w:after="0" w:line="360" w:lineRule="atLeast"/>
        <w:textAlignment w:val="baseline"/>
        <w:rPr>
          <w:rFonts w:ascii="Arial" w:eastAsia="Times New Roman" w:hAnsi="Arial" w:cs="Arial"/>
          <w:color w:val="777777"/>
          <w:sz w:val="23"/>
          <w:szCs w:val="23"/>
        </w:rPr>
      </w:pPr>
      <w:r w:rsidRPr="00BA4E53">
        <w:rPr>
          <w:rFonts w:ascii="Arial" w:eastAsia="Times New Roman" w:hAnsi="Arial" w:cs="Arial"/>
          <w:color w:val="777777"/>
          <w:sz w:val="23"/>
          <w:szCs w:val="23"/>
        </w:rPr>
        <w:t>It also forwards a call from a constructor to a constructor in the superclass.</w:t>
      </w:r>
    </w:p>
    <w:p w:rsidR="00BA4E53" w:rsidRPr="00BA4E53" w:rsidRDefault="00BA4E53" w:rsidP="00BA4E53">
      <w:pPr>
        <w:shd w:val="clear" w:color="auto" w:fill="FFFFFF"/>
        <w:spacing w:after="0" w:line="360" w:lineRule="atLeast"/>
        <w:textAlignment w:val="baseline"/>
        <w:rPr>
          <w:rFonts w:ascii="Arial" w:eastAsia="Times New Roman" w:hAnsi="Arial" w:cs="Arial"/>
          <w:color w:val="777777"/>
          <w:sz w:val="23"/>
          <w:szCs w:val="23"/>
        </w:rPr>
      </w:pPr>
      <w:r w:rsidRPr="00BA4E53">
        <w:rPr>
          <w:rFonts w:ascii="inherit" w:eastAsia="Times New Roman" w:hAnsi="inherit" w:cs="Arial"/>
          <w:b/>
          <w:bCs/>
          <w:color w:val="777777"/>
          <w:sz w:val="23"/>
          <w:szCs w:val="23"/>
          <w:bdr w:val="none" w:sz="0" w:space="0" w:color="auto" w:frame="1"/>
        </w:rPr>
        <w:t>21.   What is method overriding?</w:t>
      </w:r>
    </w:p>
    <w:p w:rsidR="00BA4E53" w:rsidRPr="00BA4E53" w:rsidRDefault="00BA4E53" w:rsidP="00BA4E53">
      <w:pPr>
        <w:shd w:val="clear" w:color="auto" w:fill="FFFFFF"/>
        <w:spacing w:after="0" w:line="360" w:lineRule="atLeast"/>
        <w:textAlignment w:val="baseline"/>
        <w:rPr>
          <w:rFonts w:ascii="Arial" w:eastAsia="Times New Roman" w:hAnsi="Arial" w:cs="Arial"/>
          <w:color w:val="777777"/>
          <w:sz w:val="23"/>
          <w:szCs w:val="23"/>
        </w:rPr>
      </w:pPr>
      <w:r w:rsidRPr="00BA4E53">
        <w:rPr>
          <w:rFonts w:ascii="Arial" w:eastAsia="Times New Roman" w:hAnsi="Arial" w:cs="Arial"/>
          <w:color w:val="777777"/>
          <w:sz w:val="23"/>
          <w:szCs w:val="23"/>
        </w:rPr>
        <w:t>Method overriding is a feature that allows sub class to provide implementation of a method that is already defined in the main class. This will overrides the implementation in the superclass by providing the same method name, same parameter and same return type.</w:t>
      </w:r>
    </w:p>
    <w:p w:rsidR="00BA4E53" w:rsidRPr="00BA4E53" w:rsidRDefault="00BA4E53" w:rsidP="00BA4E53">
      <w:pPr>
        <w:shd w:val="clear" w:color="auto" w:fill="FFFFFF"/>
        <w:spacing w:after="0" w:line="360" w:lineRule="atLeast"/>
        <w:textAlignment w:val="baseline"/>
        <w:rPr>
          <w:rFonts w:ascii="Arial" w:eastAsia="Times New Roman" w:hAnsi="Arial" w:cs="Arial"/>
          <w:color w:val="777777"/>
          <w:sz w:val="23"/>
          <w:szCs w:val="23"/>
        </w:rPr>
      </w:pPr>
      <w:r w:rsidRPr="00BA4E53">
        <w:rPr>
          <w:rFonts w:ascii="inherit" w:eastAsia="Times New Roman" w:hAnsi="inherit" w:cs="Arial"/>
          <w:b/>
          <w:bCs/>
          <w:color w:val="777777"/>
          <w:sz w:val="23"/>
          <w:szCs w:val="23"/>
          <w:bdr w:val="none" w:sz="0" w:space="0" w:color="auto" w:frame="1"/>
        </w:rPr>
        <w:t>22.   What is an interface?</w:t>
      </w:r>
    </w:p>
    <w:p w:rsidR="00BA4E53" w:rsidRPr="00BA4E53" w:rsidRDefault="00BA4E53" w:rsidP="00BA4E53">
      <w:pPr>
        <w:shd w:val="clear" w:color="auto" w:fill="FFFFFF"/>
        <w:spacing w:after="0" w:line="360" w:lineRule="atLeast"/>
        <w:textAlignment w:val="baseline"/>
        <w:rPr>
          <w:rFonts w:ascii="Arial" w:eastAsia="Times New Roman" w:hAnsi="Arial" w:cs="Arial"/>
          <w:color w:val="777777"/>
          <w:sz w:val="23"/>
          <w:szCs w:val="23"/>
        </w:rPr>
      </w:pPr>
      <w:r w:rsidRPr="00BA4E53">
        <w:rPr>
          <w:rFonts w:ascii="Arial" w:eastAsia="Times New Roman" w:hAnsi="Arial" w:cs="Arial"/>
          <w:color w:val="777777"/>
          <w:sz w:val="23"/>
          <w:szCs w:val="23"/>
        </w:rPr>
        <w:t>An interface is a collection of abstract method. If the class implements an inheritance, and then thereby inherits all the abstract methods of an interface.</w:t>
      </w:r>
    </w:p>
    <w:p w:rsidR="00BA4E53" w:rsidRPr="00BA4E53" w:rsidRDefault="00BA4E53" w:rsidP="00BA4E53">
      <w:pPr>
        <w:shd w:val="clear" w:color="auto" w:fill="FFFFFF"/>
        <w:spacing w:after="0" w:line="360" w:lineRule="atLeast"/>
        <w:textAlignment w:val="baseline"/>
        <w:rPr>
          <w:rFonts w:ascii="Arial" w:eastAsia="Times New Roman" w:hAnsi="Arial" w:cs="Arial"/>
          <w:color w:val="777777"/>
          <w:sz w:val="23"/>
          <w:szCs w:val="23"/>
        </w:rPr>
      </w:pPr>
      <w:r w:rsidRPr="00BA4E53">
        <w:rPr>
          <w:rFonts w:ascii="inherit" w:eastAsia="Times New Roman" w:hAnsi="inherit" w:cs="Arial"/>
          <w:b/>
          <w:bCs/>
          <w:color w:val="777777"/>
          <w:sz w:val="23"/>
          <w:szCs w:val="23"/>
          <w:bdr w:val="none" w:sz="0" w:space="0" w:color="auto" w:frame="1"/>
        </w:rPr>
        <w:t>23.   What is exception handling?</w:t>
      </w:r>
    </w:p>
    <w:p w:rsidR="00BA4E53" w:rsidRPr="00BA4E53" w:rsidRDefault="00BA4E53" w:rsidP="00BA4E53">
      <w:pPr>
        <w:shd w:val="clear" w:color="auto" w:fill="FFFFFF"/>
        <w:spacing w:after="0" w:line="360" w:lineRule="atLeast"/>
        <w:textAlignment w:val="baseline"/>
        <w:rPr>
          <w:rFonts w:ascii="Arial" w:eastAsia="Times New Roman" w:hAnsi="Arial" w:cs="Arial"/>
          <w:color w:val="777777"/>
          <w:sz w:val="23"/>
          <w:szCs w:val="23"/>
        </w:rPr>
      </w:pPr>
      <w:r w:rsidRPr="00BA4E53">
        <w:rPr>
          <w:rFonts w:ascii="Arial" w:eastAsia="Times New Roman" w:hAnsi="Arial" w:cs="Arial"/>
          <w:color w:val="777777"/>
          <w:sz w:val="23"/>
          <w:szCs w:val="23"/>
        </w:rPr>
        <w:t>Exception is an event that occurs during the execution of a program. Exceptions can be of any type – Run time exception, Error exceptions. Those exceptions are handled properly through exception handling mechanism like try, catch and throw keywords.</w:t>
      </w:r>
    </w:p>
    <w:p w:rsidR="00BA4E53" w:rsidRPr="00BA4E53" w:rsidRDefault="00BA4E53" w:rsidP="00BA4E53">
      <w:pPr>
        <w:shd w:val="clear" w:color="auto" w:fill="FFFFFF"/>
        <w:spacing w:after="0" w:line="360" w:lineRule="atLeast"/>
        <w:textAlignment w:val="baseline"/>
        <w:rPr>
          <w:rFonts w:ascii="Arial" w:eastAsia="Times New Roman" w:hAnsi="Arial" w:cs="Arial"/>
          <w:color w:val="777777"/>
          <w:sz w:val="23"/>
          <w:szCs w:val="23"/>
        </w:rPr>
      </w:pPr>
      <w:r w:rsidRPr="00BA4E53">
        <w:rPr>
          <w:rFonts w:ascii="inherit" w:eastAsia="Times New Roman" w:hAnsi="inherit" w:cs="Arial"/>
          <w:b/>
          <w:bCs/>
          <w:color w:val="777777"/>
          <w:sz w:val="23"/>
          <w:szCs w:val="23"/>
          <w:bdr w:val="none" w:sz="0" w:space="0" w:color="auto" w:frame="1"/>
        </w:rPr>
        <w:t>24.   What are tokens?</w:t>
      </w:r>
    </w:p>
    <w:p w:rsidR="00BA4E53" w:rsidRPr="00BA4E53" w:rsidRDefault="00BA4E53" w:rsidP="00BA4E53">
      <w:pPr>
        <w:shd w:val="clear" w:color="auto" w:fill="FFFFFF"/>
        <w:spacing w:after="0" w:line="360" w:lineRule="atLeast"/>
        <w:textAlignment w:val="baseline"/>
        <w:rPr>
          <w:rFonts w:ascii="Arial" w:eastAsia="Times New Roman" w:hAnsi="Arial" w:cs="Arial"/>
          <w:color w:val="777777"/>
          <w:sz w:val="23"/>
          <w:szCs w:val="23"/>
        </w:rPr>
      </w:pPr>
      <w:r w:rsidRPr="00BA4E53">
        <w:rPr>
          <w:rFonts w:ascii="Arial" w:eastAsia="Times New Roman" w:hAnsi="Arial" w:cs="Arial"/>
          <w:color w:val="777777"/>
          <w:sz w:val="23"/>
          <w:szCs w:val="23"/>
        </w:rPr>
        <w:t>Token is recognized by a compiler and it cannot be broken down into component elements. Keywords, identifiers, constants, string literals and operators are examples of tokens.</w:t>
      </w:r>
    </w:p>
    <w:p w:rsidR="00BA4E53" w:rsidRPr="00BA4E53" w:rsidRDefault="00BA4E53" w:rsidP="00BA4E53">
      <w:pPr>
        <w:shd w:val="clear" w:color="auto" w:fill="FFFFFF"/>
        <w:spacing w:after="0" w:line="360" w:lineRule="atLeast"/>
        <w:textAlignment w:val="baseline"/>
        <w:rPr>
          <w:rFonts w:ascii="Arial" w:eastAsia="Times New Roman" w:hAnsi="Arial" w:cs="Arial"/>
          <w:color w:val="777777"/>
          <w:sz w:val="23"/>
          <w:szCs w:val="23"/>
        </w:rPr>
      </w:pPr>
      <w:r w:rsidRPr="00BA4E53">
        <w:rPr>
          <w:rFonts w:ascii="Arial" w:eastAsia="Times New Roman" w:hAnsi="Arial" w:cs="Arial"/>
          <w:color w:val="777777"/>
          <w:sz w:val="23"/>
          <w:szCs w:val="23"/>
        </w:rPr>
        <w:t>Even punctuation characters are also considered as tokens – Brackets, Commas, Braces and Parentheses.</w:t>
      </w:r>
    </w:p>
    <w:p w:rsidR="00BA4E53" w:rsidRPr="00BA4E53" w:rsidRDefault="00BA4E53" w:rsidP="00BA4E53">
      <w:pPr>
        <w:shd w:val="clear" w:color="auto" w:fill="FFFFFF"/>
        <w:spacing w:after="0" w:line="360" w:lineRule="atLeast"/>
        <w:textAlignment w:val="baseline"/>
        <w:rPr>
          <w:rFonts w:ascii="Arial" w:eastAsia="Times New Roman" w:hAnsi="Arial" w:cs="Arial"/>
          <w:color w:val="777777"/>
          <w:sz w:val="23"/>
          <w:szCs w:val="23"/>
        </w:rPr>
      </w:pPr>
      <w:r w:rsidRPr="00BA4E53">
        <w:rPr>
          <w:rFonts w:ascii="inherit" w:eastAsia="Times New Roman" w:hAnsi="inherit" w:cs="Arial"/>
          <w:b/>
          <w:bCs/>
          <w:color w:val="777777"/>
          <w:sz w:val="23"/>
          <w:szCs w:val="23"/>
          <w:bdr w:val="none" w:sz="0" w:space="0" w:color="auto" w:frame="1"/>
        </w:rPr>
        <w:t>25.   Difference between overloading and overriding?</w:t>
      </w:r>
    </w:p>
    <w:p w:rsidR="00BA4E53" w:rsidRPr="00BA4E53" w:rsidRDefault="00BA4E53" w:rsidP="00BA4E53">
      <w:pPr>
        <w:shd w:val="clear" w:color="auto" w:fill="FFFFFF"/>
        <w:spacing w:after="0" w:line="360" w:lineRule="atLeast"/>
        <w:textAlignment w:val="baseline"/>
        <w:rPr>
          <w:rFonts w:ascii="Arial" w:eastAsia="Times New Roman" w:hAnsi="Arial" w:cs="Arial"/>
          <w:color w:val="777777"/>
          <w:sz w:val="23"/>
          <w:szCs w:val="23"/>
        </w:rPr>
      </w:pPr>
      <w:r w:rsidRPr="00BA4E53">
        <w:rPr>
          <w:rFonts w:ascii="Arial" w:eastAsia="Times New Roman" w:hAnsi="Arial" w:cs="Arial"/>
          <w:color w:val="777777"/>
          <w:sz w:val="23"/>
          <w:szCs w:val="23"/>
        </w:rPr>
        <w:t xml:space="preserve">Overloading is static binding whereas Overriding is dynamic binding. Overloading is nothing but the same method with different </w:t>
      </w:r>
      <w:r w:rsidR="00DB2072" w:rsidRPr="00BA4E53">
        <w:rPr>
          <w:rFonts w:ascii="Arial" w:eastAsia="Times New Roman" w:hAnsi="Arial" w:cs="Arial"/>
          <w:color w:val="777777"/>
          <w:sz w:val="23"/>
          <w:szCs w:val="23"/>
        </w:rPr>
        <w:t>arguments,</w:t>
      </w:r>
      <w:r w:rsidRPr="00BA4E53">
        <w:rPr>
          <w:rFonts w:ascii="Arial" w:eastAsia="Times New Roman" w:hAnsi="Arial" w:cs="Arial"/>
          <w:color w:val="777777"/>
          <w:sz w:val="23"/>
          <w:szCs w:val="23"/>
        </w:rPr>
        <w:t xml:space="preserve"> and it may or may not return the same value in the same class itself.</w:t>
      </w:r>
    </w:p>
    <w:p w:rsidR="00BA4E53" w:rsidRPr="00BA4E53" w:rsidRDefault="00BA4E53" w:rsidP="00BA4E53">
      <w:pPr>
        <w:shd w:val="clear" w:color="auto" w:fill="FFFFFF"/>
        <w:spacing w:after="0" w:line="360" w:lineRule="atLeast"/>
        <w:textAlignment w:val="baseline"/>
        <w:rPr>
          <w:rFonts w:ascii="Arial" w:eastAsia="Times New Roman" w:hAnsi="Arial" w:cs="Arial"/>
          <w:color w:val="777777"/>
          <w:sz w:val="23"/>
          <w:szCs w:val="23"/>
        </w:rPr>
      </w:pPr>
      <w:r w:rsidRPr="00BA4E53">
        <w:rPr>
          <w:rFonts w:ascii="Arial" w:eastAsia="Times New Roman" w:hAnsi="Arial" w:cs="Arial"/>
          <w:color w:val="777777"/>
          <w:sz w:val="23"/>
          <w:szCs w:val="23"/>
        </w:rPr>
        <w:t>Overriding is the same method names with same arguments and return types associates with the class and its child class.</w:t>
      </w:r>
    </w:p>
    <w:p w:rsidR="00BA4E53" w:rsidRPr="00BA4E53" w:rsidRDefault="00BA4E53" w:rsidP="00BA4E53">
      <w:pPr>
        <w:shd w:val="clear" w:color="auto" w:fill="FFFFFF"/>
        <w:spacing w:after="0" w:line="360" w:lineRule="atLeast"/>
        <w:textAlignment w:val="baseline"/>
        <w:rPr>
          <w:rFonts w:ascii="Arial" w:eastAsia="Times New Roman" w:hAnsi="Arial" w:cs="Arial"/>
          <w:color w:val="777777"/>
          <w:sz w:val="23"/>
          <w:szCs w:val="23"/>
        </w:rPr>
      </w:pPr>
      <w:r w:rsidRPr="00BA4E53">
        <w:rPr>
          <w:rFonts w:ascii="inherit" w:eastAsia="Times New Roman" w:hAnsi="inherit" w:cs="Arial"/>
          <w:b/>
          <w:bCs/>
          <w:color w:val="777777"/>
          <w:sz w:val="23"/>
          <w:szCs w:val="23"/>
          <w:bdr w:val="none" w:sz="0" w:space="0" w:color="auto" w:frame="1"/>
        </w:rPr>
        <w:t>26.   Difference between class and an object?</w:t>
      </w:r>
    </w:p>
    <w:p w:rsidR="00BA4E53" w:rsidRPr="00BA4E53" w:rsidRDefault="00BA4E53" w:rsidP="00BA4E53">
      <w:pPr>
        <w:shd w:val="clear" w:color="auto" w:fill="FFFFFF"/>
        <w:spacing w:after="0" w:line="360" w:lineRule="atLeast"/>
        <w:textAlignment w:val="baseline"/>
        <w:rPr>
          <w:rFonts w:ascii="Arial" w:eastAsia="Times New Roman" w:hAnsi="Arial" w:cs="Arial"/>
          <w:color w:val="777777"/>
          <w:sz w:val="23"/>
          <w:szCs w:val="23"/>
        </w:rPr>
      </w:pPr>
      <w:r w:rsidRPr="00BA4E53">
        <w:rPr>
          <w:rFonts w:ascii="Arial" w:eastAsia="Times New Roman" w:hAnsi="Arial" w:cs="Arial"/>
          <w:color w:val="777777"/>
          <w:sz w:val="23"/>
          <w:szCs w:val="23"/>
        </w:rPr>
        <w:t xml:space="preserve">An object is an instance of a class. Objects hold any </w:t>
      </w:r>
      <w:r w:rsidR="00DB2072" w:rsidRPr="00BA4E53">
        <w:rPr>
          <w:rFonts w:ascii="Arial" w:eastAsia="Times New Roman" w:hAnsi="Arial" w:cs="Arial"/>
          <w:color w:val="777777"/>
          <w:sz w:val="23"/>
          <w:szCs w:val="23"/>
        </w:rPr>
        <w:t>information,</w:t>
      </w:r>
      <w:r w:rsidRPr="00BA4E53">
        <w:rPr>
          <w:rFonts w:ascii="Arial" w:eastAsia="Times New Roman" w:hAnsi="Arial" w:cs="Arial"/>
          <w:color w:val="777777"/>
          <w:sz w:val="23"/>
          <w:szCs w:val="23"/>
        </w:rPr>
        <w:t xml:space="preserve"> but classes don’t have any information. Definition of properties and functions can be done at class and can be used by the object.</w:t>
      </w:r>
    </w:p>
    <w:p w:rsidR="00BA4E53" w:rsidRPr="00BA4E53" w:rsidRDefault="00BA4E53" w:rsidP="00BA4E53">
      <w:pPr>
        <w:shd w:val="clear" w:color="auto" w:fill="FFFFFF"/>
        <w:spacing w:after="0" w:line="360" w:lineRule="atLeast"/>
        <w:textAlignment w:val="baseline"/>
        <w:rPr>
          <w:rFonts w:ascii="Arial" w:eastAsia="Times New Roman" w:hAnsi="Arial" w:cs="Arial"/>
          <w:color w:val="777777"/>
          <w:sz w:val="23"/>
          <w:szCs w:val="23"/>
        </w:rPr>
      </w:pPr>
      <w:r w:rsidRPr="00BA4E53">
        <w:rPr>
          <w:rFonts w:ascii="Arial" w:eastAsia="Times New Roman" w:hAnsi="Arial" w:cs="Arial"/>
          <w:color w:val="777777"/>
          <w:sz w:val="23"/>
          <w:szCs w:val="23"/>
        </w:rPr>
        <w:t>Class can have sub-classes, and an object doesn’t have sub-objects.</w:t>
      </w:r>
    </w:p>
    <w:p w:rsidR="00BA4E53" w:rsidRPr="00BA4E53" w:rsidRDefault="00BA4E53" w:rsidP="00BA4E53">
      <w:pPr>
        <w:shd w:val="clear" w:color="auto" w:fill="FFFFFF"/>
        <w:spacing w:after="0" w:line="360" w:lineRule="atLeast"/>
        <w:textAlignment w:val="baseline"/>
        <w:rPr>
          <w:rFonts w:ascii="Arial" w:eastAsia="Times New Roman" w:hAnsi="Arial" w:cs="Arial"/>
          <w:color w:val="777777"/>
          <w:sz w:val="23"/>
          <w:szCs w:val="23"/>
        </w:rPr>
      </w:pPr>
      <w:r w:rsidRPr="00BA4E53">
        <w:rPr>
          <w:rFonts w:ascii="inherit" w:eastAsia="Times New Roman" w:hAnsi="inherit" w:cs="Arial"/>
          <w:b/>
          <w:bCs/>
          <w:color w:val="777777"/>
          <w:sz w:val="23"/>
          <w:szCs w:val="23"/>
          <w:bdr w:val="none" w:sz="0" w:space="0" w:color="auto" w:frame="1"/>
        </w:rPr>
        <w:t>27.   What is an abstraction?</w:t>
      </w:r>
    </w:p>
    <w:p w:rsidR="00BA4E53" w:rsidRPr="00BA4E53" w:rsidRDefault="00BA4E53" w:rsidP="00BA4E53">
      <w:pPr>
        <w:shd w:val="clear" w:color="auto" w:fill="FFFFFF"/>
        <w:spacing w:after="0" w:line="360" w:lineRule="atLeast"/>
        <w:textAlignment w:val="baseline"/>
        <w:rPr>
          <w:rFonts w:ascii="Arial" w:eastAsia="Times New Roman" w:hAnsi="Arial" w:cs="Arial"/>
          <w:color w:val="777777"/>
          <w:sz w:val="23"/>
          <w:szCs w:val="23"/>
        </w:rPr>
      </w:pPr>
      <w:r w:rsidRPr="00BA4E53">
        <w:rPr>
          <w:rFonts w:ascii="Arial" w:eastAsia="Times New Roman" w:hAnsi="Arial" w:cs="Arial"/>
          <w:color w:val="777777"/>
          <w:sz w:val="23"/>
          <w:szCs w:val="23"/>
        </w:rPr>
        <w:lastRenderedPageBreak/>
        <w:t xml:space="preserve">Abstraction is a good feature of </w:t>
      </w:r>
      <w:r w:rsidR="00DB2072" w:rsidRPr="00BA4E53">
        <w:rPr>
          <w:rFonts w:ascii="Arial" w:eastAsia="Times New Roman" w:hAnsi="Arial" w:cs="Arial"/>
          <w:color w:val="777777"/>
          <w:sz w:val="23"/>
          <w:szCs w:val="23"/>
        </w:rPr>
        <w:t>OOPS,</w:t>
      </w:r>
      <w:r w:rsidRPr="00BA4E53">
        <w:rPr>
          <w:rFonts w:ascii="Arial" w:eastAsia="Times New Roman" w:hAnsi="Arial" w:cs="Arial"/>
          <w:color w:val="777777"/>
          <w:sz w:val="23"/>
          <w:szCs w:val="23"/>
        </w:rPr>
        <w:t xml:space="preserve"> and it shows only the necessary details to the client of an object. Means, it shows only necessary details for an object, not the inner details of an object. Example – When you want to switch </w:t>
      </w:r>
      <w:r w:rsidR="00DB2072" w:rsidRPr="00BA4E53">
        <w:rPr>
          <w:rFonts w:ascii="Arial" w:eastAsia="Times New Roman" w:hAnsi="Arial" w:cs="Arial"/>
          <w:color w:val="777777"/>
          <w:sz w:val="23"/>
          <w:szCs w:val="23"/>
        </w:rPr>
        <w:t>on</w:t>
      </w:r>
      <w:r w:rsidRPr="00BA4E53">
        <w:rPr>
          <w:rFonts w:ascii="Arial" w:eastAsia="Times New Roman" w:hAnsi="Arial" w:cs="Arial"/>
          <w:color w:val="777777"/>
          <w:sz w:val="23"/>
          <w:szCs w:val="23"/>
        </w:rPr>
        <w:t xml:space="preserve"> television, it not necessary to show all the functions of TV. Whatever is required to switch on TV will be showed by using abstract class.</w:t>
      </w:r>
    </w:p>
    <w:p w:rsidR="00BA4E53" w:rsidRPr="00BA4E53" w:rsidRDefault="00BA4E53" w:rsidP="00BA4E53">
      <w:pPr>
        <w:shd w:val="clear" w:color="auto" w:fill="FFFFFF"/>
        <w:spacing w:after="0" w:line="360" w:lineRule="atLeast"/>
        <w:textAlignment w:val="baseline"/>
        <w:rPr>
          <w:rFonts w:ascii="Arial" w:eastAsia="Times New Roman" w:hAnsi="Arial" w:cs="Arial"/>
          <w:color w:val="777777"/>
          <w:sz w:val="23"/>
          <w:szCs w:val="23"/>
        </w:rPr>
      </w:pPr>
      <w:r w:rsidRPr="00BA4E53">
        <w:rPr>
          <w:rFonts w:ascii="inherit" w:eastAsia="Times New Roman" w:hAnsi="inherit" w:cs="Arial"/>
          <w:b/>
          <w:bCs/>
          <w:color w:val="777777"/>
          <w:sz w:val="23"/>
          <w:szCs w:val="23"/>
          <w:bdr w:val="none" w:sz="0" w:space="0" w:color="auto" w:frame="1"/>
        </w:rPr>
        <w:t>28.   What are access modifiers?</w:t>
      </w:r>
    </w:p>
    <w:p w:rsidR="00BA4E53" w:rsidRPr="00BA4E53" w:rsidRDefault="00BA4E53" w:rsidP="00BA4E53">
      <w:pPr>
        <w:shd w:val="clear" w:color="auto" w:fill="FFFFFF"/>
        <w:spacing w:after="0" w:line="360" w:lineRule="atLeast"/>
        <w:textAlignment w:val="baseline"/>
        <w:rPr>
          <w:rFonts w:ascii="Arial" w:eastAsia="Times New Roman" w:hAnsi="Arial" w:cs="Arial"/>
          <w:color w:val="777777"/>
          <w:sz w:val="23"/>
          <w:szCs w:val="23"/>
        </w:rPr>
      </w:pPr>
      <w:r w:rsidRPr="00BA4E53">
        <w:rPr>
          <w:rFonts w:ascii="Arial" w:eastAsia="Times New Roman" w:hAnsi="Arial" w:cs="Arial"/>
          <w:color w:val="777777"/>
          <w:sz w:val="23"/>
          <w:szCs w:val="23"/>
        </w:rPr>
        <w:t xml:space="preserve">Access modifiers determine the scope of the method or variables that can be accessed from other various objects or classes. There are 5 types of access </w:t>
      </w:r>
      <w:r w:rsidR="00DB2072" w:rsidRPr="00BA4E53">
        <w:rPr>
          <w:rFonts w:ascii="Arial" w:eastAsia="Times New Roman" w:hAnsi="Arial" w:cs="Arial"/>
          <w:color w:val="777777"/>
          <w:sz w:val="23"/>
          <w:szCs w:val="23"/>
        </w:rPr>
        <w:t>modifiers,</w:t>
      </w:r>
      <w:r w:rsidRPr="00BA4E53">
        <w:rPr>
          <w:rFonts w:ascii="Arial" w:eastAsia="Times New Roman" w:hAnsi="Arial" w:cs="Arial"/>
          <w:color w:val="777777"/>
          <w:sz w:val="23"/>
          <w:szCs w:val="23"/>
        </w:rPr>
        <w:t xml:space="preserve"> and they are as follows</w:t>
      </w:r>
      <w:r w:rsidR="00DB2072" w:rsidRPr="00BA4E53">
        <w:rPr>
          <w:rFonts w:ascii="Arial" w:eastAsia="Times New Roman" w:hAnsi="Arial" w:cs="Arial"/>
          <w:color w:val="777777"/>
          <w:sz w:val="23"/>
          <w:szCs w:val="23"/>
        </w:rPr>
        <w:t>:</w:t>
      </w:r>
    </w:p>
    <w:p w:rsidR="00BA4E53" w:rsidRPr="00BA4E53" w:rsidRDefault="00BA4E53" w:rsidP="00BA4E53">
      <w:pPr>
        <w:numPr>
          <w:ilvl w:val="0"/>
          <w:numId w:val="16"/>
        </w:numPr>
        <w:shd w:val="clear" w:color="auto" w:fill="FFFFFF"/>
        <w:spacing w:after="0" w:line="240" w:lineRule="auto"/>
        <w:ind w:left="0"/>
        <w:textAlignment w:val="baseline"/>
        <w:rPr>
          <w:rFonts w:ascii="inherit" w:eastAsia="Times New Roman" w:hAnsi="inherit" w:cs="Arial"/>
          <w:color w:val="777777"/>
          <w:sz w:val="23"/>
          <w:szCs w:val="23"/>
        </w:rPr>
      </w:pPr>
      <w:r w:rsidRPr="00BA4E53">
        <w:rPr>
          <w:rFonts w:ascii="inherit" w:eastAsia="Times New Roman" w:hAnsi="inherit" w:cs="Arial"/>
          <w:color w:val="777777"/>
          <w:sz w:val="23"/>
          <w:szCs w:val="23"/>
        </w:rPr>
        <w:t> Private.</w:t>
      </w:r>
    </w:p>
    <w:p w:rsidR="00BA4E53" w:rsidRPr="00BA4E53" w:rsidRDefault="00BA4E53" w:rsidP="00BA4E53">
      <w:pPr>
        <w:numPr>
          <w:ilvl w:val="0"/>
          <w:numId w:val="16"/>
        </w:numPr>
        <w:shd w:val="clear" w:color="auto" w:fill="FFFFFF"/>
        <w:spacing w:after="0" w:line="240" w:lineRule="auto"/>
        <w:ind w:left="0"/>
        <w:textAlignment w:val="baseline"/>
        <w:rPr>
          <w:rFonts w:ascii="inherit" w:eastAsia="Times New Roman" w:hAnsi="inherit" w:cs="Arial"/>
          <w:color w:val="777777"/>
          <w:sz w:val="23"/>
          <w:szCs w:val="23"/>
        </w:rPr>
      </w:pPr>
      <w:r w:rsidRPr="00BA4E53">
        <w:rPr>
          <w:rFonts w:ascii="inherit" w:eastAsia="Times New Roman" w:hAnsi="inherit" w:cs="Arial"/>
          <w:color w:val="777777"/>
          <w:sz w:val="23"/>
          <w:szCs w:val="23"/>
        </w:rPr>
        <w:t>Protected.</w:t>
      </w:r>
    </w:p>
    <w:p w:rsidR="00BA4E53" w:rsidRPr="00BA4E53" w:rsidRDefault="00BA4E53" w:rsidP="00BA4E53">
      <w:pPr>
        <w:numPr>
          <w:ilvl w:val="0"/>
          <w:numId w:val="16"/>
        </w:numPr>
        <w:shd w:val="clear" w:color="auto" w:fill="FFFFFF"/>
        <w:spacing w:after="0" w:line="240" w:lineRule="auto"/>
        <w:ind w:left="0"/>
        <w:textAlignment w:val="baseline"/>
        <w:rPr>
          <w:rFonts w:ascii="inherit" w:eastAsia="Times New Roman" w:hAnsi="inherit" w:cs="Arial"/>
          <w:color w:val="777777"/>
          <w:sz w:val="23"/>
          <w:szCs w:val="23"/>
        </w:rPr>
      </w:pPr>
      <w:r w:rsidRPr="00BA4E53">
        <w:rPr>
          <w:rFonts w:ascii="inherit" w:eastAsia="Times New Roman" w:hAnsi="inherit" w:cs="Arial"/>
          <w:color w:val="777777"/>
          <w:sz w:val="23"/>
          <w:szCs w:val="23"/>
        </w:rPr>
        <w:t>Public.</w:t>
      </w:r>
    </w:p>
    <w:p w:rsidR="00BA4E53" w:rsidRPr="00BA4E53" w:rsidRDefault="00BA4E53" w:rsidP="00BA4E53">
      <w:pPr>
        <w:numPr>
          <w:ilvl w:val="0"/>
          <w:numId w:val="16"/>
        </w:numPr>
        <w:shd w:val="clear" w:color="auto" w:fill="FFFFFF"/>
        <w:spacing w:after="0" w:line="240" w:lineRule="auto"/>
        <w:ind w:left="0"/>
        <w:textAlignment w:val="baseline"/>
        <w:rPr>
          <w:rFonts w:ascii="inherit" w:eastAsia="Times New Roman" w:hAnsi="inherit" w:cs="Arial"/>
          <w:color w:val="777777"/>
          <w:sz w:val="23"/>
          <w:szCs w:val="23"/>
        </w:rPr>
      </w:pPr>
      <w:r w:rsidRPr="00BA4E53">
        <w:rPr>
          <w:rFonts w:ascii="inherit" w:eastAsia="Times New Roman" w:hAnsi="inherit" w:cs="Arial"/>
          <w:color w:val="777777"/>
          <w:sz w:val="23"/>
          <w:szCs w:val="23"/>
        </w:rPr>
        <w:t>Friend.</w:t>
      </w:r>
    </w:p>
    <w:p w:rsidR="00BA4E53" w:rsidRPr="00BA4E53" w:rsidRDefault="00BA4E53" w:rsidP="00BA4E53">
      <w:pPr>
        <w:numPr>
          <w:ilvl w:val="0"/>
          <w:numId w:val="16"/>
        </w:numPr>
        <w:shd w:val="clear" w:color="auto" w:fill="FFFFFF"/>
        <w:spacing w:after="0" w:line="240" w:lineRule="auto"/>
        <w:ind w:left="0"/>
        <w:textAlignment w:val="baseline"/>
        <w:rPr>
          <w:rFonts w:ascii="inherit" w:eastAsia="Times New Roman" w:hAnsi="inherit" w:cs="Arial"/>
          <w:color w:val="777777"/>
          <w:sz w:val="23"/>
          <w:szCs w:val="23"/>
        </w:rPr>
      </w:pPr>
      <w:r w:rsidRPr="00BA4E53">
        <w:rPr>
          <w:rFonts w:ascii="inherit" w:eastAsia="Times New Roman" w:hAnsi="inherit" w:cs="Arial"/>
          <w:color w:val="777777"/>
          <w:sz w:val="23"/>
          <w:szCs w:val="23"/>
        </w:rPr>
        <w:t>Protected Friend.</w:t>
      </w:r>
    </w:p>
    <w:p w:rsidR="00BA4E53" w:rsidRPr="00BA4E53" w:rsidRDefault="00BA4E53" w:rsidP="00BA4E53">
      <w:pPr>
        <w:shd w:val="clear" w:color="auto" w:fill="FFFFFF"/>
        <w:spacing w:after="0" w:line="360" w:lineRule="atLeast"/>
        <w:textAlignment w:val="baseline"/>
        <w:rPr>
          <w:rFonts w:ascii="Arial" w:eastAsia="Times New Roman" w:hAnsi="Arial" w:cs="Arial"/>
          <w:color w:val="777777"/>
          <w:sz w:val="23"/>
          <w:szCs w:val="23"/>
        </w:rPr>
      </w:pPr>
      <w:r w:rsidRPr="00BA4E53">
        <w:rPr>
          <w:rFonts w:ascii="inherit" w:eastAsia="Times New Roman" w:hAnsi="inherit" w:cs="Arial"/>
          <w:b/>
          <w:bCs/>
          <w:color w:val="777777"/>
          <w:sz w:val="23"/>
          <w:szCs w:val="23"/>
          <w:bdr w:val="none" w:sz="0" w:space="0" w:color="auto" w:frame="1"/>
        </w:rPr>
        <w:t>29.   What is sealed modifiers?</w:t>
      </w:r>
    </w:p>
    <w:p w:rsidR="00BA4E53" w:rsidRPr="00BA4E53" w:rsidRDefault="00BA4E53" w:rsidP="00BA4E53">
      <w:pPr>
        <w:shd w:val="clear" w:color="auto" w:fill="FFFFFF"/>
        <w:spacing w:after="0" w:line="360" w:lineRule="atLeast"/>
        <w:textAlignment w:val="baseline"/>
        <w:rPr>
          <w:rFonts w:ascii="Arial" w:eastAsia="Times New Roman" w:hAnsi="Arial" w:cs="Arial"/>
          <w:color w:val="777777"/>
          <w:sz w:val="23"/>
          <w:szCs w:val="23"/>
        </w:rPr>
      </w:pPr>
      <w:r w:rsidRPr="00BA4E53">
        <w:rPr>
          <w:rFonts w:ascii="Arial" w:eastAsia="Times New Roman" w:hAnsi="Arial" w:cs="Arial"/>
          <w:color w:val="777777"/>
          <w:sz w:val="23"/>
          <w:szCs w:val="23"/>
        </w:rPr>
        <w:t>Sealed modifiers are the access modifiers where it cannot be inherited by the methods. Sealed modifiers can also be applied to properties, events and methods. This modifier cannot be applied to static members.</w:t>
      </w:r>
    </w:p>
    <w:p w:rsidR="00BA4E53" w:rsidRPr="00BA4E53" w:rsidRDefault="00BA4E53" w:rsidP="00BA4E53">
      <w:pPr>
        <w:shd w:val="clear" w:color="auto" w:fill="FFFFFF"/>
        <w:spacing w:after="0" w:line="360" w:lineRule="atLeast"/>
        <w:textAlignment w:val="baseline"/>
        <w:rPr>
          <w:rFonts w:ascii="Arial" w:eastAsia="Times New Roman" w:hAnsi="Arial" w:cs="Arial"/>
          <w:color w:val="777777"/>
          <w:sz w:val="23"/>
          <w:szCs w:val="23"/>
        </w:rPr>
      </w:pPr>
    </w:p>
    <w:p w:rsidR="00BA4E53" w:rsidRPr="00BA4E53" w:rsidRDefault="00BA4E53" w:rsidP="00BA4E53">
      <w:pPr>
        <w:shd w:val="clear" w:color="auto" w:fill="FFFFFF"/>
        <w:spacing w:after="0" w:line="360" w:lineRule="atLeast"/>
        <w:textAlignment w:val="baseline"/>
        <w:rPr>
          <w:rFonts w:ascii="Arial" w:eastAsia="Times New Roman" w:hAnsi="Arial" w:cs="Arial"/>
          <w:color w:val="777777"/>
          <w:sz w:val="23"/>
          <w:szCs w:val="23"/>
        </w:rPr>
      </w:pPr>
      <w:r w:rsidRPr="00BA4E53">
        <w:rPr>
          <w:rFonts w:ascii="inherit" w:eastAsia="Times New Roman" w:hAnsi="inherit" w:cs="Arial"/>
          <w:b/>
          <w:bCs/>
          <w:color w:val="777777"/>
          <w:sz w:val="23"/>
          <w:szCs w:val="23"/>
          <w:bdr w:val="none" w:sz="0" w:space="0" w:color="auto" w:frame="1"/>
        </w:rPr>
        <w:t>30.   How can we call the base method without creating an instance?</w:t>
      </w:r>
    </w:p>
    <w:p w:rsidR="00BA4E53" w:rsidRPr="00BA4E53" w:rsidRDefault="00BA4E53" w:rsidP="00BA4E53">
      <w:pPr>
        <w:shd w:val="clear" w:color="auto" w:fill="FFFFFF"/>
        <w:spacing w:after="0" w:line="360" w:lineRule="atLeast"/>
        <w:textAlignment w:val="baseline"/>
        <w:rPr>
          <w:rFonts w:ascii="Arial" w:eastAsia="Times New Roman" w:hAnsi="Arial" w:cs="Arial"/>
          <w:color w:val="777777"/>
          <w:sz w:val="23"/>
          <w:szCs w:val="23"/>
        </w:rPr>
      </w:pPr>
      <w:r w:rsidRPr="00BA4E53">
        <w:rPr>
          <w:rFonts w:ascii="Arial" w:eastAsia="Times New Roman" w:hAnsi="Arial" w:cs="Arial"/>
          <w:color w:val="777777"/>
          <w:sz w:val="23"/>
          <w:szCs w:val="23"/>
        </w:rPr>
        <w:t>Yes, it is possible to call the base method without creating an instance. And that method should be</w:t>
      </w:r>
      <w:proofErr w:type="gramStart"/>
      <w:r w:rsidRPr="00BA4E53">
        <w:rPr>
          <w:rFonts w:ascii="Arial" w:eastAsia="Times New Roman" w:hAnsi="Arial" w:cs="Arial"/>
          <w:color w:val="777777"/>
          <w:sz w:val="23"/>
          <w:szCs w:val="23"/>
        </w:rPr>
        <w:t>,.</w:t>
      </w:r>
      <w:proofErr w:type="gramEnd"/>
    </w:p>
    <w:p w:rsidR="00BA4E53" w:rsidRPr="00BA4E53" w:rsidRDefault="00BA4E53" w:rsidP="00BA4E53">
      <w:pPr>
        <w:shd w:val="clear" w:color="auto" w:fill="FFFFFF"/>
        <w:spacing w:after="0" w:line="360" w:lineRule="atLeast"/>
        <w:textAlignment w:val="baseline"/>
        <w:rPr>
          <w:rFonts w:ascii="Arial" w:eastAsia="Times New Roman" w:hAnsi="Arial" w:cs="Arial"/>
          <w:color w:val="777777"/>
          <w:sz w:val="23"/>
          <w:szCs w:val="23"/>
        </w:rPr>
      </w:pPr>
      <w:r w:rsidRPr="00BA4E53">
        <w:rPr>
          <w:rFonts w:ascii="Arial" w:eastAsia="Times New Roman" w:hAnsi="Arial" w:cs="Arial"/>
          <w:color w:val="777777"/>
          <w:sz w:val="23"/>
          <w:szCs w:val="23"/>
        </w:rPr>
        <w:t>Static method.</w:t>
      </w:r>
    </w:p>
    <w:p w:rsidR="00BA4E53" w:rsidRPr="00BA4E53" w:rsidRDefault="00BA4E53" w:rsidP="00BA4E53">
      <w:pPr>
        <w:shd w:val="clear" w:color="auto" w:fill="FFFFFF"/>
        <w:spacing w:after="0" w:line="360" w:lineRule="atLeast"/>
        <w:textAlignment w:val="baseline"/>
        <w:rPr>
          <w:rFonts w:ascii="Arial" w:eastAsia="Times New Roman" w:hAnsi="Arial" w:cs="Arial"/>
          <w:color w:val="777777"/>
          <w:sz w:val="23"/>
          <w:szCs w:val="23"/>
        </w:rPr>
      </w:pPr>
      <w:r w:rsidRPr="00BA4E53">
        <w:rPr>
          <w:rFonts w:ascii="Arial" w:eastAsia="Times New Roman" w:hAnsi="Arial" w:cs="Arial"/>
          <w:color w:val="777777"/>
          <w:sz w:val="23"/>
          <w:szCs w:val="23"/>
        </w:rPr>
        <w:t>Doing inheritance from that class.-Use Base Keyword from derived class.</w:t>
      </w:r>
    </w:p>
    <w:p w:rsidR="00BA4E53" w:rsidRPr="00BA4E53" w:rsidRDefault="00BA4E53" w:rsidP="00BA4E53">
      <w:pPr>
        <w:shd w:val="clear" w:color="auto" w:fill="FFFFFF"/>
        <w:spacing w:after="0" w:line="360" w:lineRule="atLeast"/>
        <w:textAlignment w:val="baseline"/>
        <w:rPr>
          <w:rFonts w:ascii="Arial" w:eastAsia="Times New Roman" w:hAnsi="Arial" w:cs="Arial"/>
          <w:color w:val="777777"/>
          <w:sz w:val="23"/>
          <w:szCs w:val="23"/>
        </w:rPr>
      </w:pPr>
      <w:r w:rsidRPr="00BA4E53">
        <w:rPr>
          <w:rFonts w:ascii="inherit" w:eastAsia="Times New Roman" w:hAnsi="inherit" w:cs="Arial"/>
          <w:b/>
          <w:bCs/>
          <w:color w:val="777777"/>
          <w:sz w:val="23"/>
          <w:szCs w:val="23"/>
          <w:bdr w:val="none" w:sz="0" w:space="0" w:color="auto" w:frame="1"/>
        </w:rPr>
        <w:t>31.   What is the difference between new and override?</w:t>
      </w:r>
    </w:p>
    <w:p w:rsidR="00BA4E53" w:rsidRPr="00BA4E53" w:rsidRDefault="00BA4E53" w:rsidP="00BA4E53">
      <w:pPr>
        <w:shd w:val="clear" w:color="auto" w:fill="FFFFFF"/>
        <w:spacing w:after="0" w:line="360" w:lineRule="atLeast"/>
        <w:textAlignment w:val="baseline"/>
        <w:rPr>
          <w:rFonts w:ascii="Arial" w:eastAsia="Times New Roman" w:hAnsi="Arial" w:cs="Arial"/>
          <w:color w:val="777777"/>
          <w:sz w:val="23"/>
          <w:szCs w:val="23"/>
        </w:rPr>
      </w:pPr>
      <w:r w:rsidRPr="00BA4E53">
        <w:rPr>
          <w:rFonts w:ascii="Arial" w:eastAsia="Times New Roman" w:hAnsi="Arial" w:cs="Arial"/>
          <w:color w:val="777777"/>
          <w:sz w:val="23"/>
          <w:szCs w:val="23"/>
        </w:rPr>
        <w:t>The new modifier instructs the compiler to use the new implementation instead of the base class function. Whereas, Override modifier helps to override the base class function.</w:t>
      </w:r>
    </w:p>
    <w:p w:rsidR="00BA4E53" w:rsidRPr="00BA4E53" w:rsidRDefault="00BA4E53" w:rsidP="00BA4E53">
      <w:pPr>
        <w:shd w:val="clear" w:color="auto" w:fill="FFFFFF"/>
        <w:spacing w:after="0" w:line="360" w:lineRule="atLeast"/>
        <w:textAlignment w:val="baseline"/>
        <w:rPr>
          <w:rFonts w:ascii="Arial" w:eastAsia="Times New Roman" w:hAnsi="Arial" w:cs="Arial"/>
          <w:color w:val="777777"/>
          <w:sz w:val="23"/>
          <w:szCs w:val="23"/>
        </w:rPr>
      </w:pPr>
      <w:r w:rsidRPr="00BA4E53">
        <w:rPr>
          <w:rFonts w:ascii="inherit" w:eastAsia="Times New Roman" w:hAnsi="inherit" w:cs="Arial"/>
          <w:b/>
          <w:bCs/>
          <w:color w:val="777777"/>
          <w:sz w:val="23"/>
          <w:szCs w:val="23"/>
          <w:bdr w:val="none" w:sz="0" w:space="0" w:color="auto" w:frame="1"/>
        </w:rPr>
        <w:t>32.   What are the various types of constructors?</w:t>
      </w:r>
    </w:p>
    <w:p w:rsidR="00BA4E53" w:rsidRPr="00BA4E53" w:rsidRDefault="00BA4E53" w:rsidP="00BA4E53">
      <w:pPr>
        <w:shd w:val="clear" w:color="auto" w:fill="FFFFFF"/>
        <w:spacing w:after="0" w:line="360" w:lineRule="atLeast"/>
        <w:textAlignment w:val="baseline"/>
        <w:rPr>
          <w:rFonts w:ascii="Arial" w:eastAsia="Times New Roman" w:hAnsi="Arial" w:cs="Arial"/>
          <w:color w:val="777777"/>
          <w:sz w:val="23"/>
          <w:szCs w:val="23"/>
        </w:rPr>
      </w:pPr>
      <w:r w:rsidRPr="00BA4E53">
        <w:rPr>
          <w:rFonts w:ascii="Arial" w:eastAsia="Times New Roman" w:hAnsi="Arial" w:cs="Arial"/>
          <w:color w:val="777777"/>
          <w:sz w:val="23"/>
          <w:szCs w:val="23"/>
        </w:rPr>
        <w:t xml:space="preserve">There are three various types of </w:t>
      </w:r>
      <w:r w:rsidR="00DB2072" w:rsidRPr="00BA4E53">
        <w:rPr>
          <w:rFonts w:ascii="Arial" w:eastAsia="Times New Roman" w:hAnsi="Arial" w:cs="Arial"/>
          <w:color w:val="777777"/>
          <w:sz w:val="23"/>
          <w:szCs w:val="23"/>
        </w:rPr>
        <w:t>constructors,</w:t>
      </w:r>
      <w:r w:rsidRPr="00BA4E53">
        <w:rPr>
          <w:rFonts w:ascii="Arial" w:eastAsia="Times New Roman" w:hAnsi="Arial" w:cs="Arial"/>
          <w:color w:val="777777"/>
          <w:sz w:val="23"/>
          <w:szCs w:val="23"/>
        </w:rPr>
        <w:t xml:space="preserve"> and they are as follows</w:t>
      </w:r>
      <w:r w:rsidR="00DB2072" w:rsidRPr="00BA4E53">
        <w:rPr>
          <w:rFonts w:ascii="Arial" w:eastAsia="Times New Roman" w:hAnsi="Arial" w:cs="Arial"/>
          <w:color w:val="777777"/>
          <w:sz w:val="23"/>
          <w:szCs w:val="23"/>
        </w:rPr>
        <w:t>:</w:t>
      </w:r>
    </w:p>
    <w:p w:rsidR="00BA4E53" w:rsidRPr="00BA4E53" w:rsidRDefault="00BA4E53" w:rsidP="00BA4E53">
      <w:pPr>
        <w:shd w:val="clear" w:color="auto" w:fill="FFFFFF"/>
        <w:spacing w:after="0" w:line="360" w:lineRule="atLeast"/>
        <w:textAlignment w:val="baseline"/>
        <w:rPr>
          <w:rFonts w:ascii="Arial" w:eastAsia="Times New Roman" w:hAnsi="Arial" w:cs="Arial"/>
          <w:color w:val="777777"/>
          <w:sz w:val="23"/>
          <w:szCs w:val="23"/>
        </w:rPr>
      </w:pPr>
      <w:r w:rsidRPr="00BA4E53">
        <w:rPr>
          <w:rFonts w:ascii="Arial" w:eastAsia="Times New Roman" w:hAnsi="Arial" w:cs="Arial"/>
          <w:color w:val="777777"/>
          <w:sz w:val="23"/>
          <w:szCs w:val="23"/>
        </w:rPr>
        <w:t>-          Default Constructor – With no parameters.</w:t>
      </w:r>
    </w:p>
    <w:p w:rsidR="00BA4E53" w:rsidRPr="00BA4E53" w:rsidRDefault="00BA4E53" w:rsidP="00BA4E53">
      <w:pPr>
        <w:shd w:val="clear" w:color="auto" w:fill="FFFFFF"/>
        <w:spacing w:after="0" w:line="360" w:lineRule="atLeast"/>
        <w:textAlignment w:val="baseline"/>
        <w:rPr>
          <w:rFonts w:ascii="Arial" w:eastAsia="Times New Roman" w:hAnsi="Arial" w:cs="Arial"/>
          <w:color w:val="777777"/>
          <w:sz w:val="23"/>
          <w:szCs w:val="23"/>
        </w:rPr>
      </w:pPr>
      <w:r w:rsidRPr="00BA4E53">
        <w:rPr>
          <w:rFonts w:ascii="Arial" w:eastAsia="Times New Roman" w:hAnsi="Arial" w:cs="Arial"/>
          <w:color w:val="777777"/>
          <w:sz w:val="23"/>
          <w:szCs w:val="23"/>
        </w:rPr>
        <w:t>-          Parametric Constructor – With Parameters. Create a new instance of a class and also passing arguments simultaneously.</w:t>
      </w:r>
    </w:p>
    <w:p w:rsidR="00BA4E53" w:rsidRPr="00BA4E53" w:rsidRDefault="00BA4E53" w:rsidP="00BA4E53">
      <w:pPr>
        <w:shd w:val="clear" w:color="auto" w:fill="FFFFFF"/>
        <w:spacing w:after="0" w:line="360" w:lineRule="atLeast"/>
        <w:textAlignment w:val="baseline"/>
        <w:rPr>
          <w:rFonts w:ascii="Arial" w:eastAsia="Times New Roman" w:hAnsi="Arial" w:cs="Arial"/>
          <w:color w:val="777777"/>
          <w:sz w:val="23"/>
          <w:szCs w:val="23"/>
        </w:rPr>
      </w:pPr>
      <w:r w:rsidRPr="00BA4E53">
        <w:rPr>
          <w:rFonts w:ascii="Arial" w:eastAsia="Times New Roman" w:hAnsi="Arial" w:cs="Arial"/>
          <w:color w:val="777777"/>
          <w:sz w:val="23"/>
          <w:szCs w:val="23"/>
        </w:rPr>
        <w:t>-          Copy Constructor – Which creates a new object as a copy of an existing object.</w:t>
      </w:r>
    </w:p>
    <w:p w:rsidR="00BA4E53" w:rsidRPr="00BA4E53" w:rsidRDefault="00BA4E53" w:rsidP="00BA4E53">
      <w:pPr>
        <w:shd w:val="clear" w:color="auto" w:fill="FFFFFF"/>
        <w:spacing w:after="0" w:line="360" w:lineRule="atLeast"/>
        <w:textAlignment w:val="baseline"/>
        <w:rPr>
          <w:rFonts w:ascii="Arial" w:eastAsia="Times New Roman" w:hAnsi="Arial" w:cs="Arial"/>
          <w:color w:val="777777"/>
          <w:sz w:val="23"/>
          <w:szCs w:val="23"/>
        </w:rPr>
      </w:pPr>
      <w:r w:rsidRPr="00BA4E53">
        <w:rPr>
          <w:rFonts w:ascii="inherit" w:eastAsia="Times New Roman" w:hAnsi="inherit" w:cs="Arial"/>
          <w:b/>
          <w:bCs/>
          <w:color w:val="777777"/>
          <w:sz w:val="23"/>
          <w:szCs w:val="23"/>
          <w:bdr w:val="none" w:sz="0" w:space="0" w:color="auto" w:frame="1"/>
        </w:rPr>
        <w:t>33.   What is early and late binding?</w:t>
      </w:r>
    </w:p>
    <w:p w:rsidR="00BA4E53" w:rsidRPr="00BA4E53" w:rsidRDefault="00BA4E53" w:rsidP="00BA4E53">
      <w:pPr>
        <w:shd w:val="clear" w:color="auto" w:fill="FFFFFF"/>
        <w:spacing w:after="0" w:line="360" w:lineRule="atLeast"/>
        <w:textAlignment w:val="baseline"/>
        <w:rPr>
          <w:rFonts w:ascii="Arial" w:eastAsia="Times New Roman" w:hAnsi="Arial" w:cs="Arial"/>
          <w:color w:val="777777"/>
          <w:sz w:val="23"/>
          <w:szCs w:val="23"/>
        </w:rPr>
      </w:pPr>
      <w:r w:rsidRPr="00BA4E53">
        <w:rPr>
          <w:rFonts w:ascii="Arial" w:eastAsia="Times New Roman" w:hAnsi="Arial" w:cs="Arial"/>
          <w:color w:val="777777"/>
          <w:sz w:val="23"/>
          <w:szCs w:val="23"/>
        </w:rPr>
        <w:t>Early binding refers to assignment of values to variables during design time whereas late binding refers to assignment of values to variables during run time.</w:t>
      </w:r>
    </w:p>
    <w:p w:rsidR="00BA4E53" w:rsidRPr="00BA4E53" w:rsidRDefault="00BA4E53" w:rsidP="00BA4E53">
      <w:pPr>
        <w:shd w:val="clear" w:color="auto" w:fill="FFFFFF"/>
        <w:spacing w:after="0" w:line="360" w:lineRule="atLeast"/>
        <w:textAlignment w:val="baseline"/>
        <w:rPr>
          <w:rFonts w:ascii="Arial" w:eastAsia="Times New Roman" w:hAnsi="Arial" w:cs="Arial"/>
          <w:color w:val="777777"/>
          <w:sz w:val="23"/>
          <w:szCs w:val="23"/>
        </w:rPr>
      </w:pPr>
      <w:r w:rsidRPr="00BA4E53">
        <w:rPr>
          <w:rFonts w:ascii="inherit" w:eastAsia="Times New Roman" w:hAnsi="inherit" w:cs="Arial"/>
          <w:b/>
          <w:bCs/>
          <w:color w:val="777777"/>
          <w:sz w:val="23"/>
          <w:szCs w:val="23"/>
          <w:bdr w:val="none" w:sz="0" w:space="0" w:color="auto" w:frame="1"/>
        </w:rPr>
        <w:t>34.   What is ‘this’ pointer?</w:t>
      </w:r>
    </w:p>
    <w:p w:rsidR="00BA4E53" w:rsidRPr="00BA4E53" w:rsidRDefault="00BA4E53" w:rsidP="00BA4E53">
      <w:pPr>
        <w:shd w:val="clear" w:color="auto" w:fill="FFFFFF"/>
        <w:spacing w:after="0" w:line="360" w:lineRule="atLeast"/>
        <w:textAlignment w:val="baseline"/>
        <w:rPr>
          <w:rFonts w:ascii="Arial" w:eastAsia="Times New Roman" w:hAnsi="Arial" w:cs="Arial"/>
          <w:color w:val="777777"/>
          <w:sz w:val="23"/>
          <w:szCs w:val="23"/>
        </w:rPr>
      </w:pPr>
      <w:r w:rsidRPr="00BA4E53">
        <w:rPr>
          <w:rFonts w:ascii="Arial" w:eastAsia="Times New Roman" w:hAnsi="Arial" w:cs="Arial"/>
          <w:color w:val="777777"/>
          <w:sz w:val="23"/>
          <w:szCs w:val="23"/>
        </w:rPr>
        <w:lastRenderedPageBreak/>
        <w:t>THIS pointer refers to the current object of a class. THIS keyword is used as a pointer which differentiates between the current object with the global object. Basically, it refers to the current object.</w:t>
      </w:r>
    </w:p>
    <w:p w:rsidR="00BA4E53" w:rsidRPr="00BA4E53" w:rsidRDefault="00BA4E53" w:rsidP="00BA4E53">
      <w:pPr>
        <w:shd w:val="clear" w:color="auto" w:fill="FFFFFF"/>
        <w:spacing w:after="0" w:line="360" w:lineRule="atLeast"/>
        <w:textAlignment w:val="baseline"/>
        <w:rPr>
          <w:rFonts w:ascii="Arial" w:eastAsia="Times New Roman" w:hAnsi="Arial" w:cs="Arial"/>
          <w:color w:val="777777"/>
          <w:sz w:val="23"/>
          <w:szCs w:val="23"/>
        </w:rPr>
      </w:pPr>
      <w:r w:rsidRPr="00BA4E53">
        <w:rPr>
          <w:rFonts w:ascii="inherit" w:eastAsia="Times New Roman" w:hAnsi="inherit" w:cs="Arial"/>
          <w:b/>
          <w:bCs/>
          <w:color w:val="777777"/>
          <w:sz w:val="23"/>
          <w:szCs w:val="23"/>
          <w:bdr w:val="none" w:sz="0" w:space="0" w:color="auto" w:frame="1"/>
        </w:rPr>
        <w:t xml:space="preserve">35.   What is the difference </w:t>
      </w:r>
      <w:r w:rsidR="00DB2072" w:rsidRPr="00BA4E53">
        <w:rPr>
          <w:rFonts w:ascii="inherit" w:eastAsia="Times New Roman" w:hAnsi="inherit" w:cs="Arial"/>
          <w:b/>
          <w:bCs/>
          <w:color w:val="777777"/>
          <w:sz w:val="23"/>
          <w:szCs w:val="23"/>
          <w:bdr w:val="none" w:sz="0" w:space="0" w:color="auto" w:frame="1"/>
        </w:rPr>
        <w:t>between structure</w:t>
      </w:r>
      <w:r w:rsidRPr="00BA4E53">
        <w:rPr>
          <w:rFonts w:ascii="inherit" w:eastAsia="Times New Roman" w:hAnsi="inherit" w:cs="Arial"/>
          <w:b/>
          <w:bCs/>
          <w:color w:val="777777"/>
          <w:sz w:val="23"/>
          <w:szCs w:val="23"/>
          <w:bdr w:val="none" w:sz="0" w:space="0" w:color="auto" w:frame="1"/>
        </w:rPr>
        <w:t xml:space="preserve"> and a class?</w:t>
      </w:r>
    </w:p>
    <w:p w:rsidR="00BA4E53" w:rsidRPr="00BA4E53" w:rsidRDefault="00BA4E53" w:rsidP="00BA4E53">
      <w:pPr>
        <w:shd w:val="clear" w:color="auto" w:fill="FFFFFF"/>
        <w:spacing w:after="0" w:line="360" w:lineRule="atLeast"/>
        <w:textAlignment w:val="baseline"/>
        <w:rPr>
          <w:rFonts w:ascii="Arial" w:eastAsia="Times New Roman" w:hAnsi="Arial" w:cs="Arial"/>
          <w:color w:val="777777"/>
          <w:sz w:val="23"/>
          <w:szCs w:val="23"/>
        </w:rPr>
      </w:pPr>
      <w:r w:rsidRPr="00BA4E53">
        <w:rPr>
          <w:rFonts w:ascii="inherit" w:eastAsia="Times New Roman" w:hAnsi="inherit" w:cs="Arial"/>
          <w:color w:val="777777"/>
          <w:sz w:val="23"/>
          <w:szCs w:val="23"/>
          <w:bdr w:val="none" w:sz="0" w:space="0" w:color="auto" w:frame="1"/>
        </w:rPr>
        <w:t xml:space="preserve">Structure default access type is </w:t>
      </w:r>
      <w:r w:rsidR="00DB2072" w:rsidRPr="00BA4E53">
        <w:rPr>
          <w:rFonts w:ascii="inherit" w:eastAsia="Times New Roman" w:hAnsi="inherit" w:cs="Arial"/>
          <w:color w:val="777777"/>
          <w:sz w:val="23"/>
          <w:szCs w:val="23"/>
          <w:bdr w:val="none" w:sz="0" w:space="0" w:color="auto" w:frame="1"/>
        </w:rPr>
        <w:t>public,</w:t>
      </w:r>
      <w:r w:rsidRPr="00BA4E53">
        <w:rPr>
          <w:rFonts w:ascii="inherit" w:eastAsia="Times New Roman" w:hAnsi="inherit" w:cs="Arial"/>
          <w:color w:val="777777"/>
          <w:sz w:val="23"/>
          <w:szCs w:val="23"/>
          <w:bdr w:val="none" w:sz="0" w:space="0" w:color="auto" w:frame="1"/>
        </w:rPr>
        <w:t xml:space="preserve"> but class access type is private. A structure is used for grouping data whereas class can be used for grouping data and methods. Structures are exclusively used for </w:t>
      </w:r>
      <w:r w:rsidR="00DB2072" w:rsidRPr="00BA4E53">
        <w:rPr>
          <w:rFonts w:ascii="inherit" w:eastAsia="Times New Roman" w:hAnsi="inherit" w:cs="Arial"/>
          <w:color w:val="777777"/>
          <w:sz w:val="23"/>
          <w:szCs w:val="23"/>
          <w:bdr w:val="none" w:sz="0" w:space="0" w:color="auto" w:frame="1"/>
        </w:rPr>
        <w:t>data and</w:t>
      </w:r>
      <w:r w:rsidRPr="00BA4E53">
        <w:rPr>
          <w:rFonts w:ascii="inherit" w:eastAsia="Times New Roman" w:hAnsi="inherit" w:cs="Arial"/>
          <w:color w:val="777777"/>
          <w:sz w:val="23"/>
          <w:szCs w:val="23"/>
          <w:bdr w:val="none" w:sz="0" w:space="0" w:color="auto" w:frame="1"/>
        </w:rPr>
        <w:t xml:space="preserve"> it doesn’t require strict </w:t>
      </w:r>
      <w:r w:rsidR="00DB2072" w:rsidRPr="00BA4E53">
        <w:rPr>
          <w:rFonts w:ascii="inherit" w:eastAsia="Times New Roman" w:hAnsi="inherit" w:cs="Arial"/>
          <w:color w:val="777777"/>
          <w:sz w:val="23"/>
          <w:szCs w:val="23"/>
          <w:bdr w:val="none" w:sz="0" w:space="0" w:color="auto" w:frame="1"/>
        </w:rPr>
        <w:t>validation,</w:t>
      </w:r>
      <w:r w:rsidRPr="00BA4E53">
        <w:rPr>
          <w:rFonts w:ascii="inherit" w:eastAsia="Times New Roman" w:hAnsi="inherit" w:cs="Arial"/>
          <w:color w:val="777777"/>
          <w:sz w:val="23"/>
          <w:szCs w:val="23"/>
          <w:bdr w:val="none" w:sz="0" w:space="0" w:color="auto" w:frame="1"/>
        </w:rPr>
        <w:t xml:space="preserve"> but classes are used to encapsulates and inherit data which requires strict validation.</w:t>
      </w:r>
    </w:p>
    <w:p w:rsidR="00BA4E53" w:rsidRPr="00BA4E53" w:rsidRDefault="00BA4E53" w:rsidP="00BA4E53">
      <w:pPr>
        <w:shd w:val="clear" w:color="auto" w:fill="FFFFFF"/>
        <w:spacing w:after="0" w:line="360" w:lineRule="atLeast"/>
        <w:textAlignment w:val="baseline"/>
        <w:rPr>
          <w:rFonts w:ascii="Arial" w:eastAsia="Times New Roman" w:hAnsi="Arial" w:cs="Arial"/>
          <w:color w:val="777777"/>
          <w:sz w:val="23"/>
          <w:szCs w:val="23"/>
        </w:rPr>
      </w:pPr>
      <w:r w:rsidRPr="00BA4E53">
        <w:rPr>
          <w:rFonts w:ascii="inherit" w:eastAsia="Times New Roman" w:hAnsi="inherit" w:cs="Arial"/>
          <w:b/>
          <w:bCs/>
          <w:color w:val="777777"/>
          <w:sz w:val="23"/>
          <w:szCs w:val="23"/>
          <w:bdr w:val="none" w:sz="0" w:space="0" w:color="auto" w:frame="1"/>
        </w:rPr>
        <w:t>36.   What is the default access modifier in a class?</w:t>
      </w:r>
    </w:p>
    <w:p w:rsidR="00BA4E53" w:rsidRPr="00BA4E53" w:rsidRDefault="00BA4E53" w:rsidP="00BA4E53">
      <w:pPr>
        <w:shd w:val="clear" w:color="auto" w:fill="FFFFFF"/>
        <w:spacing w:after="0" w:line="360" w:lineRule="atLeast"/>
        <w:textAlignment w:val="baseline"/>
        <w:rPr>
          <w:rFonts w:ascii="Arial" w:eastAsia="Times New Roman" w:hAnsi="Arial" w:cs="Arial"/>
          <w:color w:val="777777"/>
          <w:sz w:val="23"/>
          <w:szCs w:val="23"/>
        </w:rPr>
      </w:pPr>
      <w:r w:rsidRPr="00BA4E53">
        <w:rPr>
          <w:rFonts w:ascii="Arial" w:eastAsia="Times New Roman" w:hAnsi="Arial" w:cs="Arial"/>
          <w:color w:val="777777"/>
          <w:sz w:val="23"/>
          <w:szCs w:val="23"/>
        </w:rPr>
        <w:t>The default access modifier of a class is Private by default.</w:t>
      </w:r>
    </w:p>
    <w:p w:rsidR="00BA4E53" w:rsidRPr="00BA4E53" w:rsidRDefault="00BA4E53" w:rsidP="00BA4E53">
      <w:pPr>
        <w:shd w:val="clear" w:color="auto" w:fill="FFFFFF"/>
        <w:spacing w:after="0" w:line="360" w:lineRule="atLeast"/>
        <w:textAlignment w:val="baseline"/>
        <w:rPr>
          <w:rFonts w:ascii="Arial" w:eastAsia="Times New Roman" w:hAnsi="Arial" w:cs="Arial"/>
          <w:color w:val="777777"/>
          <w:sz w:val="23"/>
          <w:szCs w:val="23"/>
        </w:rPr>
      </w:pPr>
      <w:r w:rsidRPr="00BA4E53">
        <w:rPr>
          <w:rFonts w:ascii="inherit" w:eastAsia="Times New Roman" w:hAnsi="inherit" w:cs="Arial"/>
          <w:b/>
          <w:bCs/>
          <w:color w:val="777777"/>
          <w:sz w:val="23"/>
          <w:szCs w:val="23"/>
          <w:bdr w:val="none" w:sz="0" w:space="0" w:color="auto" w:frame="1"/>
        </w:rPr>
        <w:t>37.   What is pure virtual function?</w:t>
      </w:r>
    </w:p>
    <w:p w:rsidR="00BA4E53" w:rsidRPr="00BA4E53" w:rsidRDefault="00BA4E53" w:rsidP="00BA4E53">
      <w:pPr>
        <w:shd w:val="clear" w:color="auto" w:fill="FFFFFF"/>
        <w:spacing w:after="0" w:line="360" w:lineRule="atLeast"/>
        <w:textAlignment w:val="baseline"/>
        <w:rPr>
          <w:rFonts w:ascii="Arial" w:eastAsia="Times New Roman" w:hAnsi="Arial" w:cs="Arial"/>
          <w:color w:val="777777"/>
          <w:sz w:val="23"/>
          <w:szCs w:val="23"/>
        </w:rPr>
      </w:pPr>
      <w:r w:rsidRPr="00BA4E53">
        <w:rPr>
          <w:rFonts w:ascii="inherit" w:eastAsia="Times New Roman" w:hAnsi="inherit" w:cs="Arial"/>
          <w:color w:val="777777"/>
          <w:sz w:val="23"/>
          <w:szCs w:val="23"/>
          <w:bdr w:val="none" w:sz="0" w:space="0" w:color="auto" w:frame="1"/>
        </w:rPr>
        <w:t xml:space="preserve">A pure virtual function is a function which can be overridden in the derived </w:t>
      </w:r>
      <w:r w:rsidR="00DB2072" w:rsidRPr="00BA4E53">
        <w:rPr>
          <w:rFonts w:ascii="inherit" w:eastAsia="Times New Roman" w:hAnsi="inherit" w:cs="Arial"/>
          <w:color w:val="777777"/>
          <w:sz w:val="23"/>
          <w:szCs w:val="23"/>
          <w:bdr w:val="none" w:sz="0" w:space="0" w:color="auto" w:frame="1"/>
        </w:rPr>
        <w:t>class but</w:t>
      </w:r>
      <w:r w:rsidRPr="00BA4E53">
        <w:rPr>
          <w:rFonts w:ascii="inherit" w:eastAsia="Times New Roman" w:hAnsi="inherit" w:cs="Arial"/>
          <w:color w:val="777777"/>
          <w:sz w:val="23"/>
          <w:szCs w:val="23"/>
          <w:bdr w:val="none" w:sz="0" w:space="0" w:color="auto" w:frame="1"/>
        </w:rPr>
        <w:t xml:space="preserve"> cannot be defined. A virtual function can be declared as Pure by using the operator =0.</w:t>
      </w:r>
    </w:p>
    <w:p w:rsidR="00BA4E53" w:rsidRPr="00BA4E53" w:rsidRDefault="00BA4E53" w:rsidP="00BA4E53">
      <w:pPr>
        <w:shd w:val="clear" w:color="auto" w:fill="FFFFFF"/>
        <w:spacing w:after="0" w:line="360" w:lineRule="atLeast"/>
        <w:textAlignment w:val="baseline"/>
        <w:rPr>
          <w:rFonts w:ascii="Arial" w:eastAsia="Times New Roman" w:hAnsi="Arial" w:cs="Arial"/>
          <w:color w:val="777777"/>
          <w:sz w:val="23"/>
          <w:szCs w:val="23"/>
        </w:rPr>
      </w:pPr>
      <w:r w:rsidRPr="00BA4E53">
        <w:rPr>
          <w:rFonts w:ascii="Arial" w:eastAsia="Times New Roman" w:hAnsi="Arial" w:cs="Arial"/>
          <w:color w:val="777777"/>
          <w:sz w:val="23"/>
          <w:szCs w:val="23"/>
        </w:rPr>
        <w:t>Example -.</w:t>
      </w:r>
    </w:p>
    <w:p w:rsidR="00BA4E53" w:rsidRPr="00BA4E53" w:rsidRDefault="00BA4E53" w:rsidP="00BA4E53">
      <w:pPr>
        <w:shd w:val="clear" w:color="auto" w:fill="FFFFFF"/>
        <w:spacing w:after="0" w:line="360" w:lineRule="atLeast"/>
        <w:textAlignment w:val="baseline"/>
        <w:rPr>
          <w:rFonts w:ascii="Arial" w:eastAsia="Times New Roman" w:hAnsi="Arial" w:cs="Arial"/>
          <w:color w:val="777777"/>
          <w:sz w:val="23"/>
          <w:szCs w:val="23"/>
        </w:rPr>
      </w:pPr>
      <w:r w:rsidRPr="00BA4E53">
        <w:rPr>
          <w:rFonts w:ascii="Arial" w:eastAsia="Times New Roman" w:hAnsi="Arial" w:cs="Arial"/>
          <w:color w:val="777777"/>
          <w:sz w:val="23"/>
          <w:szCs w:val="23"/>
        </w:rPr>
        <w:t xml:space="preserve">Virtual void </w:t>
      </w:r>
      <w:r w:rsidR="00DB2072" w:rsidRPr="00BA4E53">
        <w:rPr>
          <w:rFonts w:ascii="Arial" w:eastAsia="Times New Roman" w:hAnsi="Arial" w:cs="Arial"/>
          <w:color w:val="777777"/>
          <w:sz w:val="23"/>
          <w:szCs w:val="23"/>
        </w:rPr>
        <w:t>function1 (</w:t>
      </w:r>
      <w:r w:rsidRPr="00BA4E53">
        <w:rPr>
          <w:rFonts w:ascii="Arial" w:eastAsia="Times New Roman" w:hAnsi="Arial" w:cs="Arial"/>
          <w:color w:val="777777"/>
          <w:sz w:val="23"/>
          <w:szCs w:val="23"/>
        </w:rPr>
        <w:t>) // Virtual, Not pure</w:t>
      </w:r>
    </w:p>
    <w:p w:rsidR="00BA4E53" w:rsidRPr="00BA4E53" w:rsidRDefault="00BA4E53" w:rsidP="00BA4E53">
      <w:pPr>
        <w:shd w:val="clear" w:color="auto" w:fill="FFFFFF"/>
        <w:spacing w:after="0" w:line="360" w:lineRule="atLeast"/>
        <w:textAlignment w:val="baseline"/>
        <w:rPr>
          <w:rFonts w:ascii="Arial" w:eastAsia="Times New Roman" w:hAnsi="Arial" w:cs="Arial"/>
          <w:color w:val="777777"/>
          <w:sz w:val="23"/>
          <w:szCs w:val="23"/>
        </w:rPr>
      </w:pPr>
      <w:r w:rsidRPr="00BA4E53">
        <w:rPr>
          <w:rFonts w:ascii="Arial" w:eastAsia="Times New Roman" w:hAnsi="Arial" w:cs="Arial"/>
          <w:color w:val="777777"/>
          <w:sz w:val="23"/>
          <w:szCs w:val="23"/>
        </w:rPr>
        <w:t xml:space="preserve">Virtual void </w:t>
      </w:r>
      <w:r w:rsidR="00DB2072" w:rsidRPr="00BA4E53">
        <w:rPr>
          <w:rFonts w:ascii="Arial" w:eastAsia="Times New Roman" w:hAnsi="Arial" w:cs="Arial"/>
          <w:color w:val="777777"/>
          <w:sz w:val="23"/>
          <w:szCs w:val="23"/>
        </w:rPr>
        <w:t>function2 (</w:t>
      </w:r>
      <w:r w:rsidRPr="00BA4E53">
        <w:rPr>
          <w:rFonts w:ascii="Arial" w:eastAsia="Times New Roman" w:hAnsi="Arial" w:cs="Arial"/>
          <w:color w:val="777777"/>
          <w:sz w:val="23"/>
          <w:szCs w:val="23"/>
        </w:rPr>
        <w:t>) = 0 //Pure virtual</w:t>
      </w:r>
    </w:p>
    <w:p w:rsidR="00BA4E53" w:rsidRPr="00BA4E53" w:rsidRDefault="00BA4E53" w:rsidP="00BA4E53">
      <w:pPr>
        <w:shd w:val="clear" w:color="auto" w:fill="FFFFFF"/>
        <w:spacing w:after="0" w:line="360" w:lineRule="atLeast"/>
        <w:textAlignment w:val="baseline"/>
        <w:rPr>
          <w:rFonts w:ascii="Arial" w:eastAsia="Times New Roman" w:hAnsi="Arial" w:cs="Arial"/>
          <w:color w:val="777777"/>
          <w:sz w:val="23"/>
          <w:szCs w:val="23"/>
        </w:rPr>
      </w:pPr>
      <w:r w:rsidRPr="00BA4E53">
        <w:rPr>
          <w:rFonts w:ascii="inherit" w:eastAsia="Times New Roman" w:hAnsi="inherit" w:cs="Arial"/>
          <w:b/>
          <w:bCs/>
          <w:color w:val="777777"/>
          <w:sz w:val="23"/>
          <w:szCs w:val="23"/>
          <w:bdr w:val="none" w:sz="0" w:space="0" w:color="auto" w:frame="1"/>
        </w:rPr>
        <w:t>38.   What are all the operators that cannot be overloaded?</w:t>
      </w:r>
    </w:p>
    <w:p w:rsidR="00BA4E53" w:rsidRPr="00BA4E53" w:rsidRDefault="00BA4E53" w:rsidP="00BA4E53">
      <w:pPr>
        <w:shd w:val="clear" w:color="auto" w:fill="FFFFFF"/>
        <w:spacing w:after="0" w:line="360" w:lineRule="atLeast"/>
        <w:textAlignment w:val="baseline"/>
        <w:rPr>
          <w:rFonts w:ascii="Arial" w:eastAsia="Times New Roman" w:hAnsi="Arial" w:cs="Arial"/>
          <w:color w:val="777777"/>
          <w:sz w:val="23"/>
          <w:szCs w:val="23"/>
        </w:rPr>
      </w:pPr>
      <w:r w:rsidRPr="00BA4E53">
        <w:rPr>
          <w:rFonts w:ascii="Arial" w:eastAsia="Times New Roman" w:hAnsi="Arial" w:cs="Arial"/>
          <w:color w:val="777777"/>
          <w:sz w:val="23"/>
          <w:szCs w:val="23"/>
        </w:rPr>
        <w:t>Following are the operators that cannot be overloaded -.</w:t>
      </w:r>
    </w:p>
    <w:p w:rsidR="00BA4E53" w:rsidRPr="00BA4E53" w:rsidRDefault="00BA4E53" w:rsidP="00BA4E53">
      <w:pPr>
        <w:numPr>
          <w:ilvl w:val="0"/>
          <w:numId w:val="17"/>
        </w:numPr>
        <w:shd w:val="clear" w:color="auto" w:fill="FFFFFF"/>
        <w:spacing w:after="0" w:line="240" w:lineRule="auto"/>
        <w:ind w:left="0"/>
        <w:textAlignment w:val="baseline"/>
        <w:rPr>
          <w:rFonts w:ascii="inherit" w:eastAsia="Times New Roman" w:hAnsi="inherit" w:cs="Arial"/>
          <w:color w:val="777777"/>
          <w:sz w:val="23"/>
          <w:szCs w:val="23"/>
        </w:rPr>
      </w:pPr>
      <w:r w:rsidRPr="00BA4E53">
        <w:rPr>
          <w:rFonts w:ascii="inherit" w:eastAsia="Times New Roman" w:hAnsi="inherit" w:cs="Arial"/>
          <w:color w:val="777777"/>
          <w:sz w:val="23"/>
          <w:szCs w:val="23"/>
        </w:rPr>
        <w:t>Scope Resolution (:: )</w:t>
      </w:r>
    </w:p>
    <w:p w:rsidR="00BA4E53" w:rsidRPr="00BA4E53" w:rsidRDefault="00BA4E53" w:rsidP="00BA4E53">
      <w:pPr>
        <w:numPr>
          <w:ilvl w:val="0"/>
          <w:numId w:val="17"/>
        </w:numPr>
        <w:shd w:val="clear" w:color="auto" w:fill="FFFFFF"/>
        <w:spacing w:after="0" w:line="240" w:lineRule="auto"/>
        <w:ind w:left="0"/>
        <w:textAlignment w:val="baseline"/>
        <w:rPr>
          <w:rFonts w:ascii="inherit" w:eastAsia="Times New Roman" w:hAnsi="inherit" w:cs="Arial"/>
          <w:color w:val="777777"/>
          <w:sz w:val="23"/>
          <w:szCs w:val="23"/>
        </w:rPr>
      </w:pPr>
      <w:r w:rsidRPr="00BA4E53">
        <w:rPr>
          <w:rFonts w:ascii="inherit" w:eastAsia="Times New Roman" w:hAnsi="inherit" w:cs="Arial"/>
          <w:color w:val="777777"/>
          <w:sz w:val="23"/>
          <w:szCs w:val="23"/>
        </w:rPr>
        <w:t>Member Selection (.)</w:t>
      </w:r>
    </w:p>
    <w:p w:rsidR="00BA4E53" w:rsidRPr="00BA4E53" w:rsidRDefault="00BA4E53" w:rsidP="00BA4E53">
      <w:pPr>
        <w:numPr>
          <w:ilvl w:val="0"/>
          <w:numId w:val="17"/>
        </w:numPr>
        <w:shd w:val="clear" w:color="auto" w:fill="FFFFFF"/>
        <w:spacing w:after="0" w:line="240" w:lineRule="auto"/>
        <w:ind w:left="0"/>
        <w:textAlignment w:val="baseline"/>
        <w:rPr>
          <w:rFonts w:ascii="inherit" w:eastAsia="Times New Roman" w:hAnsi="inherit" w:cs="Arial"/>
          <w:color w:val="777777"/>
          <w:sz w:val="23"/>
          <w:szCs w:val="23"/>
        </w:rPr>
      </w:pPr>
      <w:r w:rsidRPr="00BA4E53">
        <w:rPr>
          <w:rFonts w:ascii="inherit" w:eastAsia="Times New Roman" w:hAnsi="inherit" w:cs="Arial"/>
          <w:color w:val="777777"/>
          <w:sz w:val="23"/>
          <w:szCs w:val="23"/>
        </w:rPr>
        <w:t>Member selection through a pointer to function (.*)</w:t>
      </w:r>
    </w:p>
    <w:p w:rsidR="00BA4E53" w:rsidRPr="00BA4E53" w:rsidRDefault="00BA4E53" w:rsidP="00BA4E53">
      <w:pPr>
        <w:shd w:val="clear" w:color="auto" w:fill="FFFFFF"/>
        <w:spacing w:after="0" w:line="360" w:lineRule="atLeast"/>
        <w:textAlignment w:val="baseline"/>
        <w:rPr>
          <w:rFonts w:ascii="Arial" w:eastAsia="Times New Roman" w:hAnsi="Arial" w:cs="Arial"/>
          <w:color w:val="777777"/>
          <w:sz w:val="23"/>
          <w:szCs w:val="23"/>
        </w:rPr>
      </w:pPr>
    </w:p>
    <w:p w:rsidR="00BA4E53" w:rsidRPr="00BA4E53" w:rsidRDefault="00BA4E53" w:rsidP="00BA4E53">
      <w:pPr>
        <w:shd w:val="clear" w:color="auto" w:fill="FFFFFF"/>
        <w:spacing w:after="0" w:line="360" w:lineRule="atLeast"/>
        <w:textAlignment w:val="baseline"/>
        <w:rPr>
          <w:rFonts w:ascii="Arial" w:eastAsia="Times New Roman" w:hAnsi="Arial" w:cs="Arial"/>
          <w:color w:val="777777"/>
          <w:sz w:val="23"/>
          <w:szCs w:val="23"/>
        </w:rPr>
      </w:pPr>
      <w:r w:rsidRPr="00BA4E53">
        <w:rPr>
          <w:rFonts w:ascii="inherit" w:eastAsia="Times New Roman" w:hAnsi="inherit" w:cs="Arial"/>
          <w:b/>
          <w:bCs/>
          <w:color w:val="777777"/>
          <w:sz w:val="23"/>
          <w:szCs w:val="23"/>
          <w:bdr w:val="none" w:sz="0" w:space="0" w:color="auto" w:frame="1"/>
        </w:rPr>
        <w:t>39.   What is dynamic or run time polymorphism?</w:t>
      </w:r>
    </w:p>
    <w:p w:rsidR="00BA4E53" w:rsidRPr="00BA4E53" w:rsidRDefault="00BA4E53" w:rsidP="00BA4E53">
      <w:pPr>
        <w:shd w:val="clear" w:color="auto" w:fill="FFFFFF"/>
        <w:spacing w:after="0" w:line="360" w:lineRule="atLeast"/>
        <w:textAlignment w:val="baseline"/>
        <w:rPr>
          <w:rFonts w:ascii="Arial" w:eastAsia="Times New Roman" w:hAnsi="Arial" w:cs="Arial"/>
          <w:color w:val="777777"/>
          <w:sz w:val="23"/>
          <w:szCs w:val="23"/>
        </w:rPr>
      </w:pPr>
      <w:r w:rsidRPr="00BA4E53">
        <w:rPr>
          <w:rFonts w:ascii="inherit" w:eastAsia="Times New Roman" w:hAnsi="inherit" w:cs="Arial"/>
          <w:color w:val="777777"/>
          <w:sz w:val="23"/>
          <w:szCs w:val="23"/>
          <w:bdr w:val="none" w:sz="0" w:space="0" w:color="auto" w:frame="1"/>
        </w:rPr>
        <w:t xml:space="preserve">Dynamic or Run time polymorphism is also known as method overriding in which call to an overridden function is resolved during run time, not at the compile time. It means having two or more methods with the same </w:t>
      </w:r>
      <w:r w:rsidR="00DB2072" w:rsidRPr="00BA4E53">
        <w:rPr>
          <w:rFonts w:ascii="inherit" w:eastAsia="Times New Roman" w:hAnsi="inherit" w:cs="Arial"/>
          <w:color w:val="777777"/>
          <w:sz w:val="23"/>
          <w:szCs w:val="23"/>
          <w:bdr w:val="none" w:sz="0" w:space="0" w:color="auto" w:frame="1"/>
        </w:rPr>
        <w:t>name, same</w:t>
      </w:r>
      <w:r w:rsidRPr="00BA4E53">
        <w:rPr>
          <w:rFonts w:ascii="inherit" w:eastAsia="Times New Roman" w:hAnsi="inherit" w:cs="Arial"/>
          <w:color w:val="777777"/>
          <w:sz w:val="23"/>
          <w:szCs w:val="23"/>
          <w:bdr w:val="none" w:sz="0" w:space="0" w:color="auto" w:frame="1"/>
        </w:rPr>
        <w:t xml:space="preserve"> signature but with different implementation.</w:t>
      </w:r>
    </w:p>
    <w:p w:rsidR="00BA4E53" w:rsidRPr="00BA4E53" w:rsidRDefault="00BA4E53" w:rsidP="00BA4E53">
      <w:pPr>
        <w:shd w:val="clear" w:color="auto" w:fill="FFFFFF"/>
        <w:spacing w:after="0" w:line="360" w:lineRule="atLeast"/>
        <w:textAlignment w:val="baseline"/>
        <w:rPr>
          <w:rFonts w:ascii="Arial" w:eastAsia="Times New Roman" w:hAnsi="Arial" w:cs="Arial"/>
          <w:color w:val="777777"/>
          <w:sz w:val="23"/>
          <w:szCs w:val="23"/>
        </w:rPr>
      </w:pPr>
      <w:r w:rsidRPr="00BA4E53">
        <w:rPr>
          <w:rFonts w:ascii="inherit" w:eastAsia="Times New Roman" w:hAnsi="inherit" w:cs="Arial"/>
          <w:b/>
          <w:bCs/>
          <w:color w:val="777777"/>
          <w:sz w:val="23"/>
          <w:szCs w:val="23"/>
          <w:bdr w:val="none" w:sz="0" w:space="0" w:color="auto" w:frame="1"/>
        </w:rPr>
        <w:t>40.   Do we require parameter for constructors?</w:t>
      </w:r>
    </w:p>
    <w:p w:rsidR="00BA4E53" w:rsidRPr="00BA4E53" w:rsidRDefault="00BA4E53" w:rsidP="00BA4E53">
      <w:pPr>
        <w:shd w:val="clear" w:color="auto" w:fill="FFFFFF"/>
        <w:spacing w:after="0" w:line="360" w:lineRule="atLeast"/>
        <w:textAlignment w:val="baseline"/>
        <w:rPr>
          <w:rFonts w:ascii="Arial" w:eastAsia="Times New Roman" w:hAnsi="Arial" w:cs="Arial"/>
          <w:color w:val="777777"/>
          <w:sz w:val="23"/>
          <w:szCs w:val="23"/>
        </w:rPr>
      </w:pPr>
      <w:r w:rsidRPr="00BA4E53">
        <w:rPr>
          <w:rFonts w:ascii="Arial" w:eastAsia="Times New Roman" w:hAnsi="Arial" w:cs="Arial"/>
          <w:color w:val="777777"/>
          <w:sz w:val="23"/>
          <w:szCs w:val="23"/>
        </w:rPr>
        <w:t>No, we do not require parameter for constructors.</w:t>
      </w:r>
    </w:p>
    <w:p w:rsidR="00BA4E53" w:rsidRPr="00BA4E53" w:rsidRDefault="00BA4E53" w:rsidP="00BA4E53">
      <w:pPr>
        <w:shd w:val="clear" w:color="auto" w:fill="FFFFFF"/>
        <w:spacing w:after="0" w:line="360" w:lineRule="atLeast"/>
        <w:textAlignment w:val="baseline"/>
        <w:rPr>
          <w:rFonts w:ascii="Arial" w:eastAsia="Times New Roman" w:hAnsi="Arial" w:cs="Arial"/>
          <w:color w:val="777777"/>
          <w:sz w:val="23"/>
          <w:szCs w:val="23"/>
        </w:rPr>
      </w:pPr>
      <w:r w:rsidRPr="00BA4E53">
        <w:rPr>
          <w:rFonts w:ascii="inherit" w:eastAsia="Times New Roman" w:hAnsi="inherit" w:cs="Arial"/>
          <w:b/>
          <w:bCs/>
          <w:color w:val="777777"/>
          <w:sz w:val="23"/>
          <w:szCs w:val="23"/>
          <w:bdr w:val="none" w:sz="0" w:space="0" w:color="auto" w:frame="1"/>
        </w:rPr>
        <w:t>41.   What is a copy constructor?</w:t>
      </w:r>
    </w:p>
    <w:p w:rsidR="00BA4E53" w:rsidRPr="00BA4E53" w:rsidRDefault="00BA4E53" w:rsidP="00BA4E53">
      <w:pPr>
        <w:shd w:val="clear" w:color="auto" w:fill="FFFFFF"/>
        <w:spacing w:after="0" w:line="360" w:lineRule="atLeast"/>
        <w:textAlignment w:val="baseline"/>
        <w:rPr>
          <w:rFonts w:ascii="Arial" w:eastAsia="Times New Roman" w:hAnsi="Arial" w:cs="Arial"/>
          <w:color w:val="777777"/>
          <w:sz w:val="23"/>
          <w:szCs w:val="23"/>
        </w:rPr>
      </w:pPr>
      <w:r w:rsidRPr="00BA4E53">
        <w:rPr>
          <w:rFonts w:ascii="Arial" w:eastAsia="Times New Roman" w:hAnsi="Arial" w:cs="Arial"/>
          <w:color w:val="777777"/>
          <w:sz w:val="23"/>
          <w:szCs w:val="23"/>
        </w:rPr>
        <w:t>This is a special constructor for creating a new object as a copy of an existing object. There will be always only on copy constructor that can be either defined by the user or the system.</w:t>
      </w:r>
    </w:p>
    <w:p w:rsidR="00BA4E53" w:rsidRPr="00BA4E53" w:rsidRDefault="00BA4E53" w:rsidP="00BA4E53">
      <w:pPr>
        <w:shd w:val="clear" w:color="auto" w:fill="FFFFFF"/>
        <w:spacing w:after="0" w:line="360" w:lineRule="atLeast"/>
        <w:textAlignment w:val="baseline"/>
        <w:rPr>
          <w:rFonts w:ascii="Arial" w:eastAsia="Times New Roman" w:hAnsi="Arial" w:cs="Arial"/>
          <w:color w:val="777777"/>
          <w:sz w:val="23"/>
          <w:szCs w:val="23"/>
        </w:rPr>
      </w:pPr>
      <w:r w:rsidRPr="00BA4E53">
        <w:rPr>
          <w:rFonts w:ascii="inherit" w:eastAsia="Times New Roman" w:hAnsi="inherit" w:cs="Arial"/>
          <w:b/>
          <w:bCs/>
          <w:color w:val="777777"/>
          <w:sz w:val="23"/>
          <w:szCs w:val="23"/>
          <w:bdr w:val="none" w:sz="0" w:space="0" w:color="auto" w:frame="1"/>
        </w:rPr>
        <w:t>42.   What does the keyword virtual represented in the method definition?</w:t>
      </w:r>
    </w:p>
    <w:p w:rsidR="00BA4E53" w:rsidRPr="00BA4E53" w:rsidRDefault="00BA4E53" w:rsidP="00BA4E53">
      <w:pPr>
        <w:shd w:val="clear" w:color="auto" w:fill="FFFFFF"/>
        <w:spacing w:after="0" w:line="360" w:lineRule="atLeast"/>
        <w:textAlignment w:val="baseline"/>
        <w:rPr>
          <w:rFonts w:ascii="Arial" w:eastAsia="Times New Roman" w:hAnsi="Arial" w:cs="Arial"/>
          <w:color w:val="777777"/>
          <w:sz w:val="23"/>
          <w:szCs w:val="23"/>
        </w:rPr>
      </w:pPr>
      <w:r w:rsidRPr="00BA4E53">
        <w:rPr>
          <w:rFonts w:ascii="Arial" w:eastAsia="Times New Roman" w:hAnsi="Arial" w:cs="Arial"/>
          <w:color w:val="777777"/>
          <w:sz w:val="23"/>
          <w:szCs w:val="23"/>
        </w:rPr>
        <w:t>It means, we can override the method.</w:t>
      </w:r>
    </w:p>
    <w:p w:rsidR="00BA4E53" w:rsidRPr="00BA4E53" w:rsidRDefault="00BA4E53" w:rsidP="00BA4E53">
      <w:pPr>
        <w:shd w:val="clear" w:color="auto" w:fill="FFFFFF"/>
        <w:spacing w:after="0" w:line="360" w:lineRule="atLeast"/>
        <w:textAlignment w:val="baseline"/>
        <w:rPr>
          <w:rFonts w:ascii="Arial" w:eastAsia="Times New Roman" w:hAnsi="Arial" w:cs="Arial"/>
          <w:color w:val="777777"/>
          <w:sz w:val="23"/>
          <w:szCs w:val="23"/>
        </w:rPr>
      </w:pPr>
      <w:r w:rsidRPr="00BA4E53">
        <w:rPr>
          <w:rFonts w:ascii="inherit" w:eastAsia="Times New Roman" w:hAnsi="inherit" w:cs="Arial"/>
          <w:b/>
          <w:bCs/>
          <w:color w:val="777777"/>
          <w:sz w:val="23"/>
          <w:szCs w:val="23"/>
          <w:bdr w:val="none" w:sz="0" w:space="0" w:color="auto" w:frame="1"/>
        </w:rPr>
        <w:t>43.   Whether static method can use non static members?</w:t>
      </w:r>
    </w:p>
    <w:p w:rsidR="00BA4E53" w:rsidRPr="00BA4E53" w:rsidRDefault="00BA4E53" w:rsidP="00BA4E53">
      <w:pPr>
        <w:shd w:val="clear" w:color="auto" w:fill="FFFFFF"/>
        <w:spacing w:after="0" w:line="360" w:lineRule="atLeast"/>
        <w:textAlignment w:val="baseline"/>
        <w:rPr>
          <w:rFonts w:ascii="Arial" w:eastAsia="Times New Roman" w:hAnsi="Arial" w:cs="Arial"/>
          <w:color w:val="777777"/>
          <w:sz w:val="23"/>
          <w:szCs w:val="23"/>
        </w:rPr>
      </w:pPr>
      <w:r w:rsidRPr="00BA4E53">
        <w:rPr>
          <w:rFonts w:ascii="Arial" w:eastAsia="Times New Roman" w:hAnsi="Arial" w:cs="Arial"/>
          <w:color w:val="777777"/>
          <w:sz w:val="23"/>
          <w:szCs w:val="23"/>
        </w:rPr>
        <w:t>False.</w:t>
      </w:r>
    </w:p>
    <w:p w:rsidR="00BA4E53" w:rsidRPr="00BA4E53" w:rsidRDefault="00BA4E53" w:rsidP="00BA4E53">
      <w:pPr>
        <w:shd w:val="clear" w:color="auto" w:fill="FFFFFF"/>
        <w:spacing w:after="0" w:line="360" w:lineRule="atLeast"/>
        <w:textAlignment w:val="baseline"/>
        <w:rPr>
          <w:rFonts w:ascii="Arial" w:eastAsia="Times New Roman" w:hAnsi="Arial" w:cs="Arial"/>
          <w:color w:val="777777"/>
          <w:sz w:val="23"/>
          <w:szCs w:val="23"/>
        </w:rPr>
      </w:pPr>
      <w:r w:rsidRPr="00BA4E53">
        <w:rPr>
          <w:rFonts w:ascii="inherit" w:eastAsia="Times New Roman" w:hAnsi="inherit" w:cs="Arial"/>
          <w:b/>
          <w:bCs/>
          <w:color w:val="777777"/>
          <w:sz w:val="23"/>
          <w:szCs w:val="23"/>
          <w:bdr w:val="none" w:sz="0" w:space="0" w:color="auto" w:frame="1"/>
        </w:rPr>
        <w:t xml:space="preserve">44.   What </w:t>
      </w:r>
      <w:r w:rsidR="00DB2072" w:rsidRPr="00BA4E53">
        <w:rPr>
          <w:rFonts w:ascii="inherit" w:eastAsia="Times New Roman" w:hAnsi="inherit" w:cs="Arial"/>
          <w:b/>
          <w:bCs/>
          <w:color w:val="777777"/>
          <w:sz w:val="23"/>
          <w:szCs w:val="23"/>
          <w:bdr w:val="none" w:sz="0" w:space="0" w:color="auto" w:frame="1"/>
        </w:rPr>
        <w:t>are base</w:t>
      </w:r>
      <w:r w:rsidRPr="00BA4E53">
        <w:rPr>
          <w:rFonts w:ascii="inherit" w:eastAsia="Times New Roman" w:hAnsi="inherit" w:cs="Arial"/>
          <w:b/>
          <w:bCs/>
          <w:color w:val="777777"/>
          <w:sz w:val="23"/>
          <w:szCs w:val="23"/>
          <w:bdr w:val="none" w:sz="0" w:space="0" w:color="auto" w:frame="1"/>
        </w:rPr>
        <w:t xml:space="preserve"> class, sub class and super class?</w:t>
      </w:r>
    </w:p>
    <w:p w:rsidR="00BA4E53" w:rsidRPr="00BA4E53" w:rsidRDefault="00BA4E53" w:rsidP="00BA4E53">
      <w:pPr>
        <w:shd w:val="clear" w:color="auto" w:fill="FFFFFF"/>
        <w:spacing w:after="0" w:line="360" w:lineRule="atLeast"/>
        <w:textAlignment w:val="baseline"/>
        <w:rPr>
          <w:rFonts w:ascii="Arial" w:eastAsia="Times New Roman" w:hAnsi="Arial" w:cs="Arial"/>
          <w:color w:val="777777"/>
          <w:sz w:val="23"/>
          <w:szCs w:val="23"/>
        </w:rPr>
      </w:pPr>
      <w:r w:rsidRPr="00BA4E53">
        <w:rPr>
          <w:rFonts w:ascii="Arial" w:eastAsia="Times New Roman" w:hAnsi="Arial" w:cs="Arial"/>
          <w:color w:val="777777"/>
          <w:sz w:val="23"/>
          <w:szCs w:val="23"/>
        </w:rPr>
        <w:lastRenderedPageBreak/>
        <w:t xml:space="preserve">Base class is the most generalized </w:t>
      </w:r>
      <w:r w:rsidR="00DB2072" w:rsidRPr="00BA4E53">
        <w:rPr>
          <w:rFonts w:ascii="Arial" w:eastAsia="Times New Roman" w:hAnsi="Arial" w:cs="Arial"/>
          <w:color w:val="777777"/>
          <w:sz w:val="23"/>
          <w:szCs w:val="23"/>
        </w:rPr>
        <w:t>class,</w:t>
      </w:r>
      <w:r w:rsidRPr="00BA4E53">
        <w:rPr>
          <w:rFonts w:ascii="Arial" w:eastAsia="Times New Roman" w:hAnsi="Arial" w:cs="Arial"/>
          <w:color w:val="777777"/>
          <w:sz w:val="23"/>
          <w:szCs w:val="23"/>
        </w:rPr>
        <w:t xml:space="preserve"> and it is said to be a root class.</w:t>
      </w:r>
    </w:p>
    <w:p w:rsidR="00BA4E53" w:rsidRPr="00BA4E53" w:rsidRDefault="00BA4E53" w:rsidP="00BA4E53">
      <w:pPr>
        <w:shd w:val="clear" w:color="auto" w:fill="FFFFFF"/>
        <w:spacing w:after="0" w:line="360" w:lineRule="atLeast"/>
        <w:textAlignment w:val="baseline"/>
        <w:rPr>
          <w:rFonts w:ascii="Arial" w:eastAsia="Times New Roman" w:hAnsi="Arial" w:cs="Arial"/>
          <w:color w:val="777777"/>
          <w:sz w:val="23"/>
          <w:szCs w:val="23"/>
        </w:rPr>
      </w:pPr>
      <w:r w:rsidRPr="00BA4E53">
        <w:rPr>
          <w:rFonts w:ascii="Arial" w:eastAsia="Times New Roman" w:hAnsi="Arial" w:cs="Arial"/>
          <w:color w:val="777777"/>
          <w:sz w:val="23"/>
          <w:szCs w:val="23"/>
        </w:rPr>
        <w:t>Sub class is a class that inherits from one or more base classes.</w:t>
      </w:r>
    </w:p>
    <w:p w:rsidR="00BA4E53" w:rsidRPr="00BA4E53" w:rsidRDefault="00BA4E53" w:rsidP="00BA4E53">
      <w:pPr>
        <w:shd w:val="clear" w:color="auto" w:fill="FFFFFF"/>
        <w:spacing w:after="0" w:line="360" w:lineRule="atLeast"/>
        <w:textAlignment w:val="baseline"/>
        <w:rPr>
          <w:rFonts w:ascii="Arial" w:eastAsia="Times New Roman" w:hAnsi="Arial" w:cs="Arial"/>
          <w:color w:val="777777"/>
          <w:sz w:val="23"/>
          <w:szCs w:val="23"/>
        </w:rPr>
      </w:pPr>
      <w:r w:rsidRPr="00BA4E53">
        <w:rPr>
          <w:rFonts w:ascii="Arial" w:eastAsia="Times New Roman" w:hAnsi="Arial" w:cs="Arial"/>
          <w:color w:val="777777"/>
          <w:sz w:val="23"/>
          <w:szCs w:val="23"/>
        </w:rPr>
        <w:t>Super class is the parent class from which another class inherits.</w:t>
      </w:r>
    </w:p>
    <w:p w:rsidR="00BA4E53" w:rsidRPr="00BA4E53" w:rsidRDefault="00BA4E53" w:rsidP="00BA4E53">
      <w:pPr>
        <w:shd w:val="clear" w:color="auto" w:fill="FFFFFF"/>
        <w:spacing w:after="0" w:line="360" w:lineRule="atLeast"/>
        <w:textAlignment w:val="baseline"/>
        <w:rPr>
          <w:rFonts w:ascii="Arial" w:eastAsia="Times New Roman" w:hAnsi="Arial" w:cs="Arial"/>
          <w:color w:val="777777"/>
          <w:sz w:val="23"/>
          <w:szCs w:val="23"/>
        </w:rPr>
      </w:pPr>
      <w:r w:rsidRPr="00BA4E53">
        <w:rPr>
          <w:rFonts w:ascii="inherit" w:eastAsia="Times New Roman" w:hAnsi="inherit" w:cs="Arial"/>
          <w:b/>
          <w:bCs/>
          <w:color w:val="777777"/>
          <w:sz w:val="23"/>
          <w:szCs w:val="23"/>
          <w:bdr w:val="none" w:sz="0" w:space="0" w:color="auto" w:frame="1"/>
        </w:rPr>
        <w:t>45.   What is static and dynamic binding?</w:t>
      </w:r>
    </w:p>
    <w:p w:rsidR="00BA4E53" w:rsidRPr="00BA4E53" w:rsidRDefault="00BA4E53" w:rsidP="00BA4E53">
      <w:pPr>
        <w:shd w:val="clear" w:color="auto" w:fill="FFFFFF"/>
        <w:spacing w:after="0" w:line="360" w:lineRule="atLeast"/>
        <w:textAlignment w:val="baseline"/>
        <w:rPr>
          <w:rFonts w:ascii="Arial" w:eastAsia="Times New Roman" w:hAnsi="Arial" w:cs="Arial"/>
          <w:color w:val="777777"/>
          <w:sz w:val="23"/>
          <w:szCs w:val="23"/>
        </w:rPr>
      </w:pPr>
      <w:r w:rsidRPr="00BA4E53">
        <w:rPr>
          <w:rFonts w:ascii="Arial" w:eastAsia="Times New Roman" w:hAnsi="Arial" w:cs="Arial"/>
          <w:color w:val="777777"/>
          <w:sz w:val="23"/>
          <w:szCs w:val="23"/>
        </w:rPr>
        <w:t xml:space="preserve">Binding is nothing but the association of a name with the class. Static binding is a binding in which name can be associated with the class during compilation </w:t>
      </w:r>
      <w:r w:rsidR="00DB2072" w:rsidRPr="00BA4E53">
        <w:rPr>
          <w:rFonts w:ascii="Arial" w:eastAsia="Times New Roman" w:hAnsi="Arial" w:cs="Arial"/>
          <w:color w:val="777777"/>
          <w:sz w:val="23"/>
          <w:szCs w:val="23"/>
        </w:rPr>
        <w:t>time,</w:t>
      </w:r>
      <w:r w:rsidRPr="00BA4E53">
        <w:rPr>
          <w:rFonts w:ascii="Arial" w:eastAsia="Times New Roman" w:hAnsi="Arial" w:cs="Arial"/>
          <w:color w:val="777777"/>
          <w:sz w:val="23"/>
          <w:szCs w:val="23"/>
        </w:rPr>
        <w:t xml:space="preserve"> and it is also called as early Binding.</w:t>
      </w:r>
    </w:p>
    <w:p w:rsidR="00BA4E53" w:rsidRPr="00BA4E53" w:rsidRDefault="00BA4E53" w:rsidP="00BA4E53">
      <w:pPr>
        <w:shd w:val="clear" w:color="auto" w:fill="FFFFFF"/>
        <w:spacing w:after="0" w:line="360" w:lineRule="atLeast"/>
        <w:textAlignment w:val="baseline"/>
        <w:rPr>
          <w:rFonts w:ascii="Arial" w:eastAsia="Times New Roman" w:hAnsi="Arial" w:cs="Arial"/>
          <w:color w:val="777777"/>
          <w:sz w:val="23"/>
          <w:szCs w:val="23"/>
        </w:rPr>
      </w:pPr>
      <w:r w:rsidRPr="00BA4E53">
        <w:rPr>
          <w:rFonts w:ascii="Arial" w:eastAsia="Times New Roman" w:hAnsi="Arial" w:cs="Arial"/>
          <w:color w:val="777777"/>
          <w:sz w:val="23"/>
          <w:szCs w:val="23"/>
        </w:rPr>
        <w:t xml:space="preserve">Dynamic binding is a binding in which name can be associated with the class during execution </w:t>
      </w:r>
      <w:r w:rsidR="00DB2072" w:rsidRPr="00BA4E53">
        <w:rPr>
          <w:rFonts w:ascii="Arial" w:eastAsia="Times New Roman" w:hAnsi="Arial" w:cs="Arial"/>
          <w:color w:val="777777"/>
          <w:sz w:val="23"/>
          <w:szCs w:val="23"/>
        </w:rPr>
        <w:t>time,</w:t>
      </w:r>
      <w:r w:rsidRPr="00BA4E53">
        <w:rPr>
          <w:rFonts w:ascii="Arial" w:eastAsia="Times New Roman" w:hAnsi="Arial" w:cs="Arial"/>
          <w:color w:val="777777"/>
          <w:sz w:val="23"/>
          <w:szCs w:val="23"/>
        </w:rPr>
        <w:t xml:space="preserve"> and it is also called as Late Binding.</w:t>
      </w:r>
    </w:p>
    <w:p w:rsidR="00BA4E53" w:rsidRPr="00BA4E53" w:rsidRDefault="00BA4E53" w:rsidP="00BA4E53">
      <w:pPr>
        <w:shd w:val="clear" w:color="auto" w:fill="FFFFFF"/>
        <w:spacing w:after="0" w:line="360" w:lineRule="atLeast"/>
        <w:textAlignment w:val="baseline"/>
        <w:rPr>
          <w:rFonts w:ascii="Arial" w:eastAsia="Times New Roman" w:hAnsi="Arial" w:cs="Arial"/>
          <w:color w:val="777777"/>
          <w:sz w:val="23"/>
          <w:szCs w:val="23"/>
        </w:rPr>
      </w:pPr>
      <w:r w:rsidRPr="00BA4E53">
        <w:rPr>
          <w:rFonts w:ascii="inherit" w:eastAsia="Times New Roman" w:hAnsi="inherit" w:cs="Arial"/>
          <w:b/>
          <w:bCs/>
          <w:color w:val="777777"/>
          <w:sz w:val="23"/>
          <w:szCs w:val="23"/>
          <w:bdr w:val="none" w:sz="0" w:space="0" w:color="auto" w:frame="1"/>
        </w:rPr>
        <w:t>46.   How many instances can be created for an abstract class?</w:t>
      </w:r>
    </w:p>
    <w:p w:rsidR="00BA4E53" w:rsidRPr="00BA4E53" w:rsidRDefault="00BA4E53" w:rsidP="00BA4E53">
      <w:pPr>
        <w:shd w:val="clear" w:color="auto" w:fill="FFFFFF"/>
        <w:spacing w:after="0" w:line="360" w:lineRule="atLeast"/>
        <w:textAlignment w:val="baseline"/>
        <w:rPr>
          <w:rFonts w:ascii="Arial" w:eastAsia="Times New Roman" w:hAnsi="Arial" w:cs="Arial"/>
          <w:color w:val="777777"/>
          <w:sz w:val="23"/>
          <w:szCs w:val="23"/>
        </w:rPr>
      </w:pPr>
      <w:r w:rsidRPr="00BA4E53">
        <w:rPr>
          <w:rFonts w:ascii="Arial" w:eastAsia="Times New Roman" w:hAnsi="Arial" w:cs="Arial"/>
          <w:color w:val="777777"/>
          <w:sz w:val="23"/>
          <w:szCs w:val="23"/>
        </w:rPr>
        <w:t>Zero instances will be created for an abstract class.</w:t>
      </w:r>
    </w:p>
    <w:p w:rsidR="00BA4E53" w:rsidRPr="00BA4E53" w:rsidRDefault="00BA4E53" w:rsidP="00BA4E53">
      <w:pPr>
        <w:shd w:val="clear" w:color="auto" w:fill="FFFFFF"/>
        <w:spacing w:after="0" w:line="360" w:lineRule="atLeast"/>
        <w:textAlignment w:val="baseline"/>
        <w:rPr>
          <w:rFonts w:ascii="Arial" w:eastAsia="Times New Roman" w:hAnsi="Arial" w:cs="Arial"/>
          <w:color w:val="777777"/>
          <w:sz w:val="23"/>
          <w:szCs w:val="23"/>
        </w:rPr>
      </w:pPr>
      <w:r w:rsidRPr="00BA4E53">
        <w:rPr>
          <w:rFonts w:ascii="inherit" w:eastAsia="Times New Roman" w:hAnsi="inherit" w:cs="Arial"/>
          <w:b/>
          <w:bCs/>
          <w:color w:val="777777"/>
          <w:sz w:val="23"/>
          <w:szCs w:val="23"/>
          <w:bdr w:val="none" w:sz="0" w:space="0" w:color="auto" w:frame="1"/>
        </w:rPr>
        <w:t>47.   Which keyword can be used for overloading?</w:t>
      </w:r>
    </w:p>
    <w:p w:rsidR="00BA4E53" w:rsidRPr="00BA4E53" w:rsidRDefault="00BA4E53" w:rsidP="00BA4E53">
      <w:pPr>
        <w:shd w:val="clear" w:color="auto" w:fill="FFFFFF"/>
        <w:spacing w:after="0" w:line="360" w:lineRule="atLeast"/>
        <w:textAlignment w:val="baseline"/>
        <w:rPr>
          <w:rFonts w:ascii="Arial" w:eastAsia="Times New Roman" w:hAnsi="Arial" w:cs="Arial"/>
          <w:color w:val="777777"/>
          <w:sz w:val="23"/>
          <w:szCs w:val="23"/>
        </w:rPr>
      </w:pPr>
      <w:r w:rsidRPr="00BA4E53">
        <w:rPr>
          <w:rFonts w:ascii="Arial" w:eastAsia="Times New Roman" w:hAnsi="Arial" w:cs="Arial"/>
          <w:color w:val="777777"/>
          <w:sz w:val="23"/>
          <w:szCs w:val="23"/>
        </w:rPr>
        <w:t>Operator keyword is used for overloading.</w:t>
      </w:r>
    </w:p>
    <w:p w:rsidR="00BA4E53" w:rsidRPr="00BA4E53" w:rsidRDefault="00BA4E53" w:rsidP="00BA4E53">
      <w:pPr>
        <w:shd w:val="clear" w:color="auto" w:fill="FFFFFF"/>
        <w:spacing w:after="0" w:line="360" w:lineRule="atLeast"/>
        <w:textAlignment w:val="baseline"/>
        <w:rPr>
          <w:rFonts w:ascii="Arial" w:eastAsia="Times New Roman" w:hAnsi="Arial" w:cs="Arial"/>
          <w:color w:val="777777"/>
          <w:sz w:val="23"/>
          <w:szCs w:val="23"/>
        </w:rPr>
      </w:pPr>
      <w:r w:rsidRPr="00BA4E53">
        <w:rPr>
          <w:rFonts w:ascii="inherit" w:eastAsia="Times New Roman" w:hAnsi="inherit" w:cs="Arial"/>
          <w:b/>
          <w:bCs/>
          <w:color w:val="777777"/>
          <w:sz w:val="23"/>
          <w:szCs w:val="23"/>
          <w:bdr w:val="none" w:sz="0" w:space="0" w:color="auto" w:frame="1"/>
        </w:rPr>
        <w:t xml:space="preserve">48.   What is the default access </w:t>
      </w:r>
      <w:proofErr w:type="spellStart"/>
      <w:r w:rsidRPr="00BA4E53">
        <w:rPr>
          <w:rFonts w:ascii="inherit" w:eastAsia="Times New Roman" w:hAnsi="inherit" w:cs="Arial"/>
          <w:b/>
          <w:bCs/>
          <w:color w:val="777777"/>
          <w:sz w:val="23"/>
          <w:szCs w:val="23"/>
          <w:bdr w:val="none" w:sz="0" w:space="0" w:color="auto" w:frame="1"/>
        </w:rPr>
        <w:t>specifier</w:t>
      </w:r>
      <w:proofErr w:type="spellEnd"/>
      <w:r w:rsidRPr="00BA4E53">
        <w:rPr>
          <w:rFonts w:ascii="inherit" w:eastAsia="Times New Roman" w:hAnsi="inherit" w:cs="Arial"/>
          <w:b/>
          <w:bCs/>
          <w:color w:val="777777"/>
          <w:sz w:val="23"/>
          <w:szCs w:val="23"/>
          <w:bdr w:val="none" w:sz="0" w:space="0" w:color="auto" w:frame="1"/>
        </w:rPr>
        <w:t xml:space="preserve"> in a class definition?</w:t>
      </w:r>
    </w:p>
    <w:p w:rsidR="00BA4E53" w:rsidRPr="00BA4E53" w:rsidRDefault="00BA4E53" w:rsidP="00BA4E53">
      <w:pPr>
        <w:shd w:val="clear" w:color="auto" w:fill="FFFFFF"/>
        <w:spacing w:after="0" w:line="360" w:lineRule="atLeast"/>
        <w:textAlignment w:val="baseline"/>
        <w:rPr>
          <w:rFonts w:ascii="Arial" w:eastAsia="Times New Roman" w:hAnsi="Arial" w:cs="Arial"/>
          <w:color w:val="777777"/>
          <w:sz w:val="23"/>
          <w:szCs w:val="23"/>
        </w:rPr>
      </w:pPr>
      <w:r w:rsidRPr="00BA4E53">
        <w:rPr>
          <w:rFonts w:ascii="Arial" w:eastAsia="Times New Roman" w:hAnsi="Arial" w:cs="Arial"/>
          <w:color w:val="777777"/>
          <w:sz w:val="23"/>
          <w:szCs w:val="23"/>
        </w:rPr>
        <w:t xml:space="preserve">Private access </w:t>
      </w:r>
      <w:proofErr w:type="spellStart"/>
      <w:r w:rsidRPr="00BA4E53">
        <w:rPr>
          <w:rFonts w:ascii="Arial" w:eastAsia="Times New Roman" w:hAnsi="Arial" w:cs="Arial"/>
          <w:color w:val="777777"/>
          <w:sz w:val="23"/>
          <w:szCs w:val="23"/>
        </w:rPr>
        <w:t>specifier</w:t>
      </w:r>
      <w:proofErr w:type="spellEnd"/>
      <w:r w:rsidRPr="00BA4E53">
        <w:rPr>
          <w:rFonts w:ascii="Arial" w:eastAsia="Times New Roman" w:hAnsi="Arial" w:cs="Arial"/>
          <w:color w:val="777777"/>
          <w:sz w:val="23"/>
          <w:szCs w:val="23"/>
        </w:rPr>
        <w:t xml:space="preserve"> is used in a class definition.</w:t>
      </w:r>
    </w:p>
    <w:p w:rsidR="00BA4E53" w:rsidRPr="00BA4E53" w:rsidRDefault="00BA4E53" w:rsidP="00BA4E53">
      <w:pPr>
        <w:shd w:val="clear" w:color="auto" w:fill="FFFFFF"/>
        <w:spacing w:after="0" w:line="360" w:lineRule="atLeast"/>
        <w:textAlignment w:val="baseline"/>
        <w:rPr>
          <w:rFonts w:ascii="Arial" w:eastAsia="Times New Roman" w:hAnsi="Arial" w:cs="Arial"/>
          <w:color w:val="777777"/>
          <w:sz w:val="23"/>
          <w:szCs w:val="23"/>
        </w:rPr>
      </w:pPr>
      <w:r w:rsidRPr="00BA4E53">
        <w:rPr>
          <w:rFonts w:ascii="inherit" w:eastAsia="Times New Roman" w:hAnsi="inherit" w:cs="Arial"/>
          <w:b/>
          <w:bCs/>
          <w:color w:val="777777"/>
          <w:sz w:val="23"/>
          <w:szCs w:val="23"/>
          <w:bdr w:val="none" w:sz="0" w:space="0" w:color="auto" w:frame="1"/>
        </w:rPr>
        <w:t>49.   Which OOPS concept is used as reuse mechanism?</w:t>
      </w:r>
    </w:p>
    <w:p w:rsidR="00BA4E53" w:rsidRPr="00BA4E53" w:rsidRDefault="00BA4E53" w:rsidP="00BA4E53">
      <w:pPr>
        <w:shd w:val="clear" w:color="auto" w:fill="FFFFFF"/>
        <w:spacing w:after="0" w:line="360" w:lineRule="atLeast"/>
        <w:textAlignment w:val="baseline"/>
        <w:rPr>
          <w:rFonts w:ascii="Arial" w:eastAsia="Times New Roman" w:hAnsi="Arial" w:cs="Arial"/>
          <w:color w:val="777777"/>
          <w:sz w:val="23"/>
          <w:szCs w:val="23"/>
        </w:rPr>
      </w:pPr>
      <w:r w:rsidRPr="00BA4E53">
        <w:rPr>
          <w:rFonts w:ascii="Arial" w:eastAsia="Times New Roman" w:hAnsi="Arial" w:cs="Arial"/>
          <w:color w:val="777777"/>
          <w:sz w:val="23"/>
          <w:szCs w:val="23"/>
        </w:rPr>
        <w:t>Inheritance is the OOPS concept that can be used as reuse mechanism.</w:t>
      </w:r>
    </w:p>
    <w:p w:rsidR="00BA4E53" w:rsidRPr="00BA4E53" w:rsidRDefault="00BA4E53" w:rsidP="00BA4E53">
      <w:pPr>
        <w:shd w:val="clear" w:color="auto" w:fill="FFFFFF"/>
        <w:spacing w:after="0" w:line="360" w:lineRule="atLeast"/>
        <w:textAlignment w:val="baseline"/>
        <w:rPr>
          <w:rFonts w:ascii="Arial" w:eastAsia="Times New Roman" w:hAnsi="Arial" w:cs="Arial"/>
          <w:color w:val="777777"/>
          <w:sz w:val="23"/>
          <w:szCs w:val="23"/>
        </w:rPr>
      </w:pPr>
      <w:r w:rsidRPr="00BA4E53">
        <w:rPr>
          <w:rFonts w:ascii="inherit" w:eastAsia="Times New Roman" w:hAnsi="inherit" w:cs="Arial"/>
          <w:b/>
          <w:bCs/>
          <w:color w:val="777777"/>
          <w:sz w:val="23"/>
          <w:szCs w:val="23"/>
          <w:bdr w:val="none" w:sz="0" w:space="0" w:color="auto" w:frame="1"/>
        </w:rPr>
        <w:t>50.   Which OOPS concept exposes only necessary information to the calling functions?</w:t>
      </w:r>
    </w:p>
    <w:p w:rsidR="00BA4E53" w:rsidRPr="00BA4E53" w:rsidRDefault="00BA4E53" w:rsidP="00BA4E53">
      <w:pPr>
        <w:shd w:val="clear" w:color="auto" w:fill="FFFFFF"/>
        <w:spacing w:after="0" w:line="360" w:lineRule="atLeast"/>
        <w:textAlignment w:val="baseline"/>
        <w:rPr>
          <w:rFonts w:ascii="Arial" w:eastAsia="Times New Roman" w:hAnsi="Arial" w:cs="Arial"/>
          <w:color w:val="777777"/>
          <w:sz w:val="23"/>
          <w:szCs w:val="23"/>
        </w:rPr>
      </w:pPr>
      <w:r w:rsidRPr="00BA4E53">
        <w:rPr>
          <w:rFonts w:ascii="Arial" w:eastAsia="Times New Roman" w:hAnsi="Arial" w:cs="Arial"/>
          <w:color w:val="777777"/>
          <w:sz w:val="23"/>
          <w:szCs w:val="23"/>
        </w:rPr>
        <w:t>Data Hiding / Abstraction</w:t>
      </w:r>
    </w:p>
    <w:p w:rsidR="00170E71" w:rsidRDefault="00170E71"/>
    <w:sectPr w:rsidR="00170E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B4360"/>
    <w:multiLevelType w:val="multilevel"/>
    <w:tmpl w:val="157C9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D954A6"/>
    <w:multiLevelType w:val="multilevel"/>
    <w:tmpl w:val="7090B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105FEE"/>
    <w:multiLevelType w:val="multilevel"/>
    <w:tmpl w:val="023E7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D52897"/>
    <w:multiLevelType w:val="multilevel"/>
    <w:tmpl w:val="A3405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583271C"/>
    <w:multiLevelType w:val="multilevel"/>
    <w:tmpl w:val="4D2C0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F45801"/>
    <w:multiLevelType w:val="multilevel"/>
    <w:tmpl w:val="D6120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AF5F0A"/>
    <w:multiLevelType w:val="multilevel"/>
    <w:tmpl w:val="8E666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A4162C1"/>
    <w:multiLevelType w:val="multilevel"/>
    <w:tmpl w:val="89840F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C2278DE"/>
    <w:multiLevelType w:val="multilevel"/>
    <w:tmpl w:val="39304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B772131"/>
    <w:multiLevelType w:val="multilevel"/>
    <w:tmpl w:val="188AC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0FD12CF"/>
    <w:multiLevelType w:val="multilevel"/>
    <w:tmpl w:val="62E0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9C8716A"/>
    <w:multiLevelType w:val="multilevel"/>
    <w:tmpl w:val="8C644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9F111E4"/>
    <w:multiLevelType w:val="multilevel"/>
    <w:tmpl w:val="2C700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0C92FFC"/>
    <w:multiLevelType w:val="multilevel"/>
    <w:tmpl w:val="1338A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0D8591B"/>
    <w:multiLevelType w:val="multilevel"/>
    <w:tmpl w:val="58DEA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31F3F38"/>
    <w:multiLevelType w:val="multilevel"/>
    <w:tmpl w:val="2E18C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5732032"/>
    <w:multiLevelType w:val="multilevel"/>
    <w:tmpl w:val="9904C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9"/>
  </w:num>
  <w:num w:numId="3">
    <w:abstractNumId w:val="1"/>
  </w:num>
  <w:num w:numId="4">
    <w:abstractNumId w:val="10"/>
  </w:num>
  <w:num w:numId="5">
    <w:abstractNumId w:val="8"/>
  </w:num>
  <w:num w:numId="6">
    <w:abstractNumId w:val="16"/>
  </w:num>
  <w:num w:numId="7">
    <w:abstractNumId w:val="15"/>
  </w:num>
  <w:num w:numId="8">
    <w:abstractNumId w:val="12"/>
  </w:num>
  <w:num w:numId="9">
    <w:abstractNumId w:val="14"/>
  </w:num>
  <w:num w:numId="10">
    <w:abstractNumId w:val="7"/>
  </w:num>
  <w:num w:numId="11">
    <w:abstractNumId w:val="0"/>
  </w:num>
  <w:num w:numId="12">
    <w:abstractNumId w:val="13"/>
  </w:num>
  <w:num w:numId="13">
    <w:abstractNumId w:val="3"/>
  </w:num>
  <w:num w:numId="14">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E71"/>
    <w:rsid w:val="00170E71"/>
    <w:rsid w:val="00BA4E53"/>
    <w:rsid w:val="00C275AA"/>
    <w:rsid w:val="00DB20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FD9E86-74D5-4A56-8CE4-8BC160441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70E7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70E7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E7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70E7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70E7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70E71"/>
    <w:rPr>
      <w:i/>
      <w:iCs/>
    </w:rPr>
  </w:style>
  <w:style w:type="character" w:styleId="Strong">
    <w:name w:val="Strong"/>
    <w:basedOn w:val="DefaultParagraphFont"/>
    <w:uiPriority w:val="22"/>
    <w:qFormat/>
    <w:rsid w:val="00170E71"/>
    <w:rPr>
      <w:b/>
      <w:bCs/>
    </w:rPr>
  </w:style>
  <w:style w:type="character" w:styleId="HTMLCode">
    <w:name w:val="HTML Code"/>
    <w:basedOn w:val="DefaultParagraphFont"/>
    <w:uiPriority w:val="99"/>
    <w:semiHidden/>
    <w:unhideWhenUsed/>
    <w:rsid w:val="00170E7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70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70E71"/>
    <w:rPr>
      <w:rFonts w:ascii="Courier New" w:eastAsia="Times New Roman" w:hAnsi="Courier New" w:cs="Courier New"/>
      <w:sz w:val="20"/>
      <w:szCs w:val="20"/>
    </w:rPr>
  </w:style>
  <w:style w:type="character" w:customStyle="1" w:styleId="fn">
    <w:name w:val="fn"/>
    <w:basedOn w:val="DefaultParagraphFont"/>
    <w:rsid w:val="00BA4E53"/>
  </w:style>
  <w:style w:type="character" w:styleId="Hyperlink">
    <w:name w:val="Hyperlink"/>
    <w:basedOn w:val="DefaultParagraphFont"/>
    <w:uiPriority w:val="99"/>
    <w:semiHidden/>
    <w:unhideWhenUsed/>
    <w:rsid w:val="00BA4E53"/>
    <w:rPr>
      <w:color w:val="0000FF"/>
      <w:u w:val="single"/>
    </w:rPr>
  </w:style>
  <w:style w:type="character" w:customStyle="1" w:styleId="timestamp-link">
    <w:name w:val="timestamp-link"/>
    <w:basedOn w:val="DefaultParagraphFont"/>
    <w:rsid w:val="00BA4E53"/>
  </w:style>
  <w:style w:type="character" w:customStyle="1" w:styleId="gmw">
    <w:name w:val="gmw_"/>
    <w:basedOn w:val="DefaultParagraphFont"/>
    <w:rsid w:val="00BA4E53"/>
  </w:style>
  <w:style w:type="character" w:customStyle="1" w:styleId="gm">
    <w:name w:val="gm_"/>
    <w:basedOn w:val="DefaultParagraphFont"/>
    <w:rsid w:val="00BA4E53"/>
  </w:style>
  <w:style w:type="paragraph" w:styleId="BalloonText">
    <w:name w:val="Balloon Text"/>
    <w:basedOn w:val="Normal"/>
    <w:link w:val="BalloonTextChar"/>
    <w:uiPriority w:val="99"/>
    <w:semiHidden/>
    <w:unhideWhenUsed/>
    <w:rsid w:val="00BA4E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4E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529743">
      <w:bodyDiv w:val="1"/>
      <w:marLeft w:val="0"/>
      <w:marRight w:val="0"/>
      <w:marTop w:val="0"/>
      <w:marBottom w:val="0"/>
      <w:divBdr>
        <w:top w:val="none" w:sz="0" w:space="0" w:color="auto"/>
        <w:left w:val="none" w:sz="0" w:space="0" w:color="auto"/>
        <w:bottom w:val="none" w:sz="0" w:space="0" w:color="auto"/>
        <w:right w:val="none" w:sz="0" w:space="0" w:color="auto"/>
      </w:divBdr>
      <w:divsChild>
        <w:div w:id="2011760574">
          <w:marLeft w:val="0"/>
          <w:marRight w:val="0"/>
          <w:marTop w:val="0"/>
          <w:marBottom w:val="0"/>
          <w:divBdr>
            <w:top w:val="none" w:sz="0" w:space="0" w:color="auto"/>
            <w:left w:val="none" w:sz="0" w:space="0" w:color="auto"/>
            <w:bottom w:val="none" w:sz="0" w:space="0" w:color="auto"/>
            <w:right w:val="none" w:sz="0" w:space="0" w:color="auto"/>
          </w:divBdr>
        </w:div>
        <w:div w:id="844058239">
          <w:marLeft w:val="0"/>
          <w:marRight w:val="0"/>
          <w:marTop w:val="0"/>
          <w:marBottom w:val="0"/>
          <w:divBdr>
            <w:top w:val="none" w:sz="0" w:space="0" w:color="auto"/>
            <w:left w:val="none" w:sz="0" w:space="0" w:color="auto"/>
            <w:bottom w:val="none" w:sz="0" w:space="0" w:color="auto"/>
            <w:right w:val="none" w:sz="0" w:space="0" w:color="auto"/>
          </w:divBdr>
          <w:divsChild>
            <w:div w:id="780878947">
              <w:marLeft w:val="0"/>
              <w:marRight w:val="0"/>
              <w:marTop w:val="0"/>
              <w:marBottom w:val="0"/>
              <w:divBdr>
                <w:top w:val="none" w:sz="0" w:space="0" w:color="auto"/>
                <w:left w:val="none" w:sz="0" w:space="0" w:color="auto"/>
                <w:bottom w:val="none" w:sz="0" w:space="0" w:color="auto"/>
                <w:right w:val="none" w:sz="0" w:space="0" w:color="auto"/>
              </w:divBdr>
            </w:div>
            <w:div w:id="40549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639381">
      <w:bodyDiv w:val="1"/>
      <w:marLeft w:val="0"/>
      <w:marRight w:val="0"/>
      <w:marTop w:val="0"/>
      <w:marBottom w:val="0"/>
      <w:divBdr>
        <w:top w:val="none" w:sz="0" w:space="0" w:color="auto"/>
        <w:left w:val="none" w:sz="0" w:space="0" w:color="auto"/>
        <w:bottom w:val="none" w:sz="0" w:space="0" w:color="auto"/>
        <w:right w:val="none" w:sz="0" w:space="0" w:color="auto"/>
      </w:divBdr>
      <w:divsChild>
        <w:div w:id="715590377">
          <w:marLeft w:val="0"/>
          <w:marRight w:val="0"/>
          <w:marTop w:val="0"/>
          <w:marBottom w:val="0"/>
          <w:divBdr>
            <w:top w:val="none" w:sz="0" w:space="0" w:color="auto"/>
            <w:left w:val="none" w:sz="0" w:space="0" w:color="auto"/>
            <w:bottom w:val="none" w:sz="0" w:space="0" w:color="auto"/>
            <w:right w:val="none" w:sz="0" w:space="0" w:color="auto"/>
          </w:divBdr>
          <w:divsChild>
            <w:div w:id="1086808186">
              <w:marLeft w:val="0"/>
              <w:marRight w:val="0"/>
              <w:marTop w:val="0"/>
              <w:marBottom w:val="0"/>
              <w:divBdr>
                <w:top w:val="none" w:sz="0" w:space="0" w:color="auto"/>
                <w:left w:val="none" w:sz="0" w:space="0" w:color="auto"/>
                <w:bottom w:val="none" w:sz="0" w:space="0" w:color="auto"/>
                <w:right w:val="none" w:sz="0" w:space="0" w:color="auto"/>
              </w:divBdr>
            </w:div>
            <w:div w:id="991253604">
              <w:marLeft w:val="0"/>
              <w:marRight w:val="0"/>
              <w:marTop w:val="0"/>
              <w:marBottom w:val="0"/>
              <w:divBdr>
                <w:top w:val="none" w:sz="0" w:space="0" w:color="auto"/>
                <w:left w:val="none" w:sz="0" w:space="0" w:color="auto"/>
                <w:bottom w:val="none" w:sz="0" w:space="0" w:color="auto"/>
                <w:right w:val="none" w:sz="0" w:space="0" w:color="auto"/>
              </w:divBdr>
            </w:div>
          </w:divsChild>
        </w:div>
        <w:div w:id="558441719">
          <w:marLeft w:val="0"/>
          <w:marRight w:val="0"/>
          <w:marTop w:val="0"/>
          <w:marBottom w:val="0"/>
          <w:divBdr>
            <w:top w:val="none" w:sz="0" w:space="0" w:color="auto"/>
            <w:left w:val="none" w:sz="0" w:space="0" w:color="auto"/>
            <w:bottom w:val="none" w:sz="0" w:space="0" w:color="auto"/>
            <w:right w:val="none" w:sz="0" w:space="0" w:color="auto"/>
          </w:divBdr>
        </w:div>
        <w:div w:id="1921670695">
          <w:marLeft w:val="0"/>
          <w:marRight w:val="0"/>
          <w:marTop w:val="0"/>
          <w:marBottom w:val="0"/>
          <w:divBdr>
            <w:top w:val="none" w:sz="0" w:space="0" w:color="auto"/>
            <w:left w:val="none" w:sz="0" w:space="0" w:color="auto"/>
            <w:bottom w:val="none" w:sz="0" w:space="0" w:color="auto"/>
            <w:right w:val="none" w:sz="0" w:space="0" w:color="auto"/>
          </w:divBdr>
          <w:divsChild>
            <w:div w:id="896162491">
              <w:marLeft w:val="0"/>
              <w:marRight w:val="0"/>
              <w:marTop w:val="0"/>
              <w:marBottom w:val="0"/>
              <w:divBdr>
                <w:top w:val="none" w:sz="0" w:space="0" w:color="auto"/>
                <w:left w:val="none" w:sz="0" w:space="0" w:color="auto"/>
                <w:bottom w:val="none" w:sz="0" w:space="0" w:color="auto"/>
                <w:right w:val="none" w:sz="0" w:space="0" w:color="auto"/>
              </w:divBdr>
            </w:div>
            <w:div w:id="1488470468">
              <w:marLeft w:val="0"/>
              <w:marRight w:val="0"/>
              <w:marTop w:val="0"/>
              <w:marBottom w:val="0"/>
              <w:divBdr>
                <w:top w:val="none" w:sz="0" w:space="0" w:color="auto"/>
                <w:left w:val="none" w:sz="0" w:space="0" w:color="auto"/>
                <w:bottom w:val="none" w:sz="0" w:space="0" w:color="auto"/>
                <w:right w:val="none" w:sz="0" w:space="0" w:color="auto"/>
              </w:divBdr>
            </w:div>
            <w:div w:id="694383996">
              <w:marLeft w:val="0"/>
              <w:marRight w:val="0"/>
              <w:marTop w:val="0"/>
              <w:marBottom w:val="0"/>
              <w:divBdr>
                <w:top w:val="none" w:sz="0" w:space="0" w:color="auto"/>
                <w:left w:val="none" w:sz="0" w:space="0" w:color="auto"/>
                <w:bottom w:val="none" w:sz="0" w:space="0" w:color="auto"/>
                <w:right w:val="none" w:sz="0" w:space="0" w:color="auto"/>
              </w:divBdr>
            </w:div>
            <w:div w:id="1307473415">
              <w:marLeft w:val="0"/>
              <w:marRight w:val="0"/>
              <w:marTop w:val="0"/>
              <w:marBottom w:val="0"/>
              <w:divBdr>
                <w:top w:val="none" w:sz="0" w:space="0" w:color="auto"/>
                <w:left w:val="none" w:sz="0" w:space="0" w:color="auto"/>
                <w:bottom w:val="none" w:sz="0" w:space="0" w:color="auto"/>
                <w:right w:val="none" w:sz="0" w:space="0" w:color="auto"/>
              </w:divBdr>
            </w:div>
            <w:div w:id="2067726792">
              <w:marLeft w:val="0"/>
              <w:marRight w:val="0"/>
              <w:marTop w:val="0"/>
              <w:marBottom w:val="0"/>
              <w:divBdr>
                <w:top w:val="none" w:sz="0" w:space="0" w:color="auto"/>
                <w:left w:val="none" w:sz="0" w:space="0" w:color="auto"/>
                <w:bottom w:val="none" w:sz="0" w:space="0" w:color="auto"/>
                <w:right w:val="none" w:sz="0" w:space="0" w:color="auto"/>
              </w:divBdr>
            </w:div>
            <w:div w:id="1556044444">
              <w:marLeft w:val="0"/>
              <w:marRight w:val="0"/>
              <w:marTop w:val="0"/>
              <w:marBottom w:val="0"/>
              <w:divBdr>
                <w:top w:val="none" w:sz="0" w:space="0" w:color="auto"/>
                <w:left w:val="none" w:sz="0" w:space="0" w:color="auto"/>
                <w:bottom w:val="none" w:sz="0" w:space="0" w:color="auto"/>
                <w:right w:val="none" w:sz="0" w:space="0" w:color="auto"/>
              </w:divBdr>
            </w:div>
            <w:div w:id="832526572">
              <w:marLeft w:val="0"/>
              <w:marRight w:val="0"/>
              <w:marTop w:val="0"/>
              <w:marBottom w:val="0"/>
              <w:divBdr>
                <w:top w:val="none" w:sz="0" w:space="0" w:color="auto"/>
                <w:left w:val="none" w:sz="0" w:space="0" w:color="auto"/>
                <w:bottom w:val="none" w:sz="0" w:space="0" w:color="auto"/>
                <w:right w:val="none" w:sz="0" w:space="0" w:color="auto"/>
              </w:divBdr>
            </w:div>
            <w:div w:id="1978953811">
              <w:marLeft w:val="0"/>
              <w:marRight w:val="0"/>
              <w:marTop w:val="0"/>
              <w:marBottom w:val="0"/>
              <w:divBdr>
                <w:top w:val="none" w:sz="0" w:space="0" w:color="auto"/>
                <w:left w:val="none" w:sz="0" w:space="0" w:color="auto"/>
                <w:bottom w:val="none" w:sz="0" w:space="0" w:color="auto"/>
                <w:right w:val="none" w:sz="0" w:space="0" w:color="auto"/>
              </w:divBdr>
            </w:div>
            <w:div w:id="1124033495">
              <w:marLeft w:val="0"/>
              <w:marRight w:val="0"/>
              <w:marTop w:val="0"/>
              <w:marBottom w:val="0"/>
              <w:divBdr>
                <w:top w:val="none" w:sz="0" w:space="0" w:color="auto"/>
                <w:left w:val="none" w:sz="0" w:space="0" w:color="auto"/>
                <w:bottom w:val="none" w:sz="0" w:space="0" w:color="auto"/>
                <w:right w:val="none" w:sz="0" w:space="0" w:color="auto"/>
              </w:divBdr>
            </w:div>
            <w:div w:id="1189952097">
              <w:marLeft w:val="0"/>
              <w:marRight w:val="0"/>
              <w:marTop w:val="0"/>
              <w:marBottom w:val="0"/>
              <w:divBdr>
                <w:top w:val="none" w:sz="0" w:space="0" w:color="auto"/>
                <w:left w:val="none" w:sz="0" w:space="0" w:color="auto"/>
                <w:bottom w:val="none" w:sz="0" w:space="0" w:color="auto"/>
                <w:right w:val="none" w:sz="0" w:space="0" w:color="auto"/>
              </w:divBdr>
            </w:div>
            <w:div w:id="814950484">
              <w:marLeft w:val="0"/>
              <w:marRight w:val="0"/>
              <w:marTop w:val="0"/>
              <w:marBottom w:val="0"/>
              <w:divBdr>
                <w:top w:val="none" w:sz="0" w:space="0" w:color="auto"/>
                <w:left w:val="none" w:sz="0" w:space="0" w:color="auto"/>
                <w:bottom w:val="none" w:sz="0" w:space="0" w:color="auto"/>
                <w:right w:val="none" w:sz="0" w:space="0" w:color="auto"/>
              </w:divBdr>
            </w:div>
            <w:div w:id="569926343">
              <w:marLeft w:val="0"/>
              <w:marRight w:val="0"/>
              <w:marTop w:val="0"/>
              <w:marBottom w:val="0"/>
              <w:divBdr>
                <w:top w:val="none" w:sz="0" w:space="0" w:color="auto"/>
                <w:left w:val="none" w:sz="0" w:space="0" w:color="auto"/>
                <w:bottom w:val="none" w:sz="0" w:space="0" w:color="auto"/>
                <w:right w:val="none" w:sz="0" w:space="0" w:color="auto"/>
              </w:divBdr>
            </w:div>
            <w:div w:id="288825608">
              <w:marLeft w:val="0"/>
              <w:marRight w:val="0"/>
              <w:marTop w:val="0"/>
              <w:marBottom w:val="0"/>
              <w:divBdr>
                <w:top w:val="none" w:sz="0" w:space="0" w:color="auto"/>
                <w:left w:val="none" w:sz="0" w:space="0" w:color="auto"/>
                <w:bottom w:val="none" w:sz="0" w:space="0" w:color="auto"/>
                <w:right w:val="none" w:sz="0" w:space="0" w:color="auto"/>
              </w:divBdr>
            </w:div>
            <w:div w:id="1214387492">
              <w:marLeft w:val="0"/>
              <w:marRight w:val="0"/>
              <w:marTop w:val="0"/>
              <w:marBottom w:val="0"/>
              <w:divBdr>
                <w:top w:val="none" w:sz="0" w:space="0" w:color="auto"/>
                <w:left w:val="none" w:sz="0" w:space="0" w:color="auto"/>
                <w:bottom w:val="none" w:sz="0" w:space="0" w:color="auto"/>
                <w:right w:val="none" w:sz="0" w:space="0" w:color="auto"/>
              </w:divBdr>
            </w:div>
            <w:div w:id="148525179">
              <w:marLeft w:val="0"/>
              <w:marRight w:val="0"/>
              <w:marTop w:val="0"/>
              <w:marBottom w:val="0"/>
              <w:divBdr>
                <w:top w:val="none" w:sz="0" w:space="0" w:color="auto"/>
                <w:left w:val="none" w:sz="0" w:space="0" w:color="auto"/>
                <w:bottom w:val="none" w:sz="0" w:space="0" w:color="auto"/>
                <w:right w:val="none" w:sz="0" w:space="0" w:color="auto"/>
              </w:divBdr>
            </w:div>
            <w:div w:id="276370180">
              <w:marLeft w:val="0"/>
              <w:marRight w:val="0"/>
              <w:marTop w:val="0"/>
              <w:marBottom w:val="0"/>
              <w:divBdr>
                <w:top w:val="none" w:sz="0" w:space="0" w:color="auto"/>
                <w:left w:val="none" w:sz="0" w:space="0" w:color="auto"/>
                <w:bottom w:val="none" w:sz="0" w:space="0" w:color="auto"/>
                <w:right w:val="none" w:sz="0" w:space="0" w:color="auto"/>
              </w:divBdr>
            </w:div>
            <w:div w:id="495222001">
              <w:marLeft w:val="0"/>
              <w:marRight w:val="0"/>
              <w:marTop w:val="0"/>
              <w:marBottom w:val="0"/>
              <w:divBdr>
                <w:top w:val="none" w:sz="0" w:space="0" w:color="auto"/>
                <w:left w:val="none" w:sz="0" w:space="0" w:color="auto"/>
                <w:bottom w:val="none" w:sz="0" w:space="0" w:color="auto"/>
                <w:right w:val="none" w:sz="0" w:space="0" w:color="auto"/>
              </w:divBdr>
            </w:div>
            <w:div w:id="1207715863">
              <w:marLeft w:val="0"/>
              <w:marRight w:val="0"/>
              <w:marTop w:val="0"/>
              <w:marBottom w:val="0"/>
              <w:divBdr>
                <w:top w:val="none" w:sz="0" w:space="0" w:color="auto"/>
                <w:left w:val="none" w:sz="0" w:space="0" w:color="auto"/>
                <w:bottom w:val="none" w:sz="0" w:space="0" w:color="auto"/>
                <w:right w:val="none" w:sz="0" w:space="0" w:color="auto"/>
              </w:divBdr>
            </w:div>
            <w:div w:id="1155992451">
              <w:marLeft w:val="0"/>
              <w:marRight w:val="0"/>
              <w:marTop w:val="0"/>
              <w:marBottom w:val="0"/>
              <w:divBdr>
                <w:top w:val="none" w:sz="0" w:space="0" w:color="auto"/>
                <w:left w:val="none" w:sz="0" w:space="0" w:color="auto"/>
                <w:bottom w:val="none" w:sz="0" w:space="0" w:color="auto"/>
                <w:right w:val="none" w:sz="0" w:space="0" w:color="auto"/>
              </w:divBdr>
            </w:div>
            <w:div w:id="1720015602">
              <w:marLeft w:val="0"/>
              <w:marRight w:val="0"/>
              <w:marTop w:val="0"/>
              <w:marBottom w:val="0"/>
              <w:divBdr>
                <w:top w:val="none" w:sz="0" w:space="0" w:color="auto"/>
                <w:left w:val="none" w:sz="0" w:space="0" w:color="auto"/>
                <w:bottom w:val="none" w:sz="0" w:space="0" w:color="auto"/>
                <w:right w:val="none" w:sz="0" w:space="0" w:color="auto"/>
              </w:divBdr>
            </w:div>
            <w:div w:id="638848135">
              <w:marLeft w:val="0"/>
              <w:marRight w:val="0"/>
              <w:marTop w:val="0"/>
              <w:marBottom w:val="0"/>
              <w:divBdr>
                <w:top w:val="none" w:sz="0" w:space="0" w:color="auto"/>
                <w:left w:val="none" w:sz="0" w:space="0" w:color="auto"/>
                <w:bottom w:val="none" w:sz="0" w:space="0" w:color="auto"/>
                <w:right w:val="none" w:sz="0" w:space="0" w:color="auto"/>
              </w:divBdr>
            </w:div>
            <w:div w:id="585579521">
              <w:marLeft w:val="0"/>
              <w:marRight w:val="0"/>
              <w:marTop w:val="0"/>
              <w:marBottom w:val="0"/>
              <w:divBdr>
                <w:top w:val="none" w:sz="0" w:space="0" w:color="auto"/>
                <w:left w:val="none" w:sz="0" w:space="0" w:color="auto"/>
                <w:bottom w:val="none" w:sz="0" w:space="0" w:color="auto"/>
                <w:right w:val="none" w:sz="0" w:space="0" w:color="auto"/>
              </w:divBdr>
            </w:div>
            <w:div w:id="2074811701">
              <w:marLeft w:val="0"/>
              <w:marRight w:val="0"/>
              <w:marTop w:val="0"/>
              <w:marBottom w:val="0"/>
              <w:divBdr>
                <w:top w:val="none" w:sz="0" w:space="0" w:color="auto"/>
                <w:left w:val="none" w:sz="0" w:space="0" w:color="auto"/>
                <w:bottom w:val="none" w:sz="0" w:space="0" w:color="auto"/>
                <w:right w:val="none" w:sz="0" w:space="0" w:color="auto"/>
              </w:divBdr>
            </w:div>
            <w:div w:id="124812411">
              <w:marLeft w:val="0"/>
              <w:marRight w:val="0"/>
              <w:marTop w:val="0"/>
              <w:marBottom w:val="0"/>
              <w:divBdr>
                <w:top w:val="none" w:sz="0" w:space="0" w:color="auto"/>
                <w:left w:val="none" w:sz="0" w:space="0" w:color="auto"/>
                <w:bottom w:val="none" w:sz="0" w:space="0" w:color="auto"/>
                <w:right w:val="none" w:sz="0" w:space="0" w:color="auto"/>
              </w:divBdr>
            </w:div>
            <w:div w:id="382605813">
              <w:marLeft w:val="0"/>
              <w:marRight w:val="0"/>
              <w:marTop w:val="0"/>
              <w:marBottom w:val="0"/>
              <w:divBdr>
                <w:top w:val="none" w:sz="0" w:space="0" w:color="auto"/>
                <w:left w:val="none" w:sz="0" w:space="0" w:color="auto"/>
                <w:bottom w:val="none" w:sz="0" w:space="0" w:color="auto"/>
                <w:right w:val="none" w:sz="0" w:space="0" w:color="auto"/>
              </w:divBdr>
            </w:div>
            <w:div w:id="1508593810">
              <w:marLeft w:val="0"/>
              <w:marRight w:val="0"/>
              <w:marTop w:val="0"/>
              <w:marBottom w:val="0"/>
              <w:divBdr>
                <w:top w:val="none" w:sz="0" w:space="0" w:color="auto"/>
                <w:left w:val="none" w:sz="0" w:space="0" w:color="auto"/>
                <w:bottom w:val="none" w:sz="0" w:space="0" w:color="auto"/>
                <w:right w:val="none" w:sz="0" w:space="0" w:color="auto"/>
              </w:divBdr>
            </w:div>
            <w:div w:id="144131553">
              <w:marLeft w:val="0"/>
              <w:marRight w:val="0"/>
              <w:marTop w:val="0"/>
              <w:marBottom w:val="0"/>
              <w:divBdr>
                <w:top w:val="none" w:sz="0" w:space="0" w:color="auto"/>
                <w:left w:val="none" w:sz="0" w:space="0" w:color="auto"/>
                <w:bottom w:val="none" w:sz="0" w:space="0" w:color="auto"/>
                <w:right w:val="none" w:sz="0" w:space="0" w:color="auto"/>
              </w:divBdr>
            </w:div>
            <w:div w:id="1642731443">
              <w:marLeft w:val="0"/>
              <w:marRight w:val="0"/>
              <w:marTop w:val="0"/>
              <w:marBottom w:val="0"/>
              <w:divBdr>
                <w:top w:val="none" w:sz="0" w:space="0" w:color="auto"/>
                <w:left w:val="none" w:sz="0" w:space="0" w:color="auto"/>
                <w:bottom w:val="none" w:sz="0" w:space="0" w:color="auto"/>
                <w:right w:val="none" w:sz="0" w:space="0" w:color="auto"/>
              </w:divBdr>
            </w:div>
            <w:div w:id="1301423632">
              <w:marLeft w:val="0"/>
              <w:marRight w:val="0"/>
              <w:marTop w:val="0"/>
              <w:marBottom w:val="0"/>
              <w:divBdr>
                <w:top w:val="none" w:sz="0" w:space="0" w:color="auto"/>
                <w:left w:val="none" w:sz="0" w:space="0" w:color="auto"/>
                <w:bottom w:val="none" w:sz="0" w:space="0" w:color="auto"/>
                <w:right w:val="none" w:sz="0" w:space="0" w:color="auto"/>
              </w:divBdr>
            </w:div>
            <w:div w:id="930506240">
              <w:marLeft w:val="0"/>
              <w:marRight w:val="0"/>
              <w:marTop w:val="0"/>
              <w:marBottom w:val="0"/>
              <w:divBdr>
                <w:top w:val="none" w:sz="0" w:space="0" w:color="auto"/>
                <w:left w:val="none" w:sz="0" w:space="0" w:color="auto"/>
                <w:bottom w:val="none" w:sz="0" w:space="0" w:color="auto"/>
                <w:right w:val="none" w:sz="0" w:space="0" w:color="auto"/>
              </w:divBdr>
            </w:div>
            <w:div w:id="809321896">
              <w:marLeft w:val="0"/>
              <w:marRight w:val="0"/>
              <w:marTop w:val="0"/>
              <w:marBottom w:val="0"/>
              <w:divBdr>
                <w:top w:val="none" w:sz="0" w:space="0" w:color="auto"/>
                <w:left w:val="none" w:sz="0" w:space="0" w:color="auto"/>
                <w:bottom w:val="none" w:sz="0" w:space="0" w:color="auto"/>
                <w:right w:val="none" w:sz="0" w:space="0" w:color="auto"/>
              </w:divBdr>
            </w:div>
            <w:div w:id="1588882420">
              <w:marLeft w:val="0"/>
              <w:marRight w:val="0"/>
              <w:marTop w:val="0"/>
              <w:marBottom w:val="0"/>
              <w:divBdr>
                <w:top w:val="none" w:sz="0" w:space="0" w:color="auto"/>
                <w:left w:val="none" w:sz="0" w:space="0" w:color="auto"/>
                <w:bottom w:val="none" w:sz="0" w:space="0" w:color="auto"/>
                <w:right w:val="none" w:sz="0" w:space="0" w:color="auto"/>
              </w:divBdr>
            </w:div>
            <w:div w:id="696153212">
              <w:marLeft w:val="0"/>
              <w:marRight w:val="0"/>
              <w:marTop w:val="0"/>
              <w:marBottom w:val="0"/>
              <w:divBdr>
                <w:top w:val="none" w:sz="0" w:space="0" w:color="auto"/>
                <w:left w:val="none" w:sz="0" w:space="0" w:color="auto"/>
                <w:bottom w:val="none" w:sz="0" w:space="0" w:color="auto"/>
                <w:right w:val="none" w:sz="0" w:space="0" w:color="auto"/>
              </w:divBdr>
            </w:div>
            <w:div w:id="1523666481">
              <w:marLeft w:val="0"/>
              <w:marRight w:val="0"/>
              <w:marTop w:val="0"/>
              <w:marBottom w:val="0"/>
              <w:divBdr>
                <w:top w:val="none" w:sz="0" w:space="0" w:color="auto"/>
                <w:left w:val="none" w:sz="0" w:space="0" w:color="auto"/>
                <w:bottom w:val="none" w:sz="0" w:space="0" w:color="auto"/>
                <w:right w:val="none" w:sz="0" w:space="0" w:color="auto"/>
              </w:divBdr>
            </w:div>
            <w:div w:id="1481075001">
              <w:marLeft w:val="0"/>
              <w:marRight w:val="0"/>
              <w:marTop w:val="0"/>
              <w:marBottom w:val="0"/>
              <w:divBdr>
                <w:top w:val="none" w:sz="0" w:space="0" w:color="auto"/>
                <w:left w:val="none" w:sz="0" w:space="0" w:color="auto"/>
                <w:bottom w:val="none" w:sz="0" w:space="0" w:color="auto"/>
                <w:right w:val="none" w:sz="0" w:space="0" w:color="auto"/>
              </w:divBdr>
            </w:div>
            <w:div w:id="1586105934">
              <w:marLeft w:val="0"/>
              <w:marRight w:val="0"/>
              <w:marTop w:val="0"/>
              <w:marBottom w:val="0"/>
              <w:divBdr>
                <w:top w:val="none" w:sz="0" w:space="0" w:color="auto"/>
                <w:left w:val="none" w:sz="0" w:space="0" w:color="auto"/>
                <w:bottom w:val="none" w:sz="0" w:space="0" w:color="auto"/>
                <w:right w:val="none" w:sz="0" w:space="0" w:color="auto"/>
              </w:divBdr>
            </w:div>
            <w:div w:id="1406953637">
              <w:marLeft w:val="0"/>
              <w:marRight w:val="0"/>
              <w:marTop w:val="0"/>
              <w:marBottom w:val="0"/>
              <w:divBdr>
                <w:top w:val="none" w:sz="0" w:space="0" w:color="auto"/>
                <w:left w:val="none" w:sz="0" w:space="0" w:color="auto"/>
                <w:bottom w:val="none" w:sz="0" w:space="0" w:color="auto"/>
                <w:right w:val="none" w:sz="0" w:space="0" w:color="auto"/>
              </w:divBdr>
            </w:div>
            <w:div w:id="653605829">
              <w:marLeft w:val="0"/>
              <w:marRight w:val="0"/>
              <w:marTop w:val="0"/>
              <w:marBottom w:val="0"/>
              <w:divBdr>
                <w:top w:val="none" w:sz="0" w:space="0" w:color="auto"/>
                <w:left w:val="none" w:sz="0" w:space="0" w:color="auto"/>
                <w:bottom w:val="none" w:sz="0" w:space="0" w:color="auto"/>
                <w:right w:val="none" w:sz="0" w:space="0" w:color="auto"/>
              </w:divBdr>
            </w:div>
            <w:div w:id="86272502">
              <w:marLeft w:val="0"/>
              <w:marRight w:val="0"/>
              <w:marTop w:val="0"/>
              <w:marBottom w:val="0"/>
              <w:divBdr>
                <w:top w:val="none" w:sz="0" w:space="0" w:color="auto"/>
                <w:left w:val="none" w:sz="0" w:space="0" w:color="auto"/>
                <w:bottom w:val="none" w:sz="0" w:space="0" w:color="auto"/>
                <w:right w:val="none" w:sz="0" w:space="0" w:color="auto"/>
              </w:divBdr>
            </w:div>
            <w:div w:id="969752452">
              <w:marLeft w:val="0"/>
              <w:marRight w:val="0"/>
              <w:marTop w:val="0"/>
              <w:marBottom w:val="0"/>
              <w:divBdr>
                <w:top w:val="none" w:sz="0" w:space="0" w:color="auto"/>
                <w:left w:val="none" w:sz="0" w:space="0" w:color="auto"/>
                <w:bottom w:val="none" w:sz="0" w:space="0" w:color="auto"/>
                <w:right w:val="none" w:sz="0" w:space="0" w:color="auto"/>
              </w:divBdr>
            </w:div>
            <w:div w:id="1130516091">
              <w:marLeft w:val="0"/>
              <w:marRight w:val="0"/>
              <w:marTop w:val="0"/>
              <w:marBottom w:val="0"/>
              <w:divBdr>
                <w:top w:val="none" w:sz="0" w:space="0" w:color="auto"/>
                <w:left w:val="none" w:sz="0" w:space="0" w:color="auto"/>
                <w:bottom w:val="none" w:sz="0" w:space="0" w:color="auto"/>
                <w:right w:val="none" w:sz="0" w:space="0" w:color="auto"/>
              </w:divBdr>
            </w:div>
            <w:div w:id="1840267907">
              <w:marLeft w:val="0"/>
              <w:marRight w:val="0"/>
              <w:marTop w:val="0"/>
              <w:marBottom w:val="0"/>
              <w:divBdr>
                <w:top w:val="none" w:sz="0" w:space="0" w:color="auto"/>
                <w:left w:val="none" w:sz="0" w:space="0" w:color="auto"/>
                <w:bottom w:val="none" w:sz="0" w:space="0" w:color="auto"/>
                <w:right w:val="none" w:sz="0" w:space="0" w:color="auto"/>
              </w:divBdr>
            </w:div>
            <w:div w:id="684676004">
              <w:marLeft w:val="0"/>
              <w:marRight w:val="0"/>
              <w:marTop w:val="0"/>
              <w:marBottom w:val="0"/>
              <w:divBdr>
                <w:top w:val="none" w:sz="0" w:space="0" w:color="auto"/>
                <w:left w:val="none" w:sz="0" w:space="0" w:color="auto"/>
                <w:bottom w:val="none" w:sz="0" w:space="0" w:color="auto"/>
                <w:right w:val="none" w:sz="0" w:space="0" w:color="auto"/>
              </w:divBdr>
            </w:div>
            <w:div w:id="1700469800">
              <w:marLeft w:val="0"/>
              <w:marRight w:val="0"/>
              <w:marTop w:val="0"/>
              <w:marBottom w:val="0"/>
              <w:divBdr>
                <w:top w:val="none" w:sz="0" w:space="0" w:color="auto"/>
                <w:left w:val="none" w:sz="0" w:space="0" w:color="auto"/>
                <w:bottom w:val="none" w:sz="0" w:space="0" w:color="auto"/>
                <w:right w:val="none" w:sz="0" w:space="0" w:color="auto"/>
              </w:divBdr>
            </w:div>
            <w:div w:id="832139476">
              <w:marLeft w:val="0"/>
              <w:marRight w:val="0"/>
              <w:marTop w:val="0"/>
              <w:marBottom w:val="0"/>
              <w:divBdr>
                <w:top w:val="none" w:sz="0" w:space="0" w:color="auto"/>
                <w:left w:val="none" w:sz="0" w:space="0" w:color="auto"/>
                <w:bottom w:val="none" w:sz="0" w:space="0" w:color="auto"/>
                <w:right w:val="none" w:sz="0" w:space="0" w:color="auto"/>
              </w:divBdr>
            </w:div>
            <w:div w:id="321928154">
              <w:marLeft w:val="0"/>
              <w:marRight w:val="0"/>
              <w:marTop w:val="0"/>
              <w:marBottom w:val="0"/>
              <w:divBdr>
                <w:top w:val="none" w:sz="0" w:space="0" w:color="auto"/>
                <w:left w:val="none" w:sz="0" w:space="0" w:color="auto"/>
                <w:bottom w:val="none" w:sz="0" w:space="0" w:color="auto"/>
                <w:right w:val="none" w:sz="0" w:space="0" w:color="auto"/>
              </w:divBdr>
            </w:div>
            <w:div w:id="1161390122">
              <w:marLeft w:val="0"/>
              <w:marRight w:val="0"/>
              <w:marTop w:val="0"/>
              <w:marBottom w:val="0"/>
              <w:divBdr>
                <w:top w:val="none" w:sz="0" w:space="0" w:color="auto"/>
                <w:left w:val="none" w:sz="0" w:space="0" w:color="auto"/>
                <w:bottom w:val="none" w:sz="0" w:space="0" w:color="auto"/>
                <w:right w:val="none" w:sz="0" w:space="0" w:color="auto"/>
              </w:divBdr>
            </w:div>
            <w:div w:id="1062752961">
              <w:marLeft w:val="0"/>
              <w:marRight w:val="0"/>
              <w:marTop w:val="0"/>
              <w:marBottom w:val="0"/>
              <w:divBdr>
                <w:top w:val="none" w:sz="0" w:space="0" w:color="auto"/>
                <w:left w:val="none" w:sz="0" w:space="0" w:color="auto"/>
                <w:bottom w:val="none" w:sz="0" w:space="0" w:color="auto"/>
                <w:right w:val="none" w:sz="0" w:space="0" w:color="auto"/>
              </w:divBdr>
            </w:div>
            <w:div w:id="1374236388">
              <w:marLeft w:val="0"/>
              <w:marRight w:val="0"/>
              <w:marTop w:val="0"/>
              <w:marBottom w:val="0"/>
              <w:divBdr>
                <w:top w:val="none" w:sz="0" w:space="0" w:color="auto"/>
                <w:left w:val="none" w:sz="0" w:space="0" w:color="auto"/>
                <w:bottom w:val="none" w:sz="0" w:space="0" w:color="auto"/>
                <w:right w:val="none" w:sz="0" w:space="0" w:color="auto"/>
              </w:divBdr>
            </w:div>
            <w:div w:id="4526556">
              <w:marLeft w:val="0"/>
              <w:marRight w:val="0"/>
              <w:marTop w:val="0"/>
              <w:marBottom w:val="0"/>
              <w:divBdr>
                <w:top w:val="none" w:sz="0" w:space="0" w:color="auto"/>
                <w:left w:val="none" w:sz="0" w:space="0" w:color="auto"/>
                <w:bottom w:val="none" w:sz="0" w:space="0" w:color="auto"/>
                <w:right w:val="none" w:sz="0" w:space="0" w:color="auto"/>
              </w:divBdr>
            </w:div>
            <w:div w:id="837233222">
              <w:marLeft w:val="0"/>
              <w:marRight w:val="0"/>
              <w:marTop w:val="0"/>
              <w:marBottom w:val="0"/>
              <w:divBdr>
                <w:top w:val="none" w:sz="0" w:space="0" w:color="auto"/>
                <w:left w:val="none" w:sz="0" w:space="0" w:color="auto"/>
                <w:bottom w:val="none" w:sz="0" w:space="0" w:color="auto"/>
                <w:right w:val="none" w:sz="0" w:space="0" w:color="auto"/>
              </w:divBdr>
            </w:div>
            <w:div w:id="1158887567">
              <w:marLeft w:val="0"/>
              <w:marRight w:val="0"/>
              <w:marTop w:val="0"/>
              <w:marBottom w:val="0"/>
              <w:divBdr>
                <w:top w:val="none" w:sz="0" w:space="0" w:color="auto"/>
                <w:left w:val="none" w:sz="0" w:space="0" w:color="auto"/>
                <w:bottom w:val="none" w:sz="0" w:space="0" w:color="auto"/>
                <w:right w:val="none" w:sz="0" w:space="0" w:color="auto"/>
              </w:divBdr>
            </w:div>
            <w:div w:id="1825537682">
              <w:marLeft w:val="0"/>
              <w:marRight w:val="0"/>
              <w:marTop w:val="0"/>
              <w:marBottom w:val="0"/>
              <w:divBdr>
                <w:top w:val="none" w:sz="0" w:space="0" w:color="auto"/>
                <w:left w:val="none" w:sz="0" w:space="0" w:color="auto"/>
                <w:bottom w:val="none" w:sz="0" w:space="0" w:color="auto"/>
                <w:right w:val="none" w:sz="0" w:space="0" w:color="auto"/>
              </w:divBdr>
            </w:div>
            <w:div w:id="1597786662">
              <w:marLeft w:val="0"/>
              <w:marRight w:val="0"/>
              <w:marTop w:val="0"/>
              <w:marBottom w:val="0"/>
              <w:divBdr>
                <w:top w:val="none" w:sz="0" w:space="0" w:color="auto"/>
                <w:left w:val="none" w:sz="0" w:space="0" w:color="auto"/>
                <w:bottom w:val="none" w:sz="0" w:space="0" w:color="auto"/>
                <w:right w:val="none" w:sz="0" w:space="0" w:color="auto"/>
              </w:divBdr>
            </w:div>
            <w:div w:id="708189910">
              <w:marLeft w:val="0"/>
              <w:marRight w:val="0"/>
              <w:marTop w:val="0"/>
              <w:marBottom w:val="0"/>
              <w:divBdr>
                <w:top w:val="none" w:sz="0" w:space="0" w:color="auto"/>
                <w:left w:val="none" w:sz="0" w:space="0" w:color="auto"/>
                <w:bottom w:val="none" w:sz="0" w:space="0" w:color="auto"/>
                <w:right w:val="none" w:sz="0" w:space="0" w:color="auto"/>
              </w:divBdr>
            </w:div>
            <w:div w:id="346907946">
              <w:marLeft w:val="0"/>
              <w:marRight w:val="0"/>
              <w:marTop w:val="0"/>
              <w:marBottom w:val="0"/>
              <w:divBdr>
                <w:top w:val="none" w:sz="0" w:space="0" w:color="auto"/>
                <w:left w:val="none" w:sz="0" w:space="0" w:color="auto"/>
                <w:bottom w:val="none" w:sz="0" w:space="0" w:color="auto"/>
                <w:right w:val="none" w:sz="0" w:space="0" w:color="auto"/>
              </w:divBdr>
            </w:div>
            <w:div w:id="662203822">
              <w:marLeft w:val="0"/>
              <w:marRight w:val="0"/>
              <w:marTop w:val="0"/>
              <w:marBottom w:val="0"/>
              <w:divBdr>
                <w:top w:val="none" w:sz="0" w:space="0" w:color="auto"/>
                <w:left w:val="none" w:sz="0" w:space="0" w:color="auto"/>
                <w:bottom w:val="none" w:sz="0" w:space="0" w:color="auto"/>
                <w:right w:val="none" w:sz="0" w:space="0" w:color="auto"/>
              </w:divBdr>
            </w:div>
            <w:div w:id="1719426375">
              <w:marLeft w:val="0"/>
              <w:marRight w:val="0"/>
              <w:marTop w:val="0"/>
              <w:marBottom w:val="0"/>
              <w:divBdr>
                <w:top w:val="none" w:sz="0" w:space="0" w:color="auto"/>
                <w:left w:val="none" w:sz="0" w:space="0" w:color="auto"/>
                <w:bottom w:val="none" w:sz="0" w:space="0" w:color="auto"/>
                <w:right w:val="none" w:sz="0" w:space="0" w:color="auto"/>
              </w:divBdr>
            </w:div>
            <w:div w:id="584923595">
              <w:marLeft w:val="0"/>
              <w:marRight w:val="0"/>
              <w:marTop w:val="0"/>
              <w:marBottom w:val="0"/>
              <w:divBdr>
                <w:top w:val="none" w:sz="0" w:space="0" w:color="auto"/>
                <w:left w:val="none" w:sz="0" w:space="0" w:color="auto"/>
                <w:bottom w:val="none" w:sz="0" w:space="0" w:color="auto"/>
                <w:right w:val="none" w:sz="0" w:space="0" w:color="auto"/>
              </w:divBdr>
            </w:div>
            <w:div w:id="1194998424">
              <w:marLeft w:val="0"/>
              <w:marRight w:val="0"/>
              <w:marTop w:val="0"/>
              <w:marBottom w:val="0"/>
              <w:divBdr>
                <w:top w:val="none" w:sz="0" w:space="0" w:color="auto"/>
                <w:left w:val="none" w:sz="0" w:space="0" w:color="auto"/>
                <w:bottom w:val="none" w:sz="0" w:space="0" w:color="auto"/>
                <w:right w:val="none" w:sz="0" w:space="0" w:color="auto"/>
              </w:divBdr>
            </w:div>
            <w:div w:id="1712267675">
              <w:marLeft w:val="0"/>
              <w:marRight w:val="0"/>
              <w:marTop w:val="0"/>
              <w:marBottom w:val="0"/>
              <w:divBdr>
                <w:top w:val="none" w:sz="0" w:space="0" w:color="auto"/>
                <w:left w:val="none" w:sz="0" w:space="0" w:color="auto"/>
                <w:bottom w:val="none" w:sz="0" w:space="0" w:color="auto"/>
                <w:right w:val="none" w:sz="0" w:space="0" w:color="auto"/>
              </w:divBdr>
            </w:div>
            <w:div w:id="1278489691">
              <w:marLeft w:val="0"/>
              <w:marRight w:val="0"/>
              <w:marTop w:val="0"/>
              <w:marBottom w:val="0"/>
              <w:divBdr>
                <w:top w:val="none" w:sz="0" w:space="0" w:color="auto"/>
                <w:left w:val="none" w:sz="0" w:space="0" w:color="auto"/>
                <w:bottom w:val="none" w:sz="0" w:space="0" w:color="auto"/>
                <w:right w:val="none" w:sz="0" w:space="0" w:color="auto"/>
              </w:divBdr>
            </w:div>
            <w:div w:id="500390427">
              <w:marLeft w:val="0"/>
              <w:marRight w:val="0"/>
              <w:marTop w:val="0"/>
              <w:marBottom w:val="0"/>
              <w:divBdr>
                <w:top w:val="none" w:sz="0" w:space="0" w:color="auto"/>
                <w:left w:val="none" w:sz="0" w:space="0" w:color="auto"/>
                <w:bottom w:val="none" w:sz="0" w:space="0" w:color="auto"/>
                <w:right w:val="none" w:sz="0" w:space="0" w:color="auto"/>
              </w:divBdr>
            </w:div>
            <w:div w:id="1556312016">
              <w:marLeft w:val="0"/>
              <w:marRight w:val="0"/>
              <w:marTop w:val="0"/>
              <w:marBottom w:val="0"/>
              <w:divBdr>
                <w:top w:val="none" w:sz="0" w:space="0" w:color="auto"/>
                <w:left w:val="none" w:sz="0" w:space="0" w:color="auto"/>
                <w:bottom w:val="none" w:sz="0" w:space="0" w:color="auto"/>
                <w:right w:val="none" w:sz="0" w:space="0" w:color="auto"/>
              </w:divBdr>
            </w:div>
            <w:div w:id="469907950">
              <w:marLeft w:val="0"/>
              <w:marRight w:val="0"/>
              <w:marTop w:val="0"/>
              <w:marBottom w:val="0"/>
              <w:divBdr>
                <w:top w:val="none" w:sz="0" w:space="0" w:color="auto"/>
                <w:left w:val="none" w:sz="0" w:space="0" w:color="auto"/>
                <w:bottom w:val="none" w:sz="0" w:space="0" w:color="auto"/>
                <w:right w:val="none" w:sz="0" w:space="0" w:color="auto"/>
              </w:divBdr>
            </w:div>
            <w:div w:id="1725134290">
              <w:marLeft w:val="0"/>
              <w:marRight w:val="0"/>
              <w:marTop w:val="0"/>
              <w:marBottom w:val="0"/>
              <w:divBdr>
                <w:top w:val="none" w:sz="0" w:space="0" w:color="auto"/>
                <w:left w:val="none" w:sz="0" w:space="0" w:color="auto"/>
                <w:bottom w:val="none" w:sz="0" w:space="0" w:color="auto"/>
                <w:right w:val="none" w:sz="0" w:space="0" w:color="auto"/>
              </w:divBdr>
            </w:div>
            <w:div w:id="778449082">
              <w:marLeft w:val="0"/>
              <w:marRight w:val="0"/>
              <w:marTop w:val="0"/>
              <w:marBottom w:val="0"/>
              <w:divBdr>
                <w:top w:val="none" w:sz="0" w:space="0" w:color="auto"/>
                <w:left w:val="none" w:sz="0" w:space="0" w:color="auto"/>
                <w:bottom w:val="none" w:sz="0" w:space="0" w:color="auto"/>
                <w:right w:val="none" w:sz="0" w:space="0" w:color="auto"/>
              </w:divBdr>
            </w:div>
            <w:div w:id="2017421180">
              <w:marLeft w:val="0"/>
              <w:marRight w:val="0"/>
              <w:marTop w:val="0"/>
              <w:marBottom w:val="0"/>
              <w:divBdr>
                <w:top w:val="none" w:sz="0" w:space="0" w:color="auto"/>
                <w:left w:val="none" w:sz="0" w:space="0" w:color="auto"/>
                <w:bottom w:val="none" w:sz="0" w:space="0" w:color="auto"/>
                <w:right w:val="none" w:sz="0" w:space="0" w:color="auto"/>
              </w:divBdr>
            </w:div>
            <w:div w:id="407771533">
              <w:marLeft w:val="0"/>
              <w:marRight w:val="0"/>
              <w:marTop w:val="0"/>
              <w:marBottom w:val="0"/>
              <w:divBdr>
                <w:top w:val="none" w:sz="0" w:space="0" w:color="auto"/>
                <w:left w:val="none" w:sz="0" w:space="0" w:color="auto"/>
                <w:bottom w:val="none" w:sz="0" w:space="0" w:color="auto"/>
                <w:right w:val="none" w:sz="0" w:space="0" w:color="auto"/>
              </w:divBdr>
            </w:div>
            <w:div w:id="1332833773">
              <w:marLeft w:val="0"/>
              <w:marRight w:val="0"/>
              <w:marTop w:val="0"/>
              <w:marBottom w:val="0"/>
              <w:divBdr>
                <w:top w:val="none" w:sz="0" w:space="0" w:color="auto"/>
                <w:left w:val="none" w:sz="0" w:space="0" w:color="auto"/>
                <w:bottom w:val="none" w:sz="0" w:space="0" w:color="auto"/>
                <w:right w:val="none" w:sz="0" w:space="0" w:color="auto"/>
              </w:divBdr>
            </w:div>
            <w:div w:id="882792898">
              <w:marLeft w:val="0"/>
              <w:marRight w:val="0"/>
              <w:marTop w:val="0"/>
              <w:marBottom w:val="0"/>
              <w:divBdr>
                <w:top w:val="none" w:sz="0" w:space="0" w:color="auto"/>
                <w:left w:val="none" w:sz="0" w:space="0" w:color="auto"/>
                <w:bottom w:val="none" w:sz="0" w:space="0" w:color="auto"/>
                <w:right w:val="none" w:sz="0" w:space="0" w:color="auto"/>
              </w:divBdr>
            </w:div>
            <w:div w:id="444234345">
              <w:marLeft w:val="0"/>
              <w:marRight w:val="0"/>
              <w:marTop w:val="0"/>
              <w:marBottom w:val="0"/>
              <w:divBdr>
                <w:top w:val="none" w:sz="0" w:space="0" w:color="auto"/>
                <w:left w:val="none" w:sz="0" w:space="0" w:color="auto"/>
                <w:bottom w:val="none" w:sz="0" w:space="0" w:color="auto"/>
                <w:right w:val="none" w:sz="0" w:space="0" w:color="auto"/>
              </w:divBdr>
            </w:div>
            <w:div w:id="1169952674">
              <w:marLeft w:val="0"/>
              <w:marRight w:val="0"/>
              <w:marTop w:val="0"/>
              <w:marBottom w:val="0"/>
              <w:divBdr>
                <w:top w:val="none" w:sz="0" w:space="0" w:color="auto"/>
                <w:left w:val="none" w:sz="0" w:space="0" w:color="auto"/>
                <w:bottom w:val="none" w:sz="0" w:space="0" w:color="auto"/>
                <w:right w:val="none" w:sz="0" w:space="0" w:color="auto"/>
              </w:divBdr>
            </w:div>
            <w:div w:id="498811384">
              <w:marLeft w:val="0"/>
              <w:marRight w:val="0"/>
              <w:marTop w:val="0"/>
              <w:marBottom w:val="0"/>
              <w:divBdr>
                <w:top w:val="none" w:sz="0" w:space="0" w:color="auto"/>
                <w:left w:val="none" w:sz="0" w:space="0" w:color="auto"/>
                <w:bottom w:val="none" w:sz="0" w:space="0" w:color="auto"/>
                <w:right w:val="none" w:sz="0" w:space="0" w:color="auto"/>
              </w:divBdr>
            </w:div>
            <w:div w:id="1335769153">
              <w:marLeft w:val="0"/>
              <w:marRight w:val="0"/>
              <w:marTop w:val="0"/>
              <w:marBottom w:val="0"/>
              <w:divBdr>
                <w:top w:val="none" w:sz="0" w:space="0" w:color="auto"/>
                <w:left w:val="none" w:sz="0" w:space="0" w:color="auto"/>
                <w:bottom w:val="none" w:sz="0" w:space="0" w:color="auto"/>
                <w:right w:val="none" w:sz="0" w:space="0" w:color="auto"/>
              </w:divBdr>
            </w:div>
            <w:div w:id="589895833">
              <w:marLeft w:val="0"/>
              <w:marRight w:val="0"/>
              <w:marTop w:val="0"/>
              <w:marBottom w:val="0"/>
              <w:divBdr>
                <w:top w:val="none" w:sz="0" w:space="0" w:color="auto"/>
                <w:left w:val="none" w:sz="0" w:space="0" w:color="auto"/>
                <w:bottom w:val="none" w:sz="0" w:space="0" w:color="auto"/>
                <w:right w:val="none" w:sz="0" w:space="0" w:color="auto"/>
              </w:divBdr>
            </w:div>
            <w:div w:id="1077635426">
              <w:marLeft w:val="0"/>
              <w:marRight w:val="0"/>
              <w:marTop w:val="0"/>
              <w:marBottom w:val="0"/>
              <w:divBdr>
                <w:top w:val="none" w:sz="0" w:space="0" w:color="auto"/>
                <w:left w:val="none" w:sz="0" w:space="0" w:color="auto"/>
                <w:bottom w:val="none" w:sz="0" w:space="0" w:color="auto"/>
                <w:right w:val="none" w:sz="0" w:space="0" w:color="auto"/>
              </w:divBdr>
            </w:div>
            <w:div w:id="237568057">
              <w:marLeft w:val="0"/>
              <w:marRight w:val="0"/>
              <w:marTop w:val="0"/>
              <w:marBottom w:val="0"/>
              <w:divBdr>
                <w:top w:val="none" w:sz="0" w:space="0" w:color="auto"/>
                <w:left w:val="none" w:sz="0" w:space="0" w:color="auto"/>
                <w:bottom w:val="none" w:sz="0" w:space="0" w:color="auto"/>
                <w:right w:val="none" w:sz="0" w:space="0" w:color="auto"/>
              </w:divBdr>
            </w:div>
            <w:div w:id="190991763">
              <w:marLeft w:val="0"/>
              <w:marRight w:val="0"/>
              <w:marTop w:val="0"/>
              <w:marBottom w:val="0"/>
              <w:divBdr>
                <w:top w:val="none" w:sz="0" w:space="0" w:color="auto"/>
                <w:left w:val="none" w:sz="0" w:space="0" w:color="auto"/>
                <w:bottom w:val="none" w:sz="0" w:space="0" w:color="auto"/>
                <w:right w:val="none" w:sz="0" w:space="0" w:color="auto"/>
              </w:divBdr>
            </w:div>
            <w:div w:id="287977322">
              <w:marLeft w:val="0"/>
              <w:marRight w:val="0"/>
              <w:marTop w:val="0"/>
              <w:marBottom w:val="0"/>
              <w:divBdr>
                <w:top w:val="none" w:sz="0" w:space="0" w:color="auto"/>
                <w:left w:val="none" w:sz="0" w:space="0" w:color="auto"/>
                <w:bottom w:val="none" w:sz="0" w:space="0" w:color="auto"/>
                <w:right w:val="none" w:sz="0" w:space="0" w:color="auto"/>
              </w:divBdr>
            </w:div>
            <w:div w:id="2029797116">
              <w:marLeft w:val="0"/>
              <w:marRight w:val="0"/>
              <w:marTop w:val="0"/>
              <w:marBottom w:val="0"/>
              <w:divBdr>
                <w:top w:val="none" w:sz="0" w:space="0" w:color="auto"/>
                <w:left w:val="none" w:sz="0" w:space="0" w:color="auto"/>
                <w:bottom w:val="none" w:sz="0" w:space="0" w:color="auto"/>
                <w:right w:val="none" w:sz="0" w:space="0" w:color="auto"/>
              </w:divBdr>
            </w:div>
            <w:div w:id="1760328268">
              <w:marLeft w:val="0"/>
              <w:marRight w:val="0"/>
              <w:marTop w:val="0"/>
              <w:marBottom w:val="0"/>
              <w:divBdr>
                <w:top w:val="none" w:sz="0" w:space="0" w:color="auto"/>
                <w:left w:val="none" w:sz="0" w:space="0" w:color="auto"/>
                <w:bottom w:val="none" w:sz="0" w:space="0" w:color="auto"/>
                <w:right w:val="none" w:sz="0" w:space="0" w:color="auto"/>
              </w:divBdr>
            </w:div>
            <w:div w:id="1577544848">
              <w:marLeft w:val="0"/>
              <w:marRight w:val="0"/>
              <w:marTop w:val="0"/>
              <w:marBottom w:val="0"/>
              <w:divBdr>
                <w:top w:val="none" w:sz="0" w:space="0" w:color="auto"/>
                <w:left w:val="none" w:sz="0" w:space="0" w:color="auto"/>
                <w:bottom w:val="none" w:sz="0" w:space="0" w:color="auto"/>
                <w:right w:val="none" w:sz="0" w:space="0" w:color="auto"/>
              </w:divBdr>
            </w:div>
            <w:div w:id="48841732">
              <w:marLeft w:val="0"/>
              <w:marRight w:val="0"/>
              <w:marTop w:val="0"/>
              <w:marBottom w:val="0"/>
              <w:divBdr>
                <w:top w:val="none" w:sz="0" w:space="0" w:color="auto"/>
                <w:left w:val="none" w:sz="0" w:space="0" w:color="auto"/>
                <w:bottom w:val="none" w:sz="0" w:space="0" w:color="auto"/>
                <w:right w:val="none" w:sz="0" w:space="0" w:color="auto"/>
              </w:divBdr>
            </w:div>
            <w:div w:id="1749157685">
              <w:marLeft w:val="0"/>
              <w:marRight w:val="0"/>
              <w:marTop w:val="0"/>
              <w:marBottom w:val="0"/>
              <w:divBdr>
                <w:top w:val="none" w:sz="0" w:space="0" w:color="auto"/>
                <w:left w:val="none" w:sz="0" w:space="0" w:color="auto"/>
                <w:bottom w:val="none" w:sz="0" w:space="0" w:color="auto"/>
                <w:right w:val="none" w:sz="0" w:space="0" w:color="auto"/>
              </w:divBdr>
            </w:div>
            <w:div w:id="2009402783">
              <w:marLeft w:val="0"/>
              <w:marRight w:val="0"/>
              <w:marTop w:val="0"/>
              <w:marBottom w:val="0"/>
              <w:divBdr>
                <w:top w:val="none" w:sz="0" w:space="0" w:color="auto"/>
                <w:left w:val="none" w:sz="0" w:space="0" w:color="auto"/>
                <w:bottom w:val="none" w:sz="0" w:space="0" w:color="auto"/>
                <w:right w:val="none" w:sz="0" w:space="0" w:color="auto"/>
              </w:divBdr>
            </w:div>
            <w:div w:id="554239864">
              <w:marLeft w:val="0"/>
              <w:marRight w:val="0"/>
              <w:marTop w:val="0"/>
              <w:marBottom w:val="0"/>
              <w:divBdr>
                <w:top w:val="none" w:sz="0" w:space="0" w:color="auto"/>
                <w:left w:val="none" w:sz="0" w:space="0" w:color="auto"/>
                <w:bottom w:val="none" w:sz="0" w:space="0" w:color="auto"/>
                <w:right w:val="none" w:sz="0" w:space="0" w:color="auto"/>
              </w:divBdr>
            </w:div>
            <w:div w:id="61410526">
              <w:marLeft w:val="0"/>
              <w:marRight w:val="0"/>
              <w:marTop w:val="0"/>
              <w:marBottom w:val="0"/>
              <w:divBdr>
                <w:top w:val="none" w:sz="0" w:space="0" w:color="auto"/>
                <w:left w:val="none" w:sz="0" w:space="0" w:color="auto"/>
                <w:bottom w:val="none" w:sz="0" w:space="0" w:color="auto"/>
                <w:right w:val="none" w:sz="0" w:space="0" w:color="auto"/>
              </w:divBdr>
            </w:div>
            <w:div w:id="852917498">
              <w:marLeft w:val="0"/>
              <w:marRight w:val="0"/>
              <w:marTop w:val="0"/>
              <w:marBottom w:val="0"/>
              <w:divBdr>
                <w:top w:val="none" w:sz="0" w:space="0" w:color="auto"/>
                <w:left w:val="none" w:sz="0" w:space="0" w:color="auto"/>
                <w:bottom w:val="none" w:sz="0" w:space="0" w:color="auto"/>
                <w:right w:val="none" w:sz="0" w:space="0" w:color="auto"/>
              </w:divBdr>
            </w:div>
            <w:div w:id="937639798">
              <w:marLeft w:val="0"/>
              <w:marRight w:val="0"/>
              <w:marTop w:val="0"/>
              <w:marBottom w:val="0"/>
              <w:divBdr>
                <w:top w:val="none" w:sz="0" w:space="0" w:color="auto"/>
                <w:left w:val="none" w:sz="0" w:space="0" w:color="auto"/>
                <w:bottom w:val="none" w:sz="0" w:space="0" w:color="auto"/>
                <w:right w:val="none" w:sz="0" w:space="0" w:color="auto"/>
              </w:divBdr>
            </w:div>
            <w:div w:id="799999320">
              <w:marLeft w:val="0"/>
              <w:marRight w:val="0"/>
              <w:marTop w:val="0"/>
              <w:marBottom w:val="0"/>
              <w:divBdr>
                <w:top w:val="none" w:sz="0" w:space="0" w:color="auto"/>
                <w:left w:val="none" w:sz="0" w:space="0" w:color="auto"/>
                <w:bottom w:val="none" w:sz="0" w:space="0" w:color="auto"/>
                <w:right w:val="none" w:sz="0" w:space="0" w:color="auto"/>
              </w:divBdr>
            </w:div>
            <w:div w:id="242373616">
              <w:marLeft w:val="0"/>
              <w:marRight w:val="0"/>
              <w:marTop w:val="0"/>
              <w:marBottom w:val="0"/>
              <w:divBdr>
                <w:top w:val="none" w:sz="0" w:space="0" w:color="auto"/>
                <w:left w:val="none" w:sz="0" w:space="0" w:color="auto"/>
                <w:bottom w:val="none" w:sz="0" w:space="0" w:color="auto"/>
                <w:right w:val="none" w:sz="0" w:space="0" w:color="auto"/>
              </w:divBdr>
            </w:div>
            <w:div w:id="938026420">
              <w:marLeft w:val="0"/>
              <w:marRight w:val="0"/>
              <w:marTop w:val="0"/>
              <w:marBottom w:val="0"/>
              <w:divBdr>
                <w:top w:val="none" w:sz="0" w:space="0" w:color="auto"/>
                <w:left w:val="none" w:sz="0" w:space="0" w:color="auto"/>
                <w:bottom w:val="none" w:sz="0" w:space="0" w:color="auto"/>
                <w:right w:val="none" w:sz="0" w:space="0" w:color="auto"/>
              </w:divBdr>
            </w:div>
            <w:div w:id="2020766552">
              <w:marLeft w:val="0"/>
              <w:marRight w:val="0"/>
              <w:marTop w:val="0"/>
              <w:marBottom w:val="0"/>
              <w:divBdr>
                <w:top w:val="none" w:sz="0" w:space="0" w:color="auto"/>
                <w:left w:val="none" w:sz="0" w:space="0" w:color="auto"/>
                <w:bottom w:val="none" w:sz="0" w:space="0" w:color="auto"/>
                <w:right w:val="none" w:sz="0" w:space="0" w:color="auto"/>
              </w:divBdr>
            </w:div>
            <w:div w:id="749620553">
              <w:marLeft w:val="0"/>
              <w:marRight w:val="0"/>
              <w:marTop w:val="0"/>
              <w:marBottom w:val="0"/>
              <w:divBdr>
                <w:top w:val="none" w:sz="0" w:space="0" w:color="auto"/>
                <w:left w:val="none" w:sz="0" w:space="0" w:color="auto"/>
                <w:bottom w:val="none" w:sz="0" w:space="0" w:color="auto"/>
                <w:right w:val="none" w:sz="0" w:space="0" w:color="auto"/>
              </w:divBdr>
            </w:div>
            <w:div w:id="314378503">
              <w:marLeft w:val="0"/>
              <w:marRight w:val="0"/>
              <w:marTop w:val="0"/>
              <w:marBottom w:val="0"/>
              <w:divBdr>
                <w:top w:val="none" w:sz="0" w:space="0" w:color="auto"/>
                <w:left w:val="none" w:sz="0" w:space="0" w:color="auto"/>
                <w:bottom w:val="none" w:sz="0" w:space="0" w:color="auto"/>
                <w:right w:val="none" w:sz="0" w:space="0" w:color="auto"/>
              </w:divBdr>
            </w:div>
            <w:div w:id="1837114649">
              <w:marLeft w:val="0"/>
              <w:marRight w:val="0"/>
              <w:marTop w:val="0"/>
              <w:marBottom w:val="0"/>
              <w:divBdr>
                <w:top w:val="none" w:sz="0" w:space="0" w:color="auto"/>
                <w:left w:val="none" w:sz="0" w:space="0" w:color="auto"/>
                <w:bottom w:val="none" w:sz="0" w:space="0" w:color="auto"/>
                <w:right w:val="none" w:sz="0" w:space="0" w:color="auto"/>
              </w:divBdr>
            </w:div>
            <w:div w:id="818348908">
              <w:marLeft w:val="0"/>
              <w:marRight w:val="0"/>
              <w:marTop w:val="0"/>
              <w:marBottom w:val="0"/>
              <w:divBdr>
                <w:top w:val="none" w:sz="0" w:space="0" w:color="auto"/>
                <w:left w:val="none" w:sz="0" w:space="0" w:color="auto"/>
                <w:bottom w:val="none" w:sz="0" w:space="0" w:color="auto"/>
                <w:right w:val="none" w:sz="0" w:space="0" w:color="auto"/>
              </w:divBdr>
            </w:div>
            <w:div w:id="1593585247">
              <w:marLeft w:val="0"/>
              <w:marRight w:val="0"/>
              <w:marTop w:val="0"/>
              <w:marBottom w:val="0"/>
              <w:divBdr>
                <w:top w:val="none" w:sz="0" w:space="0" w:color="auto"/>
                <w:left w:val="none" w:sz="0" w:space="0" w:color="auto"/>
                <w:bottom w:val="none" w:sz="0" w:space="0" w:color="auto"/>
                <w:right w:val="none" w:sz="0" w:space="0" w:color="auto"/>
              </w:divBdr>
            </w:div>
            <w:div w:id="127625341">
              <w:marLeft w:val="0"/>
              <w:marRight w:val="0"/>
              <w:marTop w:val="0"/>
              <w:marBottom w:val="0"/>
              <w:divBdr>
                <w:top w:val="none" w:sz="0" w:space="0" w:color="auto"/>
                <w:left w:val="none" w:sz="0" w:space="0" w:color="auto"/>
                <w:bottom w:val="none" w:sz="0" w:space="0" w:color="auto"/>
                <w:right w:val="none" w:sz="0" w:space="0" w:color="auto"/>
              </w:divBdr>
            </w:div>
            <w:div w:id="922909005">
              <w:marLeft w:val="0"/>
              <w:marRight w:val="0"/>
              <w:marTop w:val="0"/>
              <w:marBottom w:val="0"/>
              <w:divBdr>
                <w:top w:val="none" w:sz="0" w:space="0" w:color="auto"/>
                <w:left w:val="none" w:sz="0" w:space="0" w:color="auto"/>
                <w:bottom w:val="none" w:sz="0" w:space="0" w:color="auto"/>
                <w:right w:val="none" w:sz="0" w:space="0" w:color="auto"/>
              </w:divBdr>
            </w:div>
            <w:div w:id="722942726">
              <w:marLeft w:val="0"/>
              <w:marRight w:val="0"/>
              <w:marTop w:val="0"/>
              <w:marBottom w:val="0"/>
              <w:divBdr>
                <w:top w:val="none" w:sz="0" w:space="0" w:color="auto"/>
                <w:left w:val="none" w:sz="0" w:space="0" w:color="auto"/>
                <w:bottom w:val="none" w:sz="0" w:space="0" w:color="auto"/>
                <w:right w:val="none" w:sz="0" w:space="0" w:color="auto"/>
              </w:divBdr>
            </w:div>
            <w:div w:id="1578705072">
              <w:marLeft w:val="0"/>
              <w:marRight w:val="0"/>
              <w:marTop w:val="0"/>
              <w:marBottom w:val="0"/>
              <w:divBdr>
                <w:top w:val="none" w:sz="0" w:space="0" w:color="auto"/>
                <w:left w:val="none" w:sz="0" w:space="0" w:color="auto"/>
                <w:bottom w:val="none" w:sz="0" w:space="0" w:color="auto"/>
                <w:right w:val="none" w:sz="0" w:space="0" w:color="auto"/>
              </w:divBdr>
            </w:div>
            <w:div w:id="476411736">
              <w:marLeft w:val="0"/>
              <w:marRight w:val="0"/>
              <w:marTop w:val="0"/>
              <w:marBottom w:val="0"/>
              <w:divBdr>
                <w:top w:val="none" w:sz="0" w:space="0" w:color="auto"/>
                <w:left w:val="none" w:sz="0" w:space="0" w:color="auto"/>
                <w:bottom w:val="none" w:sz="0" w:space="0" w:color="auto"/>
                <w:right w:val="none" w:sz="0" w:space="0" w:color="auto"/>
              </w:divBdr>
            </w:div>
            <w:div w:id="434059751">
              <w:marLeft w:val="0"/>
              <w:marRight w:val="0"/>
              <w:marTop w:val="0"/>
              <w:marBottom w:val="0"/>
              <w:divBdr>
                <w:top w:val="none" w:sz="0" w:space="0" w:color="auto"/>
                <w:left w:val="none" w:sz="0" w:space="0" w:color="auto"/>
                <w:bottom w:val="none" w:sz="0" w:space="0" w:color="auto"/>
                <w:right w:val="none" w:sz="0" w:space="0" w:color="auto"/>
              </w:divBdr>
            </w:div>
            <w:div w:id="2065449172">
              <w:marLeft w:val="0"/>
              <w:marRight w:val="0"/>
              <w:marTop w:val="0"/>
              <w:marBottom w:val="0"/>
              <w:divBdr>
                <w:top w:val="none" w:sz="0" w:space="0" w:color="auto"/>
                <w:left w:val="none" w:sz="0" w:space="0" w:color="auto"/>
                <w:bottom w:val="none" w:sz="0" w:space="0" w:color="auto"/>
                <w:right w:val="none" w:sz="0" w:space="0" w:color="auto"/>
              </w:divBdr>
            </w:div>
            <w:div w:id="797333087">
              <w:marLeft w:val="0"/>
              <w:marRight w:val="0"/>
              <w:marTop w:val="0"/>
              <w:marBottom w:val="0"/>
              <w:divBdr>
                <w:top w:val="none" w:sz="0" w:space="0" w:color="auto"/>
                <w:left w:val="none" w:sz="0" w:space="0" w:color="auto"/>
                <w:bottom w:val="none" w:sz="0" w:space="0" w:color="auto"/>
                <w:right w:val="none" w:sz="0" w:space="0" w:color="auto"/>
              </w:divBdr>
            </w:div>
            <w:div w:id="178853662">
              <w:marLeft w:val="0"/>
              <w:marRight w:val="0"/>
              <w:marTop w:val="0"/>
              <w:marBottom w:val="0"/>
              <w:divBdr>
                <w:top w:val="none" w:sz="0" w:space="0" w:color="auto"/>
                <w:left w:val="none" w:sz="0" w:space="0" w:color="auto"/>
                <w:bottom w:val="none" w:sz="0" w:space="0" w:color="auto"/>
                <w:right w:val="none" w:sz="0" w:space="0" w:color="auto"/>
              </w:divBdr>
            </w:div>
            <w:div w:id="2004239166">
              <w:marLeft w:val="0"/>
              <w:marRight w:val="0"/>
              <w:marTop w:val="0"/>
              <w:marBottom w:val="0"/>
              <w:divBdr>
                <w:top w:val="none" w:sz="0" w:space="0" w:color="auto"/>
                <w:left w:val="none" w:sz="0" w:space="0" w:color="auto"/>
                <w:bottom w:val="none" w:sz="0" w:space="0" w:color="auto"/>
                <w:right w:val="none" w:sz="0" w:space="0" w:color="auto"/>
              </w:divBdr>
            </w:div>
            <w:div w:id="1173180234">
              <w:marLeft w:val="0"/>
              <w:marRight w:val="0"/>
              <w:marTop w:val="0"/>
              <w:marBottom w:val="0"/>
              <w:divBdr>
                <w:top w:val="none" w:sz="0" w:space="0" w:color="auto"/>
                <w:left w:val="none" w:sz="0" w:space="0" w:color="auto"/>
                <w:bottom w:val="none" w:sz="0" w:space="0" w:color="auto"/>
                <w:right w:val="none" w:sz="0" w:space="0" w:color="auto"/>
              </w:divBdr>
            </w:div>
            <w:div w:id="1808547280">
              <w:marLeft w:val="0"/>
              <w:marRight w:val="0"/>
              <w:marTop w:val="0"/>
              <w:marBottom w:val="0"/>
              <w:divBdr>
                <w:top w:val="none" w:sz="0" w:space="0" w:color="auto"/>
                <w:left w:val="none" w:sz="0" w:space="0" w:color="auto"/>
                <w:bottom w:val="none" w:sz="0" w:space="0" w:color="auto"/>
                <w:right w:val="none" w:sz="0" w:space="0" w:color="auto"/>
              </w:divBdr>
            </w:div>
            <w:div w:id="1586264679">
              <w:marLeft w:val="0"/>
              <w:marRight w:val="0"/>
              <w:marTop w:val="0"/>
              <w:marBottom w:val="0"/>
              <w:divBdr>
                <w:top w:val="none" w:sz="0" w:space="0" w:color="auto"/>
                <w:left w:val="none" w:sz="0" w:space="0" w:color="auto"/>
                <w:bottom w:val="none" w:sz="0" w:space="0" w:color="auto"/>
                <w:right w:val="none" w:sz="0" w:space="0" w:color="auto"/>
              </w:divBdr>
            </w:div>
            <w:div w:id="1663848187">
              <w:marLeft w:val="0"/>
              <w:marRight w:val="0"/>
              <w:marTop w:val="0"/>
              <w:marBottom w:val="0"/>
              <w:divBdr>
                <w:top w:val="none" w:sz="0" w:space="0" w:color="auto"/>
                <w:left w:val="none" w:sz="0" w:space="0" w:color="auto"/>
                <w:bottom w:val="none" w:sz="0" w:space="0" w:color="auto"/>
                <w:right w:val="none" w:sz="0" w:space="0" w:color="auto"/>
              </w:divBdr>
            </w:div>
            <w:div w:id="491651898">
              <w:marLeft w:val="0"/>
              <w:marRight w:val="0"/>
              <w:marTop w:val="0"/>
              <w:marBottom w:val="0"/>
              <w:divBdr>
                <w:top w:val="none" w:sz="0" w:space="0" w:color="auto"/>
                <w:left w:val="none" w:sz="0" w:space="0" w:color="auto"/>
                <w:bottom w:val="none" w:sz="0" w:space="0" w:color="auto"/>
                <w:right w:val="none" w:sz="0" w:space="0" w:color="auto"/>
              </w:divBdr>
            </w:div>
            <w:div w:id="1656840991">
              <w:marLeft w:val="0"/>
              <w:marRight w:val="0"/>
              <w:marTop w:val="0"/>
              <w:marBottom w:val="0"/>
              <w:divBdr>
                <w:top w:val="none" w:sz="0" w:space="0" w:color="auto"/>
                <w:left w:val="none" w:sz="0" w:space="0" w:color="auto"/>
                <w:bottom w:val="none" w:sz="0" w:space="0" w:color="auto"/>
                <w:right w:val="none" w:sz="0" w:space="0" w:color="auto"/>
              </w:divBdr>
            </w:div>
            <w:div w:id="936979962">
              <w:marLeft w:val="0"/>
              <w:marRight w:val="0"/>
              <w:marTop w:val="0"/>
              <w:marBottom w:val="0"/>
              <w:divBdr>
                <w:top w:val="none" w:sz="0" w:space="0" w:color="auto"/>
                <w:left w:val="none" w:sz="0" w:space="0" w:color="auto"/>
                <w:bottom w:val="none" w:sz="0" w:space="0" w:color="auto"/>
                <w:right w:val="none" w:sz="0" w:space="0" w:color="auto"/>
              </w:divBdr>
            </w:div>
            <w:div w:id="1659383866">
              <w:marLeft w:val="0"/>
              <w:marRight w:val="0"/>
              <w:marTop w:val="0"/>
              <w:marBottom w:val="0"/>
              <w:divBdr>
                <w:top w:val="none" w:sz="0" w:space="0" w:color="auto"/>
                <w:left w:val="none" w:sz="0" w:space="0" w:color="auto"/>
                <w:bottom w:val="none" w:sz="0" w:space="0" w:color="auto"/>
                <w:right w:val="none" w:sz="0" w:space="0" w:color="auto"/>
              </w:divBdr>
            </w:div>
            <w:div w:id="814026827">
              <w:marLeft w:val="0"/>
              <w:marRight w:val="0"/>
              <w:marTop w:val="0"/>
              <w:marBottom w:val="0"/>
              <w:divBdr>
                <w:top w:val="none" w:sz="0" w:space="0" w:color="auto"/>
                <w:left w:val="none" w:sz="0" w:space="0" w:color="auto"/>
                <w:bottom w:val="none" w:sz="0" w:space="0" w:color="auto"/>
                <w:right w:val="none" w:sz="0" w:space="0" w:color="auto"/>
              </w:divBdr>
            </w:div>
            <w:div w:id="539321038">
              <w:marLeft w:val="0"/>
              <w:marRight w:val="0"/>
              <w:marTop w:val="0"/>
              <w:marBottom w:val="0"/>
              <w:divBdr>
                <w:top w:val="none" w:sz="0" w:space="0" w:color="auto"/>
                <w:left w:val="none" w:sz="0" w:space="0" w:color="auto"/>
                <w:bottom w:val="none" w:sz="0" w:space="0" w:color="auto"/>
                <w:right w:val="none" w:sz="0" w:space="0" w:color="auto"/>
              </w:divBdr>
            </w:div>
            <w:div w:id="488906372">
              <w:marLeft w:val="0"/>
              <w:marRight w:val="0"/>
              <w:marTop w:val="0"/>
              <w:marBottom w:val="0"/>
              <w:divBdr>
                <w:top w:val="none" w:sz="0" w:space="0" w:color="auto"/>
                <w:left w:val="none" w:sz="0" w:space="0" w:color="auto"/>
                <w:bottom w:val="none" w:sz="0" w:space="0" w:color="auto"/>
                <w:right w:val="none" w:sz="0" w:space="0" w:color="auto"/>
              </w:divBdr>
            </w:div>
            <w:div w:id="753554743">
              <w:marLeft w:val="0"/>
              <w:marRight w:val="0"/>
              <w:marTop w:val="0"/>
              <w:marBottom w:val="0"/>
              <w:divBdr>
                <w:top w:val="none" w:sz="0" w:space="0" w:color="auto"/>
                <w:left w:val="none" w:sz="0" w:space="0" w:color="auto"/>
                <w:bottom w:val="none" w:sz="0" w:space="0" w:color="auto"/>
                <w:right w:val="none" w:sz="0" w:space="0" w:color="auto"/>
              </w:divBdr>
            </w:div>
            <w:div w:id="1271860377">
              <w:marLeft w:val="0"/>
              <w:marRight w:val="0"/>
              <w:marTop w:val="0"/>
              <w:marBottom w:val="0"/>
              <w:divBdr>
                <w:top w:val="none" w:sz="0" w:space="0" w:color="auto"/>
                <w:left w:val="none" w:sz="0" w:space="0" w:color="auto"/>
                <w:bottom w:val="none" w:sz="0" w:space="0" w:color="auto"/>
                <w:right w:val="none" w:sz="0" w:space="0" w:color="auto"/>
              </w:divBdr>
            </w:div>
            <w:div w:id="1410269485">
              <w:marLeft w:val="0"/>
              <w:marRight w:val="0"/>
              <w:marTop w:val="0"/>
              <w:marBottom w:val="0"/>
              <w:divBdr>
                <w:top w:val="none" w:sz="0" w:space="0" w:color="auto"/>
                <w:left w:val="none" w:sz="0" w:space="0" w:color="auto"/>
                <w:bottom w:val="none" w:sz="0" w:space="0" w:color="auto"/>
                <w:right w:val="none" w:sz="0" w:space="0" w:color="auto"/>
              </w:divBdr>
            </w:div>
            <w:div w:id="398405770">
              <w:marLeft w:val="0"/>
              <w:marRight w:val="0"/>
              <w:marTop w:val="0"/>
              <w:marBottom w:val="0"/>
              <w:divBdr>
                <w:top w:val="none" w:sz="0" w:space="0" w:color="auto"/>
                <w:left w:val="none" w:sz="0" w:space="0" w:color="auto"/>
                <w:bottom w:val="none" w:sz="0" w:space="0" w:color="auto"/>
                <w:right w:val="none" w:sz="0" w:space="0" w:color="auto"/>
              </w:divBdr>
            </w:div>
            <w:div w:id="816997912">
              <w:marLeft w:val="0"/>
              <w:marRight w:val="0"/>
              <w:marTop w:val="0"/>
              <w:marBottom w:val="0"/>
              <w:divBdr>
                <w:top w:val="none" w:sz="0" w:space="0" w:color="auto"/>
                <w:left w:val="none" w:sz="0" w:space="0" w:color="auto"/>
                <w:bottom w:val="none" w:sz="0" w:space="0" w:color="auto"/>
                <w:right w:val="none" w:sz="0" w:space="0" w:color="auto"/>
              </w:divBdr>
            </w:div>
            <w:div w:id="1538741622">
              <w:marLeft w:val="0"/>
              <w:marRight w:val="0"/>
              <w:marTop w:val="0"/>
              <w:marBottom w:val="0"/>
              <w:divBdr>
                <w:top w:val="none" w:sz="0" w:space="0" w:color="auto"/>
                <w:left w:val="none" w:sz="0" w:space="0" w:color="auto"/>
                <w:bottom w:val="none" w:sz="0" w:space="0" w:color="auto"/>
                <w:right w:val="none" w:sz="0" w:space="0" w:color="auto"/>
              </w:divBdr>
            </w:div>
            <w:div w:id="1063286110">
              <w:marLeft w:val="0"/>
              <w:marRight w:val="0"/>
              <w:marTop w:val="0"/>
              <w:marBottom w:val="0"/>
              <w:divBdr>
                <w:top w:val="none" w:sz="0" w:space="0" w:color="auto"/>
                <w:left w:val="none" w:sz="0" w:space="0" w:color="auto"/>
                <w:bottom w:val="none" w:sz="0" w:space="0" w:color="auto"/>
                <w:right w:val="none" w:sz="0" w:space="0" w:color="auto"/>
              </w:divBdr>
            </w:div>
            <w:div w:id="1103263438">
              <w:marLeft w:val="0"/>
              <w:marRight w:val="0"/>
              <w:marTop w:val="0"/>
              <w:marBottom w:val="0"/>
              <w:divBdr>
                <w:top w:val="none" w:sz="0" w:space="0" w:color="auto"/>
                <w:left w:val="none" w:sz="0" w:space="0" w:color="auto"/>
                <w:bottom w:val="none" w:sz="0" w:space="0" w:color="auto"/>
                <w:right w:val="none" w:sz="0" w:space="0" w:color="auto"/>
              </w:divBdr>
            </w:div>
            <w:div w:id="1784423628">
              <w:marLeft w:val="0"/>
              <w:marRight w:val="0"/>
              <w:marTop w:val="0"/>
              <w:marBottom w:val="0"/>
              <w:divBdr>
                <w:top w:val="none" w:sz="0" w:space="0" w:color="auto"/>
                <w:left w:val="none" w:sz="0" w:space="0" w:color="auto"/>
                <w:bottom w:val="none" w:sz="0" w:space="0" w:color="auto"/>
                <w:right w:val="none" w:sz="0" w:space="0" w:color="auto"/>
              </w:divBdr>
            </w:div>
            <w:div w:id="122349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4.bp.blogspot.com/-k83B90muUnQ/UcFi1aQmuUI/AAAAAAAAAJg/QuAlCkuNZFI/s1600/oopc.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14</Pages>
  <Words>3591</Words>
  <Characters>20475</Characters>
  <Application>Microsoft Office Word</Application>
  <DocSecurity>0</DocSecurity>
  <Lines>170</Lines>
  <Paragraphs>48</Paragraphs>
  <ScaleCrop>false</ScaleCrop>
  <Company/>
  <LinksUpToDate>false</LinksUpToDate>
  <CharactersWithSpaces>24018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Abubakar Siddiqi</dc:creator>
  <cp:lastModifiedBy>Mishra, Siddharth</cp:lastModifiedBy>
  <cp:revision>4</cp:revision>
  <dcterms:created xsi:type="dcterms:W3CDTF">2013-09-29T05:45:00Z</dcterms:created>
  <dcterms:modified xsi:type="dcterms:W3CDTF">2014-08-16T22:17:00Z</dcterms:modified>
</cp:coreProperties>
</file>