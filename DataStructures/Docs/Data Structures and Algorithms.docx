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4952308"/>
        <w:docPartObj>
          <w:docPartGallery w:val="Cover Pages"/>
          <w:docPartUnique/>
        </w:docPartObj>
      </w:sdtPr>
      <w:sdtContent>
        <w:p w:rsidR="00FA16A6" w:rsidRDefault="00FA16A6"/>
        <w:p w:rsidR="00FA16A6" w:rsidRDefault="00FA16A6">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D0599" w:rsidRDefault="003D059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del w:id="0" w:author="Mishra, Siddharth" w:date="2014-08-08T10:09:00Z">
                                        <w:r w:rsidDel="00293E60">
                                          <w:rPr>
                                            <w:color w:val="FFFFFF" w:themeColor="background1"/>
                                            <w:sz w:val="72"/>
                                            <w:szCs w:val="72"/>
                                          </w:rPr>
                                          <w:delText>Data Structures &amp; Alogrithms</w:delText>
                                        </w:r>
                                      </w:del>
                                      <w:ins w:id="1" w:author="Mishra, Siddharth" w:date="2014-08-08T10:09:00Z">
                                        <w:r>
                                          <w:rPr>
                                            <w:color w:val="FFFFFF" w:themeColor="background1"/>
                                            <w:sz w:val="72"/>
                                            <w:szCs w:val="72"/>
                                          </w:rPr>
                                          <w:t>Data Structures &amp; Algorithms</w:t>
                                        </w:r>
                                      </w:ins>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D0599" w:rsidRDefault="003D059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del w:id="2" w:author="Mishra, Siddharth" w:date="2014-08-08T10:09:00Z">
                                  <w:r w:rsidDel="00293E60">
                                    <w:rPr>
                                      <w:color w:val="FFFFFF" w:themeColor="background1"/>
                                      <w:sz w:val="72"/>
                                      <w:szCs w:val="72"/>
                                    </w:rPr>
                                    <w:delText>Data Structures &amp; Alogrithms</w:delText>
                                  </w:r>
                                </w:del>
                                <w:ins w:id="3" w:author="Mishra, Siddharth" w:date="2014-08-08T10:09:00Z">
                                  <w:r>
                                    <w:rPr>
                                      <w:color w:val="FFFFFF" w:themeColor="background1"/>
                                      <w:sz w:val="72"/>
                                      <w:szCs w:val="72"/>
                                    </w:rPr>
                                    <w:t>Data Structures &amp; Algorithms</w:t>
                                  </w:r>
                                </w:ins>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0599" w:rsidRDefault="003D059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Sparsh technologies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Dream company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D0599" w:rsidRDefault="003D059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Sparsh technologies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Dream company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D0599" w:rsidRDefault="003D0599">
                                    <w:pPr>
                                      <w:pStyle w:val="NoSpacing"/>
                                      <w:spacing w:before="40" w:after="40"/>
                                      <w:rPr>
                                        <w:caps/>
                                        <w:color w:val="5B9BD5" w:themeColor="accent1"/>
                                        <w:sz w:val="28"/>
                                        <w:szCs w:val="28"/>
                                      </w:rPr>
                                    </w:pPr>
                                    <w:r>
                                      <w:rPr>
                                        <w:caps/>
                                        <w:color w:val="5B9BD5" w:themeColor="accent1"/>
                                        <w:sz w:val="28"/>
                                        <w:szCs w:val="28"/>
                                      </w:rPr>
                                      <w:t>Programs and explaination from different websites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D0599" w:rsidRDefault="003D0599">
                                    <w:pPr>
                                      <w:pStyle w:val="NoSpacing"/>
                                      <w:spacing w:before="40" w:after="40"/>
                                      <w:rPr>
                                        <w:caps/>
                                        <w:color w:val="4472C4" w:themeColor="accent5"/>
                                        <w:sz w:val="24"/>
                                        <w:szCs w:val="24"/>
                                      </w:rPr>
                                    </w:pPr>
                                    <w:r>
                                      <w:rPr>
                                        <w:caps/>
                                        <w:color w:val="4472C4" w:themeColor="accent5"/>
                                        <w:sz w:val="24"/>
                                        <w:szCs w:val="24"/>
                                      </w:rPr>
                                      <w:t>Mishra, Siddharth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D0599" w:rsidRDefault="003D0599">
                              <w:pPr>
                                <w:pStyle w:val="NoSpacing"/>
                                <w:spacing w:before="40" w:after="40"/>
                                <w:rPr>
                                  <w:caps/>
                                  <w:color w:val="5B9BD5" w:themeColor="accent1"/>
                                  <w:sz w:val="28"/>
                                  <w:szCs w:val="28"/>
                                </w:rPr>
                              </w:pPr>
                              <w:r>
                                <w:rPr>
                                  <w:caps/>
                                  <w:color w:val="5B9BD5" w:themeColor="accent1"/>
                                  <w:sz w:val="28"/>
                                  <w:szCs w:val="28"/>
                                </w:rPr>
                                <w:t>Programs and explaination from different websites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D0599" w:rsidRDefault="003D0599">
                              <w:pPr>
                                <w:pStyle w:val="NoSpacing"/>
                                <w:spacing w:before="40" w:after="40"/>
                                <w:rPr>
                                  <w:caps/>
                                  <w:color w:val="4472C4" w:themeColor="accent5"/>
                                  <w:sz w:val="24"/>
                                  <w:szCs w:val="24"/>
                                </w:rPr>
                              </w:pPr>
                              <w:r>
                                <w:rPr>
                                  <w:caps/>
                                  <w:color w:val="4472C4" w:themeColor="accent5"/>
                                  <w:sz w:val="24"/>
                                  <w:szCs w:val="24"/>
                                </w:rPr>
                                <w:t>Mishra, Siddharth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8-01T00:00:00Z">
                                    <w:dateFormat w:val="yyyy"/>
                                    <w:lid w:val="en-US"/>
                                    <w:storeMappedDataAs w:val="dateTime"/>
                                    <w:calendar w:val="gregorian"/>
                                  </w:date>
                                </w:sdtPr>
                                <w:sdtContent>
                                  <w:p w:rsidR="003D0599" w:rsidRDefault="003D0599">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8-01T00:00:00Z">
                              <w:dateFormat w:val="yyyy"/>
                              <w:lid w:val="en-US"/>
                              <w:storeMappedDataAs w:val="dateTime"/>
                              <w:calendar w:val="gregorian"/>
                            </w:date>
                          </w:sdtPr>
                          <w:sdtContent>
                            <w:p w:rsidR="003D0599" w:rsidRDefault="003D0599">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id w:val="115311042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8A4246" w:rsidRDefault="008A4246">
          <w:pPr>
            <w:pStyle w:val="TOCHeading"/>
          </w:pPr>
          <w:r>
            <w:t>Contents</w:t>
          </w:r>
        </w:p>
        <w:p w:rsidR="002E4F1B" w:rsidRDefault="008A4246">
          <w:pPr>
            <w:pStyle w:val="TOC1"/>
            <w:tabs>
              <w:tab w:val="right" w:leader="dot" w:pos="9350"/>
            </w:tabs>
            <w:rPr>
              <w:ins w:id="4" w:author="Mishra, Siddharth" w:date="2014-08-08T10:23:00Z"/>
              <w:noProof/>
            </w:rPr>
          </w:pPr>
          <w:r>
            <w:fldChar w:fldCharType="begin"/>
          </w:r>
          <w:r>
            <w:instrText xml:space="preserve"> TOC \o "1-3" \h \z \u </w:instrText>
          </w:r>
          <w:r>
            <w:fldChar w:fldCharType="separate"/>
          </w:r>
          <w:ins w:id="5" w:author="Mishra, Siddharth" w:date="2014-08-08T10:23:00Z">
            <w:r w:rsidR="002E4F1B" w:rsidRPr="00853EF4">
              <w:rPr>
                <w:rStyle w:val="Hyperlink"/>
                <w:noProof/>
              </w:rPr>
              <w:fldChar w:fldCharType="begin"/>
            </w:r>
            <w:r w:rsidR="002E4F1B" w:rsidRPr="00853EF4">
              <w:rPr>
                <w:rStyle w:val="Hyperlink"/>
                <w:noProof/>
              </w:rPr>
              <w:instrText xml:space="preserve"> </w:instrText>
            </w:r>
            <w:r w:rsidR="002E4F1B">
              <w:rPr>
                <w:noProof/>
              </w:rPr>
              <w:instrText>HYPERLINK \l "_Toc395256722"</w:instrText>
            </w:r>
            <w:r w:rsidR="002E4F1B" w:rsidRPr="00853EF4">
              <w:rPr>
                <w:rStyle w:val="Hyperlink"/>
                <w:noProof/>
              </w:rPr>
              <w:instrText xml:space="preserve"> </w:instrText>
            </w:r>
            <w:r w:rsidR="002E4F1B" w:rsidRPr="00853EF4">
              <w:rPr>
                <w:rStyle w:val="Hyperlink"/>
                <w:noProof/>
              </w:rPr>
            </w:r>
            <w:r w:rsidR="002E4F1B" w:rsidRPr="00853EF4">
              <w:rPr>
                <w:rStyle w:val="Hyperlink"/>
                <w:noProof/>
              </w:rPr>
              <w:fldChar w:fldCharType="separate"/>
            </w:r>
            <w:r w:rsidR="002E4F1B" w:rsidRPr="00853EF4">
              <w:rPr>
                <w:rStyle w:val="Hyperlink"/>
                <w:noProof/>
              </w:rPr>
              <w:t>Trees &amp; Graphs</w:t>
            </w:r>
            <w:r w:rsidR="002E4F1B">
              <w:rPr>
                <w:noProof/>
                <w:webHidden/>
              </w:rPr>
              <w:tab/>
            </w:r>
            <w:r w:rsidR="002E4F1B">
              <w:rPr>
                <w:noProof/>
                <w:webHidden/>
              </w:rPr>
              <w:fldChar w:fldCharType="begin"/>
            </w:r>
            <w:r w:rsidR="002E4F1B">
              <w:rPr>
                <w:noProof/>
                <w:webHidden/>
              </w:rPr>
              <w:instrText xml:space="preserve"> PAGEREF _Toc395256722 \h </w:instrText>
            </w:r>
            <w:r w:rsidR="002E4F1B">
              <w:rPr>
                <w:noProof/>
                <w:webHidden/>
              </w:rPr>
            </w:r>
          </w:ins>
          <w:r w:rsidR="002E4F1B">
            <w:rPr>
              <w:noProof/>
              <w:webHidden/>
            </w:rPr>
            <w:fldChar w:fldCharType="separate"/>
          </w:r>
          <w:ins w:id="6" w:author="Mishra, Siddharth" w:date="2014-08-08T10:23:00Z">
            <w:r w:rsidR="002E4F1B">
              <w:rPr>
                <w:noProof/>
                <w:webHidden/>
              </w:rPr>
              <w:t>2</w:t>
            </w:r>
            <w:r w:rsidR="002E4F1B">
              <w:rPr>
                <w:noProof/>
                <w:webHidden/>
              </w:rPr>
              <w:fldChar w:fldCharType="end"/>
            </w:r>
            <w:r w:rsidR="002E4F1B" w:rsidRPr="00853EF4">
              <w:rPr>
                <w:rStyle w:val="Hyperlink"/>
                <w:noProof/>
              </w:rPr>
              <w:fldChar w:fldCharType="end"/>
            </w:r>
          </w:ins>
        </w:p>
        <w:p w:rsidR="002E4F1B" w:rsidRDefault="002E4F1B">
          <w:pPr>
            <w:pStyle w:val="TOC1"/>
            <w:tabs>
              <w:tab w:val="right" w:leader="dot" w:pos="9350"/>
            </w:tabs>
            <w:rPr>
              <w:ins w:id="7" w:author="Mishra, Siddharth" w:date="2014-08-08T10:23:00Z"/>
              <w:noProof/>
            </w:rPr>
          </w:pPr>
          <w:ins w:id="8"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"_Toc395256723"</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noProof/>
              </w:rPr>
              <w:t>Binary Search Tree (BST)</w:t>
            </w:r>
            <w:r>
              <w:rPr>
                <w:noProof/>
                <w:webHidden/>
              </w:rPr>
              <w:tab/>
            </w:r>
            <w:r>
              <w:rPr>
                <w:noProof/>
                <w:webHidden/>
              </w:rPr>
              <w:fldChar w:fldCharType="begin"/>
            </w:r>
            <w:r>
              <w:rPr>
                <w:noProof/>
                <w:webHidden/>
              </w:rPr>
              <w:instrText xml:space="preserve"> PAGEREF _Toc395256723 \h </w:instrText>
            </w:r>
            <w:r>
              <w:rPr>
                <w:noProof/>
                <w:webHidden/>
              </w:rPr>
            </w:r>
          </w:ins>
          <w:r>
            <w:rPr>
              <w:noProof/>
              <w:webHidden/>
            </w:rPr>
            <w:fldChar w:fldCharType="separate"/>
          </w:r>
          <w:ins w:id="9" w:author="Mishra, Siddharth" w:date="2014-08-08T10:23:00Z">
            <w:r>
              <w:rPr>
                <w:noProof/>
                <w:webHidden/>
              </w:rPr>
              <w:t>2</w:t>
            </w:r>
            <w:r>
              <w:rPr>
                <w:noProof/>
                <w:webHidden/>
              </w:rPr>
              <w:fldChar w:fldCharType="end"/>
            </w:r>
            <w:r w:rsidRPr="00853EF4">
              <w:rPr>
                <w:rStyle w:val="Hyperlink"/>
                <w:noProof/>
              </w:rPr>
              <w:fldChar w:fldCharType="end"/>
            </w:r>
          </w:ins>
        </w:p>
        <w:p w:rsidR="002E4F1B" w:rsidRDefault="002E4F1B">
          <w:pPr>
            <w:pStyle w:val="TOC2"/>
            <w:tabs>
              <w:tab w:val="right" w:leader="dot" w:pos="9350"/>
            </w:tabs>
            <w:rPr>
              <w:ins w:id="10" w:author="Mishra, Siddharth" w:date="2014-08-08T10:23:00Z"/>
              <w:noProof/>
            </w:rPr>
          </w:pPr>
          <w:ins w:id="11"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"_Toc395256724"</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rFonts w:eastAsia="Times New Roman"/>
                <w:noProof/>
              </w:rPr>
              <w:t>Searching a key</w:t>
            </w:r>
            <w:r>
              <w:rPr>
                <w:noProof/>
                <w:webHidden/>
              </w:rPr>
              <w:tab/>
            </w:r>
            <w:r>
              <w:rPr>
                <w:noProof/>
                <w:webHidden/>
              </w:rPr>
              <w:fldChar w:fldCharType="begin"/>
            </w:r>
            <w:r>
              <w:rPr>
                <w:noProof/>
                <w:webHidden/>
              </w:rPr>
              <w:instrText xml:space="preserve"> PAGEREF _Toc395256724 \h </w:instrText>
            </w:r>
            <w:r>
              <w:rPr>
                <w:noProof/>
                <w:webHidden/>
              </w:rPr>
            </w:r>
          </w:ins>
          <w:r>
            <w:rPr>
              <w:noProof/>
              <w:webHidden/>
            </w:rPr>
            <w:fldChar w:fldCharType="separate"/>
          </w:r>
          <w:ins w:id="12" w:author="Mishra, Siddharth" w:date="2014-08-08T10:23:00Z">
            <w:r>
              <w:rPr>
                <w:noProof/>
                <w:webHidden/>
              </w:rPr>
              <w:t>2</w:t>
            </w:r>
            <w:r>
              <w:rPr>
                <w:noProof/>
                <w:webHidden/>
              </w:rPr>
              <w:fldChar w:fldCharType="end"/>
            </w:r>
            <w:r w:rsidRPr="00853EF4">
              <w:rPr>
                <w:rStyle w:val="Hyperlink"/>
                <w:noProof/>
              </w:rPr>
              <w:fldChar w:fldCharType="end"/>
            </w:r>
          </w:ins>
        </w:p>
        <w:p w:rsidR="002E4F1B" w:rsidRDefault="002E4F1B">
          <w:pPr>
            <w:pStyle w:val="TOC2"/>
            <w:tabs>
              <w:tab w:val="right" w:leader="dot" w:pos="9350"/>
            </w:tabs>
            <w:rPr>
              <w:ins w:id="13" w:author="Mishra, Siddharth" w:date="2014-08-08T10:23:00Z"/>
              <w:noProof/>
            </w:rPr>
          </w:pPr>
          <w:ins w:id="14"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"_Toc395256725"</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noProof/>
              </w:rPr>
              <w:t>Insertion of a key</w:t>
            </w:r>
            <w:r>
              <w:rPr>
                <w:noProof/>
                <w:webHidden/>
              </w:rPr>
              <w:tab/>
            </w:r>
            <w:r>
              <w:rPr>
                <w:noProof/>
                <w:webHidden/>
              </w:rPr>
              <w:fldChar w:fldCharType="begin"/>
            </w:r>
            <w:r>
              <w:rPr>
                <w:noProof/>
                <w:webHidden/>
              </w:rPr>
              <w:instrText xml:space="preserve"> PAGEREF _Toc395256725 \h </w:instrText>
            </w:r>
            <w:r>
              <w:rPr>
                <w:noProof/>
                <w:webHidden/>
              </w:rPr>
            </w:r>
          </w:ins>
          <w:r>
            <w:rPr>
              <w:noProof/>
              <w:webHidden/>
            </w:rPr>
            <w:fldChar w:fldCharType="separate"/>
          </w:r>
          <w:ins w:id="15" w:author="Mishra, Siddharth" w:date="2014-08-08T10:23:00Z">
            <w:r>
              <w:rPr>
                <w:noProof/>
                <w:webHidden/>
              </w:rPr>
              <w:t>3</w:t>
            </w:r>
            <w:r>
              <w:rPr>
                <w:noProof/>
                <w:webHidden/>
              </w:rPr>
              <w:fldChar w:fldCharType="end"/>
            </w:r>
            <w:r w:rsidRPr="00853EF4">
              <w:rPr>
                <w:rStyle w:val="Hyperlink"/>
                <w:noProof/>
              </w:rPr>
              <w:fldChar w:fldCharType="end"/>
            </w:r>
          </w:ins>
        </w:p>
        <w:p w:rsidR="002E4F1B" w:rsidRDefault="002E4F1B">
          <w:pPr>
            <w:pStyle w:val="TOC3"/>
            <w:tabs>
              <w:tab w:val="right" w:leader="dot" w:pos="9350"/>
            </w:tabs>
            <w:rPr>
              <w:ins w:id="16" w:author="Mishra, Siddharth" w:date="2014-08-08T10:23:00Z"/>
              <w:noProof/>
            </w:rPr>
          </w:pPr>
          <w:ins w:id="17"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"_Toc395256726"</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rFonts w:eastAsia="Times New Roman"/>
                <w:noProof/>
              </w:rPr>
              <w:t>Time Complexity</w:t>
            </w:r>
            <w:r>
              <w:rPr>
                <w:noProof/>
                <w:webHidden/>
              </w:rPr>
              <w:tab/>
            </w:r>
            <w:r>
              <w:rPr>
                <w:noProof/>
                <w:webHidden/>
              </w:rPr>
              <w:fldChar w:fldCharType="begin"/>
            </w:r>
            <w:r>
              <w:rPr>
                <w:noProof/>
                <w:webHidden/>
              </w:rPr>
              <w:instrText xml:space="preserve"> PAGEREF _Toc395256726 \h </w:instrText>
            </w:r>
            <w:r>
              <w:rPr>
                <w:noProof/>
                <w:webHidden/>
              </w:rPr>
            </w:r>
          </w:ins>
          <w:r>
            <w:rPr>
              <w:noProof/>
              <w:webHidden/>
            </w:rPr>
            <w:fldChar w:fldCharType="separate"/>
          </w:r>
          <w:ins w:id="18" w:author="Mishra, Siddharth" w:date="2014-08-08T10:23:00Z">
            <w:r>
              <w:rPr>
                <w:noProof/>
                <w:webHidden/>
              </w:rPr>
              <w:t>4</w:t>
            </w:r>
            <w:r>
              <w:rPr>
                <w:noProof/>
                <w:webHidden/>
              </w:rPr>
              <w:fldChar w:fldCharType="end"/>
            </w:r>
            <w:r w:rsidRPr="00853EF4">
              <w:rPr>
                <w:rStyle w:val="Hyperlink"/>
                <w:noProof/>
              </w:rPr>
              <w:fldChar w:fldCharType="end"/>
            </w:r>
          </w:ins>
        </w:p>
        <w:p w:rsidR="002E4F1B" w:rsidRDefault="002E4F1B">
          <w:pPr>
            <w:pStyle w:val="TOC2"/>
            <w:tabs>
              <w:tab w:val="right" w:leader="dot" w:pos="9350"/>
            </w:tabs>
            <w:rPr>
              <w:ins w:id="19" w:author="Mishra, Siddharth" w:date="2014-08-08T10:23:00Z"/>
              <w:noProof/>
            </w:rPr>
          </w:pPr>
          <w:ins w:id="20"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"_Toc395256727"</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rFonts w:eastAsia="Times New Roman"/>
                <w:noProof/>
              </w:rPr>
              <w:t>Deletion from BST</w:t>
            </w:r>
            <w:r>
              <w:rPr>
                <w:noProof/>
                <w:webHidden/>
              </w:rPr>
              <w:tab/>
            </w:r>
            <w:r>
              <w:rPr>
                <w:noProof/>
                <w:webHidden/>
              </w:rPr>
              <w:fldChar w:fldCharType="begin"/>
            </w:r>
            <w:r>
              <w:rPr>
                <w:noProof/>
                <w:webHidden/>
              </w:rPr>
              <w:instrText xml:space="preserve"> PAGEREF _Toc395256727 \h </w:instrText>
            </w:r>
            <w:r>
              <w:rPr>
                <w:noProof/>
                <w:webHidden/>
              </w:rPr>
            </w:r>
          </w:ins>
          <w:r>
            <w:rPr>
              <w:noProof/>
              <w:webHidden/>
            </w:rPr>
            <w:fldChar w:fldCharType="separate"/>
          </w:r>
          <w:ins w:id="21" w:author="Mishra, Siddharth" w:date="2014-08-08T10:23:00Z">
            <w:r>
              <w:rPr>
                <w:noProof/>
                <w:webHidden/>
              </w:rPr>
              <w:t>4</w:t>
            </w:r>
            <w:r>
              <w:rPr>
                <w:noProof/>
                <w:webHidden/>
              </w:rPr>
              <w:fldChar w:fldCharType="end"/>
            </w:r>
            <w:r w:rsidRPr="00853EF4">
              <w:rPr>
                <w:rStyle w:val="Hyperlink"/>
                <w:noProof/>
              </w:rPr>
              <w:fldChar w:fldCharType="end"/>
            </w:r>
          </w:ins>
        </w:p>
        <w:p w:rsidR="002E4F1B" w:rsidRDefault="002E4F1B">
          <w:pPr>
            <w:pStyle w:val="TOC3"/>
            <w:tabs>
              <w:tab w:val="right" w:leader="dot" w:pos="9350"/>
            </w:tabs>
            <w:rPr>
              <w:ins w:id="22" w:author="Mishra, Siddharth" w:date="2014-08-08T10:23:00Z"/>
              <w:noProof/>
            </w:rPr>
          </w:pPr>
          <w:ins w:id="23"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"_Toc395256728"</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rFonts w:eastAsia="Times New Roman"/>
                <w:noProof/>
              </w:rPr>
              <w:t>Time Complexity</w:t>
            </w:r>
            <w:r>
              <w:rPr>
                <w:noProof/>
                <w:webHidden/>
              </w:rPr>
              <w:tab/>
            </w:r>
            <w:r>
              <w:rPr>
                <w:noProof/>
                <w:webHidden/>
              </w:rPr>
              <w:fldChar w:fldCharType="begin"/>
            </w:r>
            <w:r>
              <w:rPr>
                <w:noProof/>
                <w:webHidden/>
              </w:rPr>
              <w:instrText xml:space="preserve"> PAGEREF _Toc395256728 \h </w:instrText>
            </w:r>
            <w:r>
              <w:rPr>
                <w:noProof/>
                <w:webHidden/>
              </w:rPr>
            </w:r>
          </w:ins>
          <w:r>
            <w:rPr>
              <w:noProof/>
              <w:webHidden/>
            </w:rPr>
            <w:fldChar w:fldCharType="separate"/>
          </w:r>
          <w:ins w:id="24" w:author="Mishra, Siddharth" w:date="2014-08-08T10:23:00Z">
            <w:r>
              <w:rPr>
                <w:noProof/>
                <w:webHidden/>
              </w:rPr>
              <w:t>8</w:t>
            </w:r>
            <w:r>
              <w:rPr>
                <w:noProof/>
                <w:webHidden/>
              </w:rPr>
              <w:fldChar w:fldCharType="end"/>
            </w:r>
            <w:r w:rsidRPr="00853EF4">
              <w:rPr>
                <w:rStyle w:val="Hyperlink"/>
                <w:noProof/>
              </w:rPr>
              <w:fldChar w:fldCharType="end"/>
            </w:r>
          </w:ins>
        </w:p>
        <w:p w:rsidR="002E4F1B" w:rsidRDefault="002E4F1B">
          <w:pPr>
            <w:pStyle w:val="TOC2"/>
            <w:tabs>
              <w:tab w:val="right" w:leader="dot" w:pos="9350"/>
            </w:tabs>
            <w:rPr>
              <w:ins w:id="25" w:author="Mishra, Siddharth" w:date="2014-08-08T10:23:00Z"/>
              <w:noProof/>
            </w:rPr>
          </w:pPr>
          <w:ins w:id="26" w:author="Mishra, Siddharth" w:date="2014-08-08T10:23:00Z">
            <w:r w:rsidRPr="00853EF4">
              <w:rPr>
                <w:rStyle w:val="Hyperlink"/>
                <w:noProof/>
              </w:rPr>
              <w:fldChar w:fldCharType="begin"/>
            </w:r>
            <w:r w:rsidRPr="00853EF4">
              <w:rPr>
                <w:rStyle w:val="Hyperlink"/>
                <w:noProof/>
              </w:rPr>
              <w:instrText xml:space="preserve"> </w:instrText>
            </w:r>
            <w:r>
              <w:rPr>
                <w:noProof/>
              </w:rPr>
              <w:instrText>HYPERLINK \l "_Toc395256729"</w:instrText>
            </w:r>
            <w:r w:rsidRPr="00853EF4">
              <w:rPr>
                <w:rStyle w:val="Hyperlink"/>
                <w:noProof/>
              </w:rPr>
              <w:instrText xml:space="preserve"> </w:instrText>
            </w:r>
            <w:r w:rsidRPr="00853EF4">
              <w:rPr>
                <w:rStyle w:val="Hyperlink"/>
                <w:noProof/>
              </w:rPr>
            </w:r>
            <w:r w:rsidRPr="00853EF4">
              <w:rPr>
                <w:rStyle w:val="Hyperlink"/>
                <w:noProof/>
              </w:rPr>
              <w:fldChar w:fldCharType="separate"/>
            </w:r>
            <w:r w:rsidRPr="00853EF4">
              <w:rPr>
                <w:rStyle w:val="Hyperlink"/>
                <w:rFonts w:eastAsia="Times New Roman"/>
                <w:noProof/>
              </w:rPr>
              <w:t>Questions</w:t>
            </w:r>
            <w:r>
              <w:rPr>
                <w:noProof/>
                <w:webHidden/>
              </w:rPr>
              <w:tab/>
            </w:r>
            <w:r>
              <w:rPr>
                <w:noProof/>
                <w:webHidden/>
              </w:rPr>
              <w:fldChar w:fldCharType="begin"/>
            </w:r>
            <w:r>
              <w:rPr>
                <w:noProof/>
                <w:webHidden/>
              </w:rPr>
              <w:instrText xml:space="preserve"> PAGEREF _Toc395256729 \h </w:instrText>
            </w:r>
            <w:r>
              <w:rPr>
                <w:noProof/>
                <w:webHidden/>
              </w:rPr>
            </w:r>
          </w:ins>
          <w:r>
            <w:rPr>
              <w:noProof/>
              <w:webHidden/>
            </w:rPr>
            <w:fldChar w:fldCharType="separate"/>
          </w:r>
          <w:ins w:id="27" w:author="Mishra, Siddharth" w:date="2014-08-08T10:23:00Z">
            <w:r>
              <w:rPr>
                <w:noProof/>
                <w:webHidden/>
              </w:rPr>
              <w:t>8</w:t>
            </w:r>
            <w:r>
              <w:rPr>
                <w:noProof/>
                <w:webHidden/>
              </w:rPr>
              <w:fldChar w:fldCharType="end"/>
            </w:r>
            <w:r w:rsidRPr="00853EF4">
              <w:rPr>
                <w:rStyle w:val="Hyperlink"/>
                <w:noProof/>
              </w:rPr>
              <w:fldChar w:fldCharType="end"/>
            </w:r>
          </w:ins>
        </w:p>
        <w:p w:rsidR="008A4246" w:rsidDel="00E162C7" w:rsidRDefault="008A4246">
          <w:pPr>
            <w:rPr>
              <w:del w:id="28" w:author="Mishra, Siddharth" w:date="2014-08-08T10:03:00Z"/>
            </w:rPr>
          </w:pPr>
          <w:del w:id="29" w:author="Mishra, Siddharth" w:date="2014-08-08T10:07:00Z">
            <w:r w:rsidDel="00FD15C0">
              <w:rPr>
                <w:b/>
                <w:bCs/>
                <w:noProof/>
              </w:rPr>
              <w:delText>No table of contents entries found.</w:delText>
            </w:r>
          </w:del>
          <w:r>
            <w:rPr>
              <w:b/>
              <w:bCs/>
              <w:noProof/>
            </w:rPr>
            <w:fldChar w:fldCharType="end"/>
          </w:r>
        </w:p>
      </w:sdtContent>
    </w:sdt>
    <w:p w:rsidR="00E162C7" w:rsidRDefault="00E162C7">
      <w:pPr>
        <w:rPr>
          <w:ins w:id="30" w:author="Mishra, Siddharth" w:date="2014-08-08T10:03:00Z"/>
        </w:rPr>
      </w:pPr>
    </w:p>
    <w:p w:rsidR="002D6B09" w:rsidRDefault="002D6B09">
      <w:pPr>
        <w:rPr>
          <w:ins w:id="31" w:author="Mishra, Siddharth" w:date="2014-08-08T10:03:00Z"/>
        </w:rPr>
      </w:pPr>
    </w:p>
    <w:p w:rsidR="002D6B09" w:rsidRDefault="002D6B09">
      <w:pPr>
        <w:rPr>
          <w:ins w:id="32" w:author="Mishra, Siddharth" w:date="2014-08-08T10:03:00Z"/>
        </w:rPr>
      </w:pPr>
      <w:ins w:id="33" w:author="Mishra, Siddharth" w:date="2014-08-08T10:03:00Z">
        <w:r>
          <w:br w:type="page"/>
        </w:r>
      </w:ins>
    </w:p>
    <w:p w:rsidR="00F30D22" w:rsidRDefault="00F30D22" w:rsidP="00E43ADE">
      <w:pPr>
        <w:pStyle w:val="Heading1"/>
        <w:rPr>
          <w:ins w:id="34" w:author="Mishra, Siddharth" w:date="2014-08-08T10:14:00Z"/>
        </w:rPr>
        <w:pPrChange w:id="35" w:author="Mishra, Siddharth" w:date="2014-08-08T10:14:00Z">
          <w:pPr/>
        </w:pPrChange>
      </w:pPr>
      <w:bookmarkStart w:id="36" w:name="_Toc395256722"/>
      <w:ins w:id="37" w:author="Mishra, Siddharth" w:date="2014-08-08T10:14:00Z">
        <w:r>
          <w:lastRenderedPageBreak/>
          <w:t>Trees &amp; Graphs</w:t>
        </w:r>
        <w:bookmarkEnd w:id="36"/>
      </w:ins>
    </w:p>
    <w:p w:rsidR="00BA29AC" w:rsidRDefault="002D6B09" w:rsidP="00A66BC3">
      <w:pPr>
        <w:pStyle w:val="Heading1"/>
        <w:rPr>
          <w:ins w:id="38" w:author="Mishra, Siddharth" w:date="2014-08-08T10:16:00Z"/>
        </w:rPr>
        <w:pPrChange w:id="39" w:author="Mishra, Siddharth" w:date="2014-08-08T10:16:00Z">
          <w:pPr/>
        </w:pPrChange>
      </w:pPr>
      <w:bookmarkStart w:id="40" w:name="_Toc395256723"/>
      <w:ins w:id="41" w:author="Mishra, Siddharth" w:date="2014-08-08T10:04:00Z">
        <w:r w:rsidRPr="002D6B09">
          <w:t>Binary Search Tree</w:t>
        </w:r>
      </w:ins>
      <w:ins w:id="42" w:author="Mishra, Siddharth" w:date="2014-08-08T10:16:00Z">
        <w:r w:rsidR="00A66BC3">
          <w:t xml:space="preserve"> (BST)</w:t>
        </w:r>
        <w:bookmarkEnd w:id="40"/>
      </w:ins>
    </w:p>
    <w:p w:rsidR="000F2B1B" w:rsidRPr="000F2B1B" w:rsidRDefault="000F2B1B" w:rsidP="000F2B1B">
      <w:pPr>
        <w:shd w:val="clear" w:color="auto" w:fill="FFFFFF"/>
        <w:spacing w:before="100" w:beforeAutospacing="1" w:after="100" w:afterAutospacing="1" w:line="292" w:lineRule="atLeast"/>
        <w:rPr>
          <w:ins w:id="43" w:author="Mishra, Siddharth" w:date="2014-08-08T10:05:00Z"/>
          <w:rFonts w:ascii="Helvetica" w:eastAsia="Times New Roman" w:hAnsi="Helvetica" w:cs="Helvetica"/>
          <w:color w:val="000000"/>
          <w:sz w:val="20"/>
          <w:szCs w:val="20"/>
        </w:rPr>
      </w:pPr>
      <w:ins w:id="44" w:author="Mishra, Siddharth" w:date="2014-08-08T10:05:00Z">
        <w:r w:rsidRPr="000F2B1B">
          <w:rPr>
            <w:rFonts w:ascii="Helvetica" w:eastAsia="Times New Roman" w:hAnsi="Helvetica" w:cs="Helvetica"/>
            <w:color w:val="000000"/>
            <w:sz w:val="20"/>
            <w:szCs w:val="20"/>
          </w:rPr>
          <w:t xml:space="preserve">The following is definition of Binary Search </w:t>
        </w:r>
      </w:ins>
      <w:ins w:id="45" w:author="Mishra, Siddharth" w:date="2014-08-08T10:41:00Z">
        <w:r w:rsidR="008E1DFB" w:rsidRPr="000F2B1B">
          <w:rPr>
            <w:rFonts w:ascii="Helvetica" w:eastAsia="Times New Roman" w:hAnsi="Helvetica" w:cs="Helvetica"/>
            <w:color w:val="000000"/>
            <w:sz w:val="20"/>
            <w:szCs w:val="20"/>
          </w:rPr>
          <w:t>Tree (</w:t>
        </w:r>
      </w:ins>
      <w:ins w:id="46" w:author="Mishra, Siddharth" w:date="2014-08-08T10:05:00Z">
        <w:r w:rsidRPr="000F2B1B">
          <w:rPr>
            <w:rFonts w:ascii="Helvetica" w:eastAsia="Times New Roman" w:hAnsi="Helvetica" w:cs="Helvetica"/>
            <w:color w:val="000000"/>
            <w:sz w:val="20"/>
            <w:szCs w:val="20"/>
          </w:rPr>
          <w:t>BST) according to </w:t>
        </w:r>
        <w:proofErr w:type="spellStart"/>
        <w:r w:rsidRPr="000F2B1B">
          <w:rPr>
            <w:rFonts w:ascii="Helvetica" w:eastAsia="Times New Roman" w:hAnsi="Helvetica" w:cs="Helvetica"/>
            <w:color w:val="000000"/>
            <w:sz w:val="20"/>
            <w:szCs w:val="20"/>
          </w:rPr>
          <w:fldChar w:fldCharType="begin"/>
        </w:r>
        <w:r w:rsidRPr="000F2B1B">
          <w:rPr>
            <w:rFonts w:ascii="Helvetica" w:eastAsia="Times New Roman" w:hAnsi="Helvetica" w:cs="Helvetica"/>
            <w:color w:val="000000"/>
            <w:sz w:val="20"/>
            <w:szCs w:val="20"/>
          </w:rPr>
          <w:instrText xml:space="preserve"> HYPERLINK "http://en.wikipedia.org/wiki/Binary_search_tree" \t "_blank" </w:instrText>
        </w:r>
        <w:r w:rsidRPr="000F2B1B">
          <w:rPr>
            <w:rFonts w:ascii="Helvetica" w:eastAsia="Times New Roman" w:hAnsi="Helvetica" w:cs="Helvetica"/>
            <w:color w:val="000000"/>
            <w:sz w:val="20"/>
            <w:szCs w:val="20"/>
          </w:rPr>
          <w:fldChar w:fldCharType="separate"/>
        </w:r>
        <w:r w:rsidRPr="000F2B1B">
          <w:rPr>
            <w:rFonts w:ascii="Helvetica" w:eastAsia="Times New Roman" w:hAnsi="Helvetica" w:cs="Helvetica"/>
            <w:color w:val="006600"/>
            <w:sz w:val="20"/>
            <w:szCs w:val="20"/>
          </w:rPr>
          <w:t>WikiPedia</w:t>
        </w:r>
        <w:proofErr w:type="spellEnd"/>
        <w:r w:rsidRPr="000F2B1B">
          <w:rPr>
            <w:rFonts w:ascii="Helvetica" w:eastAsia="Times New Roman" w:hAnsi="Helvetica" w:cs="Helvetica"/>
            <w:color w:val="000000"/>
            <w:sz w:val="20"/>
            <w:szCs w:val="20"/>
          </w:rPr>
          <w:fldChar w:fldCharType="end"/>
        </w:r>
      </w:ins>
    </w:p>
    <w:p w:rsidR="000F2B1B" w:rsidRPr="000F2B1B" w:rsidRDefault="000F2B1B" w:rsidP="000F2B1B">
      <w:pPr>
        <w:shd w:val="clear" w:color="auto" w:fill="FFFFFF"/>
        <w:spacing w:before="100" w:beforeAutospacing="1" w:after="100" w:afterAutospacing="1" w:line="292" w:lineRule="atLeast"/>
        <w:rPr>
          <w:ins w:id="47" w:author="Mishra, Siddharth" w:date="2014-08-08T10:05:00Z"/>
          <w:rFonts w:ascii="Helvetica" w:eastAsia="Times New Roman" w:hAnsi="Helvetica" w:cs="Helvetica"/>
          <w:color w:val="000000"/>
          <w:sz w:val="20"/>
          <w:szCs w:val="20"/>
        </w:rPr>
      </w:pPr>
      <w:ins w:id="48" w:author="Mishra, Siddharth" w:date="2014-08-08T10:05:00Z">
        <w:r w:rsidRPr="000F2B1B">
          <w:rPr>
            <w:rFonts w:ascii="Helvetica" w:eastAsia="Times New Roman" w:hAnsi="Helvetica" w:cs="Helvetica"/>
            <w:color w:val="000000"/>
            <w:sz w:val="20"/>
            <w:szCs w:val="20"/>
          </w:rPr>
          <w:t>Binary Search Tree, is a node-based binary tree data structure which has the following properties:</w:t>
        </w:r>
      </w:ins>
    </w:p>
    <w:p w:rsidR="000F2B1B" w:rsidRPr="000F2B1B" w:rsidRDefault="000F2B1B" w:rsidP="000F2B1B">
      <w:pPr>
        <w:numPr>
          <w:ilvl w:val="0"/>
          <w:numId w:val="1"/>
        </w:numPr>
        <w:shd w:val="clear" w:color="auto" w:fill="FFFFFF"/>
        <w:spacing w:before="100" w:beforeAutospacing="1" w:after="100" w:afterAutospacing="1" w:line="292" w:lineRule="atLeast"/>
        <w:rPr>
          <w:ins w:id="49" w:author="Mishra, Siddharth" w:date="2014-08-08T10:05:00Z"/>
          <w:rFonts w:ascii="Helvetica" w:eastAsia="Times New Roman" w:hAnsi="Helvetica" w:cs="Helvetica"/>
          <w:color w:val="000000"/>
          <w:sz w:val="20"/>
          <w:szCs w:val="20"/>
        </w:rPr>
      </w:pPr>
      <w:ins w:id="50" w:author="Mishra, Siddharth" w:date="2014-08-08T10:05:00Z">
        <w:r w:rsidRPr="000F2B1B">
          <w:rPr>
            <w:rFonts w:ascii="Helvetica" w:eastAsia="Times New Roman" w:hAnsi="Helvetica" w:cs="Helvetica"/>
            <w:color w:val="000000"/>
            <w:sz w:val="20"/>
            <w:szCs w:val="20"/>
          </w:rPr>
          <w:t xml:space="preserve">The left </w:t>
        </w:r>
        <w:proofErr w:type="spellStart"/>
        <w:r w:rsidRPr="000F2B1B">
          <w:rPr>
            <w:rFonts w:ascii="Helvetica" w:eastAsia="Times New Roman" w:hAnsi="Helvetica" w:cs="Helvetica"/>
            <w:color w:val="000000"/>
            <w:sz w:val="20"/>
            <w:szCs w:val="20"/>
          </w:rPr>
          <w:t>subtree</w:t>
        </w:r>
        <w:proofErr w:type="spellEnd"/>
        <w:r w:rsidRPr="000F2B1B">
          <w:rPr>
            <w:rFonts w:ascii="Helvetica" w:eastAsia="Times New Roman" w:hAnsi="Helvetica" w:cs="Helvetica"/>
            <w:color w:val="000000"/>
            <w:sz w:val="20"/>
            <w:szCs w:val="20"/>
          </w:rPr>
          <w:t xml:space="preserve"> of a node contains only nodes with keys less than the </w:t>
        </w:r>
        <w:proofErr w:type="gramStart"/>
        <w:r w:rsidRPr="000F2B1B">
          <w:rPr>
            <w:rFonts w:ascii="Helvetica" w:eastAsia="Times New Roman" w:hAnsi="Helvetica" w:cs="Helvetica"/>
            <w:color w:val="000000"/>
            <w:sz w:val="20"/>
            <w:szCs w:val="20"/>
          </w:rPr>
          <w:t>node’s</w:t>
        </w:r>
        <w:proofErr w:type="gramEnd"/>
        <w:r w:rsidRPr="000F2B1B">
          <w:rPr>
            <w:rFonts w:ascii="Helvetica" w:eastAsia="Times New Roman" w:hAnsi="Helvetica" w:cs="Helvetica"/>
            <w:color w:val="000000"/>
            <w:sz w:val="20"/>
            <w:szCs w:val="20"/>
          </w:rPr>
          <w:t xml:space="preserve"> key.</w:t>
        </w:r>
      </w:ins>
    </w:p>
    <w:p w:rsidR="000F2B1B" w:rsidRPr="000F2B1B" w:rsidRDefault="000F2B1B" w:rsidP="000F2B1B">
      <w:pPr>
        <w:numPr>
          <w:ilvl w:val="0"/>
          <w:numId w:val="1"/>
        </w:numPr>
        <w:shd w:val="clear" w:color="auto" w:fill="FFFFFF"/>
        <w:spacing w:before="100" w:beforeAutospacing="1" w:after="100" w:afterAutospacing="1" w:line="292" w:lineRule="atLeast"/>
        <w:rPr>
          <w:ins w:id="51" w:author="Mishra, Siddharth" w:date="2014-08-08T10:05:00Z"/>
          <w:rFonts w:ascii="Helvetica" w:eastAsia="Times New Roman" w:hAnsi="Helvetica" w:cs="Helvetica"/>
          <w:color w:val="000000"/>
          <w:sz w:val="20"/>
          <w:szCs w:val="20"/>
        </w:rPr>
      </w:pPr>
      <w:ins w:id="52" w:author="Mishra, Siddharth" w:date="2014-08-08T10:05:00Z">
        <w:r w:rsidRPr="000F2B1B">
          <w:rPr>
            <w:rFonts w:ascii="Helvetica" w:eastAsia="Times New Roman" w:hAnsi="Helvetica" w:cs="Helvetica"/>
            <w:color w:val="000000"/>
            <w:sz w:val="20"/>
            <w:szCs w:val="20"/>
          </w:rPr>
          <w:t xml:space="preserve">The right </w:t>
        </w:r>
        <w:proofErr w:type="spellStart"/>
        <w:r w:rsidRPr="000F2B1B">
          <w:rPr>
            <w:rFonts w:ascii="Helvetica" w:eastAsia="Times New Roman" w:hAnsi="Helvetica" w:cs="Helvetica"/>
            <w:color w:val="000000"/>
            <w:sz w:val="20"/>
            <w:szCs w:val="20"/>
          </w:rPr>
          <w:t>subtree</w:t>
        </w:r>
        <w:proofErr w:type="spellEnd"/>
        <w:r w:rsidRPr="000F2B1B">
          <w:rPr>
            <w:rFonts w:ascii="Helvetica" w:eastAsia="Times New Roman" w:hAnsi="Helvetica" w:cs="Helvetica"/>
            <w:color w:val="000000"/>
            <w:sz w:val="20"/>
            <w:szCs w:val="20"/>
          </w:rPr>
          <w:t xml:space="preserve"> of a node contains only nodes with keys greater than the node’s key.</w:t>
        </w:r>
      </w:ins>
    </w:p>
    <w:p w:rsidR="000F2B1B" w:rsidRPr="000F2B1B" w:rsidRDefault="000F2B1B" w:rsidP="000F2B1B">
      <w:pPr>
        <w:numPr>
          <w:ilvl w:val="0"/>
          <w:numId w:val="1"/>
        </w:numPr>
        <w:shd w:val="clear" w:color="auto" w:fill="FFFFFF"/>
        <w:spacing w:before="100" w:beforeAutospacing="1" w:after="100" w:afterAutospacing="1" w:line="292" w:lineRule="atLeast"/>
        <w:rPr>
          <w:ins w:id="53" w:author="Mishra, Siddharth" w:date="2014-08-08T10:05:00Z"/>
          <w:rFonts w:ascii="Helvetica" w:eastAsia="Times New Roman" w:hAnsi="Helvetica" w:cs="Helvetica"/>
          <w:color w:val="000000"/>
          <w:sz w:val="20"/>
          <w:szCs w:val="20"/>
        </w:rPr>
      </w:pPr>
      <w:ins w:id="54" w:author="Mishra, Siddharth" w:date="2014-08-08T10:05:00Z">
        <w:r w:rsidRPr="000F2B1B">
          <w:rPr>
            <w:rFonts w:ascii="Helvetica" w:eastAsia="Times New Roman" w:hAnsi="Helvetica" w:cs="Helvetica"/>
            <w:color w:val="000000"/>
            <w:sz w:val="20"/>
            <w:szCs w:val="20"/>
          </w:rPr>
          <w:t xml:space="preserve">The left and right </w:t>
        </w:r>
        <w:proofErr w:type="spellStart"/>
        <w:r w:rsidRPr="000F2B1B">
          <w:rPr>
            <w:rFonts w:ascii="Helvetica" w:eastAsia="Times New Roman" w:hAnsi="Helvetica" w:cs="Helvetica"/>
            <w:color w:val="000000"/>
            <w:sz w:val="20"/>
            <w:szCs w:val="20"/>
          </w:rPr>
          <w:t>subtree</w:t>
        </w:r>
        <w:proofErr w:type="spellEnd"/>
        <w:r w:rsidRPr="000F2B1B">
          <w:rPr>
            <w:rFonts w:ascii="Helvetica" w:eastAsia="Times New Roman" w:hAnsi="Helvetica" w:cs="Helvetica"/>
            <w:color w:val="000000"/>
            <w:sz w:val="20"/>
            <w:szCs w:val="20"/>
          </w:rPr>
          <w:t xml:space="preserve"> each must also be a binary search tree.</w:t>
        </w:r>
        <w:r w:rsidRPr="000F2B1B">
          <w:rPr>
            <w:rFonts w:ascii="Helvetica" w:eastAsia="Times New Roman" w:hAnsi="Helvetica" w:cs="Helvetica"/>
            <w:color w:val="000000"/>
            <w:sz w:val="20"/>
            <w:szCs w:val="20"/>
          </w:rPr>
          <w:br/>
          <w:t>There must be no duplicate nodes.</w:t>
        </w:r>
      </w:ins>
    </w:p>
    <w:p w:rsidR="000F2B1B" w:rsidRPr="000F2B1B" w:rsidRDefault="000F2B1B" w:rsidP="00FD15C0">
      <w:pPr>
        <w:shd w:val="clear" w:color="auto" w:fill="FFFFFF"/>
        <w:spacing w:before="100" w:beforeAutospacing="1" w:after="100" w:afterAutospacing="1" w:line="292" w:lineRule="atLeast"/>
        <w:jc w:val="center"/>
        <w:rPr>
          <w:ins w:id="55" w:author="Mishra, Siddharth" w:date="2014-08-08T10:05:00Z"/>
          <w:rFonts w:ascii="Helvetica" w:eastAsia="Times New Roman" w:hAnsi="Helvetica" w:cs="Helvetica"/>
          <w:color w:val="000000"/>
          <w:sz w:val="20"/>
          <w:szCs w:val="20"/>
        </w:rPr>
        <w:pPrChange w:id="56" w:author="Mishra, Siddharth" w:date="2014-08-08T10:06:00Z">
          <w:pPr>
            <w:shd w:val="clear" w:color="auto" w:fill="FFFFFF"/>
            <w:spacing w:before="100" w:beforeAutospacing="1" w:after="100" w:afterAutospacing="1" w:line="292" w:lineRule="atLeast"/>
          </w:pPr>
        </w:pPrChange>
      </w:pPr>
      <w:ins w:id="57" w:author="Mishra, Siddharth" w:date="2014-08-08T10:05:00Z">
        <w:r w:rsidRPr="000F2B1B">
          <w:rPr>
            <w:rFonts w:ascii="Helvetica" w:eastAsia="Times New Roman" w:hAnsi="Helvetica" w:cs="Helvetica"/>
            <w:noProof/>
            <w:color w:val="006600"/>
            <w:sz w:val="20"/>
            <w:szCs w:val="20"/>
          </w:rPr>
          <w:drawing>
            <wp:inline distT="0" distB="0" distL="0" distR="0">
              <wp:extent cx="1901825" cy="1594485"/>
              <wp:effectExtent l="0" t="0" r="3175" b="5715"/>
              <wp:docPr id="1" name="Picture 1" descr="200px-Binary_search_tre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825" cy="1594485"/>
                      </a:xfrm>
                      <a:prstGeom prst="rect">
                        <a:avLst/>
                      </a:prstGeom>
                      <a:noFill/>
                      <a:ln>
                        <a:noFill/>
                      </a:ln>
                    </pic:spPr>
                  </pic:pic>
                </a:graphicData>
              </a:graphic>
            </wp:inline>
          </w:drawing>
        </w:r>
      </w:ins>
    </w:p>
    <w:p w:rsidR="000F2B1B" w:rsidRPr="000F2B1B" w:rsidRDefault="000F2B1B" w:rsidP="000F2B1B">
      <w:pPr>
        <w:shd w:val="clear" w:color="auto" w:fill="FFFFFF"/>
        <w:spacing w:before="100" w:beforeAutospacing="1" w:after="100" w:afterAutospacing="1" w:line="292" w:lineRule="atLeast"/>
        <w:rPr>
          <w:ins w:id="58" w:author="Mishra, Siddharth" w:date="2014-08-08T10:05:00Z"/>
          <w:rFonts w:ascii="Helvetica" w:eastAsia="Times New Roman" w:hAnsi="Helvetica" w:cs="Helvetica"/>
          <w:color w:val="000000"/>
          <w:sz w:val="20"/>
          <w:szCs w:val="20"/>
        </w:rPr>
      </w:pPr>
      <w:ins w:id="59" w:author="Mishra, Siddharth" w:date="2014-08-08T10:05:00Z">
        <w:r w:rsidRPr="000F2B1B">
          <w:rPr>
            <w:rFonts w:ascii="Helvetica" w:eastAsia="Times New Roman" w:hAnsi="Helvetica" w:cs="Helvetica"/>
            <w:color w:val="000000"/>
            <w:sz w:val="20"/>
            <w:szCs w:val="20"/>
          </w:rPr>
          <w:t>The above properties of Binary Search Tree provide an ordering among keys so that the operations like search, minimum and maximum can be done fast. If there is no ordering, then we may have to compare every key to search a given key.</w:t>
        </w:r>
      </w:ins>
    </w:p>
    <w:p w:rsidR="00180774" w:rsidRDefault="000F2B1B" w:rsidP="00180774">
      <w:pPr>
        <w:pStyle w:val="Heading2"/>
        <w:rPr>
          <w:ins w:id="60" w:author="Mishra, Siddharth" w:date="2014-08-08T10:17:00Z"/>
          <w:rFonts w:eastAsia="Times New Roman"/>
          <w:sz w:val="20"/>
          <w:szCs w:val="20"/>
        </w:rPr>
        <w:pPrChange w:id="61" w:author="Mishra, Siddharth" w:date="2014-08-08T10:17:00Z">
          <w:pPr>
            <w:shd w:val="clear" w:color="auto" w:fill="FFFFFF"/>
            <w:spacing w:before="100" w:beforeAutospacing="1" w:after="100" w:afterAutospacing="1" w:line="292" w:lineRule="atLeast"/>
          </w:pPr>
        </w:pPrChange>
      </w:pPr>
      <w:bookmarkStart w:id="62" w:name="_Toc395256724"/>
      <w:ins w:id="63" w:author="Mishra, Siddharth" w:date="2014-08-08T10:05:00Z">
        <w:r w:rsidRPr="000F2B1B">
          <w:rPr>
            <w:rFonts w:eastAsia="Times New Roman"/>
          </w:rPr>
          <w:t>Searching a key</w:t>
        </w:r>
      </w:ins>
      <w:bookmarkEnd w:id="62"/>
    </w:p>
    <w:p w:rsidR="000F2B1B" w:rsidRPr="000F2B1B" w:rsidRDefault="000F2B1B" w:rsidP="000F2B1B">
      <w:pPr>
        <w:shd w:val="clear" w:color="auto" w:fill="FFFFFF"/>
        <w:spacing w:before="100" w:beforeAutospacing="1" w:after="100" w:afterAutospacing="1" w:line="292" w:lineRule="atLeast"/>
        <w:rPr>
          <w:ins w:id="64" w:author="Mishra, Siddharth" w:date="2014-08-08T10:05:00Z"/>
          <w:rFonts w:ascii="Helvetica" w:eastAsia="Times New Roman" w:hAnsi="Helvetica" w:cs="Helvetica"/>
          <w:color w:val="000000"/>
          <w:sz w:val="20"/>
          <w:szCs w:val="20"/>
        </w:rPr>
      </w:pPr>
      <w:ins w:id="65" w:author="Mishra, Siddharth" w:date="2014-08-08T10:05:00Z">
        <w:r w:rsidRPr="000F2B1B">
          <w:rPr>
            <w:rFonts w:ascii="Helvetica" w:eastAsia="Times New Roman" w:hAnsi="Helvetica" w:cs="Helvetica"/>
            <w:color w:val="000000"/>
            <w:sz w:val="20"/>
            <w:szCs w:val="20"/>
          </w:rPr>
          <w:t xml:space="preserve">To search a given key in </w:t>
        </w:r>
        <w:proofErr w:type="spellStart"/>
        <w:r w:rsidRPr="000F2B1B">
          <w:rPr>
            <w:rFonts w:ascii="Helvetica" w:eastAsia="Times New Roman" w:hAnsi="Helvetica" w:cs="Helvetica"/>
            <w:color w:val="000000"/>
            <w:sz w:val="20"/>
            <w:szCs w:val="20"/>
          </w:rPr>
          <w:t>Bianry</w:t>
        </w:r>
        <w:proofErr w:type="spellEnd"/>
        <w:r w:rsidRPr="000F2B1B">
          <w:rPr>
            <w:rFonts w:ascii="Helvetica" w:eastAsia="Times New Roman" w:hAnsi="Helvetica" w:cs="Helvetica"/>
            <w:color w:val="000000"/>
            <w:sz w:val="20"/>
            <w:szCs w:val="20"/>
          </w:rPr>
          <w:t xml:space="preserve"> Search Tree, we first compare it with root, if the key is present at root, we return root. If key is greater than root’s key, we recur for right </w:t>
        </w:r>
        <w:proofErr w:type="spellStart"/>
        <w:r w:rsidRPr="000F2B1B">
          <w:rPr>
            <w:rFonts w:ascii="Helvetica" w:eastAsia="Times New Roman" w:hAnsi="Helvetica" w:cs="Helvetica"/>
            <w:color w:val="000000"/>
            <w:sz w:val="20"/>
            <w:szCs w:val="20"/>
          </w:rPr>
          <w:t>subtree</w:t>
        </w:r>
        <w:proofErr w:type="spellEnd"/>
        <w:r w:rsidRPr="000F2B1B">
          <w:rPr>
            <w:rFonts w:ascii="Helvetica" w:eastAsia="Times New Roman" w:hAnsi="Helvetica" w:cs="Helvetica"/>
            <w:color w:val="000000"/>
            <w:sz w:val="20"/>
            <w:szCs w:val="20"/>
          </w:rPr>
          <w:t xml:space="preserve"> of root node. Otherwise we recur for left </w:t>
        </w:r>
        <w:proofErr w:type="spellStart"/>
        <w:r w:rsidRPr="000F2B1B">
          <w:rPr>
            <w:rFonts w:ascii="Helvetica" w:eastAsia="Times New Roman" w:hAnsi="Helvetica" w:cs="Helvetica"/>
            <w:color w:val="000000"/>
            <w:sz w:val="20"/>
            <w:szCs w:val="20"/>
          </w:rPr>
          <w:t>subtree</w:t>
        </w:r>
        <w:proofErr w:type="spellEnd"/>
        <w:r w:rsidRPr="000F2B1B">
          <w:rPr>
            <w:rFonts w:ascii="Helvetica" w:eastAsia="Times New Roman" w:hAnsi="Helvetica" w:cs="Helvetica"/>
            <w:color w:val="000000"/>
            <w:sz w:val="20"/>
            <w:szCs w:val="20"/>
          </w:rPr>
          <w:t>.</w:t>
        </w:r>
      </w:ins>
    </w:p>
    <w:tbl>
      <w:tblPr>
        <w:tblW w:w="8100"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66" w:author="Mishra, Siddharth" w:date="2014-08-08T10:10:00Z">
          <w:tblPr>
            <w:tblW w:w="8100" w:type="dxa"/>
            <w:tblCellSpacing w:w="0" w:type="dxa"/>
            <w:tblCellMar>
              <w:left w:w="0" w:type="dxa"/>
              <w:right w:w="0" w:type="dxa"/>
            </w:tblCellMar>
            <w:tblLook w:val="04A0" w:firstRow="1" w:lastRow="0" w:firstColumn="1" w:lastColumn="0" w:noHBand="0" w:noVBand="1"/>
          </w:tblPr>
        </w:tblPrChange>
      </w:tblPr>
      <w:tblGrid>
        <w:gridCol w:w="8100"/>
        <w:tblGridChange w:id="67">
          <w:tblGrid>
            <w:gridCol w:w="8100"/>
          </w:tblGrid>
        </w:tblGridChange>
      </w:tblGrid>
      <w:tr w:rsidR="000F2B1B" w:rsidRPr="000F2B1B" w:rsidTr="002A2DB0">
        <w:trPr>
          <w:tblCellSpacing w:w="0" w:type="dxa"/>
          <w:jc w:val="center"/>
          <w:ins w:id="68" w:author="Mishra, Siddharth" w:date="2014-08-08T10:05:00Z"/>
          <w:trPrChange w:id="69" w:author="Mishra, Siddharth" w:date="2014-08-08T10:10:00Z">
            <w:trPr>
              <w:tblCellSpacing w:w="0" w:type="dxa"/>
            </w:trPr>
          </w:trPrChange>
        </w:trPr>
        <w:tc>
          <w:tcPr>
            <w:tcW w:w="8100" w:type="dxa"/>
            <w:vAlign w:val="center"/>
            <w:hideMark/>
            <w:tcPrChange w:id="70" w:author="Mishra, Siddharth" w:date="2014-08-08T10:10:00Z">
              <w:tcPr>
                <w:tcW w:w="8100" w:type="dxa"/>
                <w:vAlign w:val="center"/>
                <w:hideMark/>
              </w:tcPr>
            </w:tcPrChange>
          </w:tcPr>
          <w:p w:rsidR="000F2B1B" w:rsidRPr="000F2B1B" w:rsidRDefault="000F2B1B" w:rsidP="000F2B1B">
            <w:pPr>
              <w:spacing w:after="0" w:line="240" w:lineRule="auto"/>
              <w:rPr>
                <w:ins w:id="71" w:author="Mishra, Siddharth" w:date="2014-08-08T10:05:00Z"/>
                <w:rFonts w:ascii="Times New Roman" w:eastAsia="Times New Roman" w:hAnsi="Times New Roman" w:cs="Times New Roman"/>
                <w:sz w:val="24"/>
                <w:szCs w:val="24"/>
              </w:rPr>
            </w:pPr>
            <w:ins w:id="72" w:author="Mishra, Siddharth" w:date="2014-08-08T10:05:00Z">
              <w:r w:rsidRPr="000F2B1B">
                <w:rPr>
                  <w:rFonts w:ascii="Courier New" w:eastAsia="Times New Roman" w:hAnsi="Courier New" w:cs="Courier New"/>
                  <w:sz w:val="20"/>
                  <w:szCs w:val="20"/>
                </w:rPr>
                <w:t>// C function to search a given key in a given BST</w:t>
              </w:r>
            </w:ins>
          </w:p>
          <w:p w:rsidR="000F2B1B" w:rsidRPr="000F2B1B" w:rsidRDefault="000F2B1B" w:rsidP="000F2B1B">
            <w:pPr>
              <w:spacing w:after="0" w:line="240" w:lineRule="auto"/>
              <w:rPr>
                <w:ins w:id="73" w:author="Mishra, Siddharth" w:date="2014-08-08T10:05:00Z"/>
                <w:rFonts w:ascii="Times New Roman" w:eastAsia="Times New Roman" w:hAnsi="Times New Roman" w:cs="Times New Roman"/>
                <w:sz w:val="24"/>
                <w:szCs w:val="24"/>
              </w:rPr>
            </w:pPr>
            <w:proofErr w:type="spellStart"/>
            <w:ins w:id="74" w:author="Mishra, Siddharth" w:date="2014-08-08T10:05:00Z">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search(</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 xml:space="preserve">node* root, </w:t>
              </w:r>
              <w:proofErr w:type="spellStart"/>
              <w:r w:rsidRPr="000F2B1B">
                <w:rPr>
                  <w:rFonts w:ascii="Courier New" w:eastAsia="Times New Roman" w:hAnsi="Courier New" w:cs="Courier New"/>
                  <w:sz w:val="20"/>
                  <w:szCs w:val="20"/>
                </w:rPr>
                <w:t>int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key)</w:t>
              </w:r>
            </w:ins>
          </w:p>
          <w:p w:rsidR="000F2B1B" w:rsidRPr="000F2B1B" w:rsidRDefault="000F2B1B" w:rsidP="000F2B1B">
            <w:pPr>
              <w:spacing w:after="0" w:line="240" w:lineRule="auto"/>
              <w:rPr>
                <w:ins w:id="75" w:author="Mishra, Siddharth" w:date="2014-08-08T10:05:00Z"/>
                <w:rFonts w:ascii="Times New Roman" w:eastAsia="Times New Roman" w:hAnsi="Times New Roman" w:cs="Times New Roman"/>
                <w:sz w:val="24"/>
                <w:szCs w:val="24"/>
              </w:rPr>
            </w:pPr>
            <w:ins w:id="76"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77" w:author="Mishra, Siddharth" w:date="2014-08-08T10:05:00Z"/>
                <w:rFonts w:ascii="Times New Roman" w:eastAsia="Times New Roman" w:hAnsi="Times New Roman" w:cs="Times New Roman"/>
                <w:sz w:val="24"/>
                <w:szCs w:val="24"/>
              </w:rPr>
            </w:pPr>
            <w:ins w:id="78" w:author="Mishra, Siddharth" w:date="2014-08-08T10:05:00Z">
              <w:r w:rsidRPr="000F2B1B">
                <w:rPr>
                  <w:rFonts w:ascii="Courier New" w:eastAsia="Times New Roman" w:hAnsi="Courier New" w:cs="Courier New"/>
                  <w:sz w:val="20"/>
                  <w:szCs w:val="20"/>
                </w:rPr>
                <w:t>    // Base Cases: root is null or key is present at root</w:t>
              </w:r>
            </w:ins>
          </w:p>
          <w:p w:rsidR="000F2B1B" w:rsidRPr="000F2B1B" w:rsidRDefault="000F2B1B" w:rsidP="000F2B1B">
            <w:pPr>
              <w:spacing w:after="0" w:line="240" w:lineRule="auto"/>
              <w:rPr>
                <w:ins w:id="79" w:author="Mishra, Siddharth" w:date="2014-08-08T10:05:00Z"/>
                <w:rFonts w:ascii="Times New Roman" w:eastAsia="Times New Roman" w:hAnsi="Times New Roman" w:cs="Times New Roman"/>
                <w:sz w:val="24"/>
                <w:szCs w:val="24"/>
              </w:rPr>
            </w:pPr>
            <w:ins w:id="80" w:author="Mishra, Siddharth" w:date="2014-08-08T10:05:00Z">
              <w:r w:rsidRPr="000F2B1B">
                <w:rPr>
                  <w:rFonts w:ascii="Courier New" w:eastAsia="Times New Roman" w:hAnsi="Courier New" w:cs="Courier New"/>
                  <w:sz w:val="20"/>
                  <w:szCs w:val="20"/>
                </w:rPr>
                <w:t>    if</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(root == NULL || root-&gt;key == key)</w:t>
              </w:r>
            </w:ins>
          </w:p>
          <w:p w:rsidR="000F2B1B" w:rsidRPr="000F2B1B" w:rsidRDefault="000F2B1B" w:rsidP="000F2B1B">
            <w:pPr>
              <w:spacing w:after="0" w:line="240" w:lineRule="auto"/>
              <w:rPr>
                <w:ins w:id="81" w:author="Mishra, Siddharth" w:date="2014-08-08T10:05:00Z"/>
                <w:rFonts w:ascii="Times New Roman" w:eastAsia="Times New Roman" w:hAnsi="Times New Roman" w:cs="Times New Roman"/>
                <w:sz w:val="24"/>
                <w:szCs w:val="24"/>
              </w:rPr>
            </w:pPr>
            <w:ins w:id="82" w:author="Mishra, Siddharth" w:date="2014-08-08T10:05:00Z">
              <w:r w:rsidRPr="000F2B1B">
                <w:rPr>
                  <w:rFonts w:ascii="Courier New" w:eastAsia="Times New Roman" w:hAnsi="Courier New" w:cs="Courier New"/>
                  <w:sz w:val="20"/>
                  <w:szCs w:val="20"/>
                </w:rPr>
                <w:t>       return</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root;</w:t>
              </w:r>
            </w:ins>
          </w:p>
          <w:p w:rsidR="000F2B1B" w:rsidRPr="000F2B1B" w:rsidRDefault="000F2B1B" w:rsidP="000F2B1B">
            <w:pPr>
              <w:spacing w:after="0" w:line="240" w:lineRule="auto"/>
              <w:rPr>
                <w:ins w:id="83" w:author="Mishra, Siddharth" w:date="2014-08-08T10:05:00Z"/>
                <w:rFonts w:ascii="Times New Roman" w:eastAsia="Times New Roman" w:hAnsi="Times New Roman" w:cs="Times New Roman"/>
                <w:sz w:val="24"/>
                <w:szCs w:val="24"/>
              </w:rPr>
            </w:pPr>
            <w:ins w:id="84"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85" w:author="Mishra, Siddharth" w:date="2014-08-08T10:05:00Z"/>
                <w:rFonts w:ascii="Times New Roman" w:eastAsia="Times New Roman" w:hAnsi="Times New Roman" w:cs="Times New Roman"/>
                <w:sz w:val="24"/>
                <w:szCs w:val="24"/>
              </w:rPr>
            </w:pPr>
            <w:ins w:id="86" w:author="Mishra, Siddharth" w:date="2014-08-08T10:05:00Z">
              <w:r w:rsidRPr="000F2B1B">
                <w:rPr>
                  <w:rFonts w:ascii="Courier New" w:eastAsia="Times New Roman" w:hAnsi="Courier New" w:cs="Courier New"/>
                  <w:sz w:val="20"/>
                  <w:szCs w:val="20"/>
                </w:rPr>
                <w:t>    // Key is greater than root's key</w:t>
              </w:r>
            </w:ins>
          </w:p>
          <w:p w:rsidR="000F2B1B" w:rsidRPr="000F2B1B" w:rsidRDefault="000F2B1B" w:rsidP="000F2B1B">
            <w:pPr>
              <w:spacing w:after="0" w:line="240" w:lineRule="auto"/>
              <w:rPr>
                <w:ins w:id="87" w:author="Mishra, Siddharth" w:date="2014-08-08T10:05:00Z"/>
                <w:rFonts w:ascii="Times New Roman" w:eastAsia="Times New Roman" w:hAnsi="Times New Roman" w:cs="Times New Roman"/>
                <w:sz w:val="24"/>
                <w:szCs w:val="24"/>
              </w:rPr>
            </w:pPr>
            <w:ins w:id="88" w:author="Mishra, Siddharth" w:date="2014-08-08T10:05:00Z">
              <w:r w:rsidRPr="000F2B1B">
                <w:rPr>
                  <w:rFonts w:ascii="Courier New" w:eastAsia="Times New Roman" w:hAnsi="Courier New" w:cs="Courier New"/>
                  <w:sz w:val="20"/>
                  <w:szCs w:val="20"/>
                </w:rPr>
                <w:t>    if</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(root-&gt;key &lt; key)</w:t>
              </w:r>
            </w:ins>
          </w:p>
          <w:p w:rsidR="000F2B1B" w:rsidRPr="000F2B1B" w:rsidRDefault="000F2B1B" w:rsidP="000F2B1B">
            <w:pPr>
              <w:spacing w:after="0" w:line="240" w:lineRule="auto"/>
              <w:rPr>
                <w:ins w:id="89" w:author="Mishra, Siddharth" w:date="2014-08-08T10:05:00Z"/>
                <w:rFonts w:ascii="Times New Roman" w:eastAsia="Times New Roman" w:hAnsi="Times New Roman" w:cs="Times New Roman"/>
                <w:sz w:val="24"/>
                <w:szCs w:val="24"/>
              </w:rPr>
            </w:pPr>
            <w:ins w:id="90" w:author="Mishra, Siddharth" w:date="2014-08-08T10:05:00Z">
              <w:r w:rsidRPr="000F2B1B">
                <w:rPr>
                  <w:rFonts w:ascii="Courier New" w:eastAsia="Times New Roman" w:hAnsi="Courier New" w:cs="Courier New"/>
                  <w:sz w:val="20"/>
                  <w:szCs w:val="20"/>
                </w:rPr>
                <w:t>       return</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search(root-&gt;right, key);</w:t>
              </w:r>
            </w:ins>
          </w:p>
          <w:p w:rsidR="000F2B1B" w:rsidRPr="000F2B1B" w:rsidRDefault="000F2B1B" w:rsidP="000F2B1B">
            <w:pPr>
              <w:spacing w:after="0" w:line="240" w:lineRule="auto"/>
              <w:rPr>
                <w:ins w:id="91" w:author="Mishra, Siddharth" w:date="2014-08-08T10:05:00Z"/>
                <w:rFonts w:ascii="Times New Roman" w:eastAsia="Times New Roman" w:hAnsi="Times New Roman" w:cs="Times New Roman"/>
                <w:sz w:val="24"/>
                <w:szCs w:val="24"/>
              </w:rPr>
            </w:pPr>
            <w:ins w:id="92" w:author="Mishra, Siddharth" w:date="2014-08-08T10:05:00Z">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93" w:author="Mishra, Siddharth" w:date="2014-08-08T10:05:00Z"/>
                <w:rFonts w:ascii="Times New Roman" w:eastAsia="Times New Roman" w:hAnsi="Times New Roman" w:cs="Times New Roman"/>
                <w:sz w:val="24"/>
                <w:szCs w:val="24"/>
              </w:rPr>
            </w:pPr>
            <w:ins w:id="94" w:author="Mishra, Siddharth" w:date="2014-08-08T10:05:00Z">
              <w:r w:rsidRPr="000F2B1B">
                <w:rPr>
                  <w:rFonts w:ascii="Courier New" w:eastAsia="Times New Roman" w:hAnsi="Courier New" w:cs="Courier New"/>
                  <w:sz w:val="20"/>
                  <w:szCs w:val="20"/>
                </w:rPr>
                <w:t>    // Key is smaller than root's key</w:t>
              </w:r>
            </w:ins>
          </w:p>
          <w:p w:rsidR="000F2B1B" w:rsidRPr="000F2B1B" w:rsidRDefault="000F2B1B" w:rsidP="000F2B1B">
            <w:pPr>
              <w:spacing w:after="0" w:line="240" w:lineRule="auto"/>
              <w:rPr>
                <w:ins w:id="95" w:author="Mishra, Siddharth" w:date="2014-08-08T10:05:00Z"/>
                <w:rFonts w:ascii="Times New Roman" w:eastAsia="Times New Roman" w:hAnsi="Times New Roman" w:cs="Times New Roman"/>
                <w:sz w:val="24"/>
                <w:szCs w:val="24"/>
              </w:rPr>
            </w:pPr>
            <w:ins w:id="96" w:author="Mishra, Siddharth" w:date="2014-08-08T10:05:00Z">
              <w:r w:rsidRPr="000F2B1B">
                <w:rPr>
                  <w:rFonts w:ascii="Courier New" w:eastAsia="Times New Roman" w:hAnsi="Courier New" w:cs="Courier New"/>
                  <w:sz w:val="20"/>
                  <w:szCs w:val="20"/>
                </w:rPr>
                <w:lastRenderedPageBreak/>
                <w:t>    return</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search(root-&gt;left, key);</w:t>
              </w:r>
            </w:ins>
          </w:p>
          <w:p w:rsidR="000F2B1B" w:rsidRPr="000F2B1B" w:rsidRDefault="000F2B1B" w:rsidP="000F2B1B">
            <w:pPr>
              <w:spacing w:after="0" w:line="240" w:lineRule="auto"/>
              <w:rPr>
                <w:ins w:id="97" w:author="Mishra, Siddharth" w:date="2014-08-08T10:05:00Z"/>
                <w:rFonts w:ascii="Times New Roman" w:eastAsia="Times New Roman" w:hAnsi="Times New Roman" w:cs="Times New Roman"/>
                <w:sz w:val="24"/>
                <w:szCs w:val="24"/>
              </w:rPr>
            </w:pPr>
            <w:ins w:id="98" w:author="Mishra, Siddharth" w:date="2014-08-08T10:05:00Z">
              <w:r w:rsidRPr="000F2B1B">
                <w:rPr>
                  <w:rFonts w:ascii="Courier New" w:eastAsia="Times New Roman" w:hAnsi="Courier New" w:cs="Courier New"/>
                  <w:sz w:val="20"/>
                  <w:szCs w:val="20"/>
                </w:rPr>
                <w:t>}</w:t>
              </w:r>
            </w:ins>
          </w:p>
        </w:tc>
      </w:tr>
    </w:tbl>
    <w:p w:rsidR="00896885" w:rsidRDefault="00896885" w:rsidP="00984DE2">
      <w:pPr>
        <w:rPr>
          <w:ins w:id="99" w:author="Mishra, Siddharth" w:date="2014-08-08T10:21:00Z"/>
          <w:rStyle w:val="Heading2Char"/>
        </w:rPr>
        <w:pPrChange w:id="100" w:author="Mishra, Siddharth" w:date="2014-08-08T10:21:00Z">
          <w:pPr>
            <w:shd w:val="clear" w:color="auto" w:fill="FFFFFF"/>
            <w:spacing w:before="100" w:beforeAutospacing="1" w:after="100" w:afterAutospacing="1" w:line="292" w:lineRule="atLeast"/>
          </w:pPr>
        </w:pPrChange>
      </w:pPr>
    </w:p>
    <w:p w:rsidR="005952FB" w:rsidRDefault="000F2B1B" w:rsidP="005952FB">
      <w:pPr>
        <w:pStyle w:val="Heading2"/>
        <w:rPr>
          <w:ins w:id="101" w:author="Mishra, Siddharth" w:date="2014-08-08T10:42:00Z"/>
        </w:rPr>
        <w:pPrChange w:id="102" w:author="Mishra, Siddharth" w:date="2014-08-08T10:42:00Z">
          <w:pPr>
            <w:shd w:val="clear" w:color="auto" w:fill="FFFFFF"/>
            <w:spacing w:before="100" w:beforeAutospacing="1" w:after="100" w:afterAutospacing="1" w:line="292" w:lineRule="atLeast"/>
          </w:pPr>
        </w:pPrChange>
      </w:pPr>
      <w:bookmarkStart w:id="103" w:name="_Toc395256725"/>
      <w:ins w:id="104" w:author="Mishra, Siddharth" w:date="2014-08-08T10:05:00Z">
        <w:r w:rsidRPr="00E9057B">
          <w:rPr>
            <w:rPrChange w:id="105" w:author="Mishra, Siddharth" w:date="2014-08-08T10:42:00Z">
              <w:rPr>
                <w:rFonts w:eastAsia="Times New Roman"/>
              </w:rPr>
            </w:rPrChange>
          </w:rPr>
          <w:t>Insertion of a key</w:t>
        </w:r>
      </w:ins>
      <w:bookmarkEnd w:id="103"/>
      <w:ins w:id="106" w:author="Mishra, Siddharth" w:date="2014-08-08T10:42:00Z">
        <w:r w:rsidR="005952FB">
          <w:t xml:space="preserve"> </w:t>
        </w:r>
      </w:ins>
    </w:p>
    <w:p w:rsidR="000F2B1B" w:rsidRPr="000F2B1B" w:rsidRDefault="000F2B1B" w:rsidP="00E9057B">
      <w:pPr>
        <w:rPr>
          <w:ins w:id="107" w:author="Mishra, Siddharth" w:date="2014-08-08T10:05:00Z"/>
          <w:rFonts w:eastAsia="Times New Roman"/>
        </w:rPr>
        <w:pPrChange w:id="108" w:author="Mishra, Siddharth" w:date="2014-08-08T10:42:00Z">
          <w:pPr>
            <w:shd w:val="clear" w:color="auto" w:fill="FFFFFF"/>
            <w:spacing w:before="100" w:beforeAutospacing="1" w:after="100" w:afterAutospacing="1" w:line="292" w:lineRule="atLeast"/>
          </w:pPr>
        </w:pPrChange>
      </w:pPr>
      <w:ins w:id="109" w:author="Mishra, Siddharth" w:date="2014-08-08T10:05:00Z">
        <w:r w:rsidRPr="000F2B1B">
          <w:rPr>
            <w:rFonts w:eastAsia="Times New Roman"/>
          </w:rPr>
          <w:t>A new key is always inserted at leaf. We start searching a key from root till we hit a leaf node. Once a leaf node is found, the new node is added as a child of the leaf node.</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10" w:author="Mishra, Siddharth" w:date="2014-08-08T10:05:00Z"/>
          <w:rFonts w:ascii="Courier New" w:eastAsia="Times New Roman" w:hAnsi="Courier New" w:cs="Courier New"/>
          <w:color w:val="000000"/>
          <w:sz w:val="26"/>
          <w:szCs w:val="26"/>
        </w:rPr>
      </w:pPr>
      <w:ins w:id="111" w:author="Mishra, Siddharth" w:date="2014-08-08T10:05:00Z">
        <w:r w:rsidRPr="000F2B1B">
          <w:rPr>
            <w:rFonts w:ascii="Courier New" w:eastAsia="Times New Roman" w:hAnsi="Courier New" w:cs="Courier New"/>
            <w:color w:val="000000"/>
            <w:sz w:val="26"/>
            <w:szCs w:val="26"/>
          </w:rPr>
          <w:t xml:space="preserve">         100                               100</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12" w:author="Mishra, Siddharth" w:date="2014-08-08T10:05:00Z"/>
          <w:rFonts w:ascii="Courier New" w:eastAsia="Times New Roman" w:hAnsi="Courier New" w:cs="Courier New"/>
          <w:color w:val="000000"/>
          <w:sz w:val="26"/>
          <w:szCs w:val="26"/>
        </w:rPr>
      </w:pPr>
      <w:ins w:id="113" w:author="Mishra, Siddharth" w:date="2014-08-08T10:05:00Z">
        <w:r w:rsidRPr="000F2B1B">
          <w:rPr>
            <w:rFonts w:ascii="Courier New" w:eastAsia="Times New Roman" w:hAnsi="Courier New" w:cs="Courier New"/>
            <w:color w:val="000000"/>
            <w:sz w:val="26"/>
            <w:szCs w:val="26"/>
          </w:rPr>
          <w:t xml:space="preserve">        /   \        Insert 40            /    \</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14" w:author="Mishra, Siddharth" w:date="2014-08-08T10:05:00Z"/>
          <w:rFonts w:ascii="Courier New" w:eastAsia="Times New Roman" w:hAnsi="Courier New" w:cs="Courier New"/>
          <w:color w:val="000000"/>
          <w:sz w:val="26"/>
          <w:szCs w:val="26"/>
        </w:rPr>
      </w:pPr>
      <w:ins w:id="115" w:author="Mishra, Siddharth" w:date="2014-08-08T10:05:00Z">
        <w:r w:rsidRPr="000F2B1B">
          <w:rPr>
            <w:rFonts w:ascii="Courier New" w:eastAsia="Times New Roman" w:hAnsi="Courier New" w:cs="Courier New"/>
            <w:color w:val="000000"/>
            <w:sz w:val="26"/>
            <w:szCs w:val="26"/>
          </w:rPr>
          <w:t xml:space="preserve">      20     500    ---------&gt;          20     500 </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16" w:author="Mishra, Siddharth" w:date="2014-08-08T10:05:00Z"/>
          <w:rFonts w:ascii="Courier New" w:eastAsia="Times New Roman" w:hAnsi="Courier New" w:cs="Courier New"/>
          <w:color w:val="000000"/>
          <w:sz w:val="26"/>
          <w:szCs w:val="26"/>
        </w:rPr>
      </w:pPr>
      <w:ins w:id="117" w:author="Mishra, Siddharth" w:date="2014-08-08T10:05:00Z">
        <w:r w:rsidRPr="000F2B1B">
          <w:rPr>
            <w:rFonts w:ascii="Courier New" w:eastAsia="Times New Roman" w:hAnsi="Courier New" w:cs="Courier New"/>
            <w:color w:val="000000"/>
            <w:sz w:val="26"/>
            <w:szCs w:val="26"/>
          </w:rPr>
          <w:t xml:space="preserve">     /  \                              /  \  </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18" w:author="Mishra, Siddharth" w:date="2014-08-08T10:05:00Z"/>
          <w:rFonts w:ascii="Courier New" w:eastAsia="Times New Roman" w:hAnsi="Courier New" w:cs="Courier New"/>
          <w:color w:val="000000"/>
          <w:sz w:val="26"/>
          <w:szCs w:val="26"/>
        </w:rPr>
      </w:pPr>
      <w:ins w:id="119" w:author="Mishra, Siddharth" w:date="2014-08-08T10:05:00Z">
        <w:r w:rsidRPr="000F2B1B">
          <w:rPr>
            <w:rFonts w:ascii="Courier New" w:eastAsia="Times New Roman" w:hAnsi="Courier New" w:cs="Courier New"/>
            <w:color w:val="000000"/>
            <w:sz w:val="26"/>
            <w:szCs w:val="26"/>
          </w:rPr>
          <w:t xml:space="preserve">    10   30                           10   30</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20" w:author="Mishra, Siddharth" w:date="2014-08-08T10:05:00Z"/>
          <w:rFonts w:ascii="Courier New" w:eastAsia="Times New Roman" w:hAnsi="Courier New" w:cs="Courier New"/>
          <w:color w:val="000000"/>
          <w:sz w:val="26"/>
          <w:szCs w:val="26"/>
        </w:rPr>
      </w:pPr>
      <w:ins w:id="121" w:author="Mishra, Siddharth" w:date="2014-08-08T10:05:00Z">
        <w:r w:rsidRPr="000F2B1B">
          <w:rPr>
            <w:rFonts w:ascii="Courier New" w:eastAsia="Times New Roman" w:hAnsi="Courier New" w:cs="Courier New"/>
            <w:color w:val="000000"/>
            <w:sz w:val="26"/>
            <w:szCs w:val="26"/>
          </w:rPr>
          <w:t xml:space="preserve">                                              \   </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22" w:author="Mishra, Siddharth" w:date="2014-08-08T10:05:00Z"/>
          <w:rFonts w:ascii="Courier New" w:eastAsia="Times New Roman" w:hAnsi="Courier New" w:cs="Courier New"/>
          <w:color w:val="000000"/>
          <w:sz w:val="26"/>
          <w:szCs w:val="26"/>
        </w:rPr>
      </w:pPr>
      <w:ins w:id="123" w:author="Mishra, Siddharth" w:date="2014-08-08T10:05:00Z">
        <w:r w:rsidRPr="000F2B1B">
          <w:rPr>
            <w:rFonts w:ascii="Courier New" w:eastAsia="Times New Roman" w:hAnsi="Courier New" w:cs="Courier New"/>
            <w:color w:val="000000"/>
            <w:sz w:val="26"/>
            <w:szCs w:val="26"/>
          </w:rPr>
          <w:t xml:space="preserve">                                              40</w:t>
        </w:r>
      </w:ins>
    </w:p>
    <w:tbl>
      <w:tblPr>
        <w:tblW w:w="8100"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24" w:author="Mishra, Siddharth" w:date="2014-08-08T10:10:00Z">
          <w:tblPr>
            <w:tblW w:w="8100" w:type="dxa"/>
            <w:tblCellSpacing w:w="0" w:type="dxa"/>
            <w:tblCellMar>
              <w:left w:w="0" w:type="dxa"/>
              <w:right w:w="0" w:type="dxa"/>
            </w:tblCellMar>
            <w:tblLook w:val="04A0" w:firstRow="1" w:lastRow="0" w:firstColumn="1" w:lastColumn="0" w:noHBand="0" w:noVBand="1"/>
          </w:tblPr>
        </w:tblPrChange>
      </w:tblPr>
      <w:tblGrid>
        <w:gridCol w:w="8100"/>
        <w:tblGridChange w:id="125">
          <w:tblGrid>
            <w:gridCol w:w="8100"/>
          </w:tblGrid>
        </w:tblGridChange>
      </w:tblGrid>
      <w:tr w:rsidR="000F2B1B" w:rsidRPr="000F2B1B" w:rsidTr="002A2DB0">
        <w:trPr>
          <w:tblCellSpacing w:w="0" w:type="dxa"/>
          <w:jc w:val="center"/>
          <w:ins w:id="126" w:author="Mishra, Siddharth" w:date="2014-08-08T10:05:00Z"/>
          <w:trPrChange w:id="127" w:author="Mishra, Siddharth" w:date="2014-08-08T10:10:00Z">
            <w:trPr>
              <w:tblCellSpacing w:w="0" w:type="dxa"/>
            </w:trPr>
          </w:trPrChange>
        </w:trPr>
        <w:tc>
          <w:tcPr>
            <w:tcW w:w="8100" w:type="dxa"/>
            <w:vAlign w:val="center"/>
            <w:hideMark/>
            <w:tcPrChange w:id="128" w:author="Mishra, Siddharth" w:date="2014-08-08T10:10:00Z">
              <w:tcPr>
                <w:tcW w:w="8100" w:type="dxa"/>
                <w:vAlign w:val="center"/>
                <w:hideMark/>
              </w:tcPr>
            </w:tcPrChange>
          </w:tcPr>
          <w:p w:rsidR="000F2B1B" w:rsidRPr="000F2B1B" w:rsidRDefault="000F2B1B" w:rsidP="000F2B1B">
            <w:pPr>
              <w:spacing w:after="0" w:line="240" w:lineRule="auto"/>
              <w:rPr>
                <w:ins w:id="129" w:author="Mishra, Siddharth" w:date="2014-08-08T10:05:00Z"/>
                <w:rFonts w:ascii="Times New Roman" w:eastAsia="Times New Roman" w:hAnsi="Times New Roman" w:cs="Times New Roman"/>
                <w:sz w:val="24"/>
                <w:szCs w:val="24"/>
              </w:rPr>
            </w:pPr>
            <w:ins w:id="130" w:author="Mishra, Siddharth" w:date="2014-08-08T10:05:00Z">
              <w:r w:rsidRPr="000F2B1B">
                <w:rPr>
                  <w:rFonts w:ascii="Courier New" w:eastAsia="Times New Roman" w:hAnsi="Courier New" w:cs="Courier New"/>
                  <w:sz w:val="20"/>
                  <w:szCs w:val="20"/>
                </w:rPr>
                <w:t>// C program to demonstrate insert operation in binary search tree</w:t>
              </w:r>
            </w:ins>
          </w:p>
          <w:p w:rsidR="000F2B1B" w:rsidRPr="000F2B1B" w:rsidRDefault="000F2B1B" w:rsidP="000F2B1B">
            <w:pPr>
              <w:spacing w:after="0" w:line="240" w:lineRule="auto"/>
              <w:rPr>
                <w:ins w:id="131" w:author="Mishra, Siddharth" w:date="2014-08-08T10:05:00Z"/>
                <w:rFonts w:ascii="Times New Roman" w:eastAsia="Times New Roman" w:hAnsi="Times New Roman" w:cs="Times New Roman"/>
                <w:sz w:val="24"/>
                <w:szCs w:val="24"/>
              </w:rPr>
            </w:pPr>
            <w:ins w:id="132" w:author="Mishra, Siddharth" w:date="2014-08-08T10:05:00Z">
              <w:r w:rsidRPr="000F2B1B">
                <w:rPr>
                  <w:rFonts w:ascii="Courier New" w:eastAsia="Times New Roman" w:hAnsi="Courier New" w:cs="Courier New"/>
                  <w:sz w:val="20"/>
                  <w:szCs w:val="20"/>
                </w:rPr>
                <w:t>#include&lt;</w:t>
              </w:r>
              <w:proofErr w:type="spellStart"/>
              <w:r w:rsidRPr="000F2B1B">
                <w:rPr>
                  <w:rFonts w:ascii="Courier New" w:eastAsia="Times New Roman" w:hAnsi="Courier New" w:cs="Courier New"/>
                  <w:sz w:val="20"/>
                  <w:szCs w:val="20"/>
                </w:rPr>
                <w:t>stdio.h</w:t>
              </w:r>
              <w:proofErr w:type="spellEnd"/>
              <w:r w:rsidRPr="000F2B1B">
                <w:rPr>
                  <w:rFonts w:ascii="Courier New" w:eastAsia="Times New Roman" w:hAnsi="Courier New" w:cs="Courier New"/>
                  <w:sz w:val="20"/>
                  <w:szCs w:val="20"/>
                </w:rPr>
                <w:t>&gt;</w:t>
              </w:r>
            </w:ins>
          </w:p>
          <w:p w:rsidR="000F2B1B" w:rsidRPr="000F2B1B" w:rsidRDefault="000F2B1B" w:rsidP="000F2B1B">
            <w:pPr>
              <w:spacing w:after="0" w:line="240" w:lineRule="auto"/>
              <w:rPr>
                <w:ins w:id="133" w:author="Mishra, Siddharth" w:date="2014-08-08T10:05:00Z"/>
                <w:rFonts w:ascii="Times New Roman" w:eastAsia="Times New Roman" w:hAnsi="Times New Roman" w:cs="Times New Roman"/>
                <w:sz w:val="24"/>
                <w:szCs w:val="24"/>
              </w:rPr>
            </w:pPr>
            <w:ins w:id="134" w:author="Mishra, Siddharth" w:date="2014-08-08T10:05:00Z">
              <w:r w:rsidRPr="000F2B1B">
                <w:rPr>
                  <w:rFonts w:ascii="Courier New" w:eastAsia="Times New Roman" w:hAnsi="Courier New" w:cs="Courier New"/>
                  <w:sz w:val="20"/>
                  <w:szCs w:val="20"/>
                </w:rPr>
                <w:t>#include&lt;</w:t>
              </w:r>
              <w:proofErr w:type="spellStart"/>
              <w:r w:rsidRPr="000F2B1B">
                <w:rPr>
                  <w:rFonts w:ascii="Courier New" w:eastAsia="Times New Roman" w:hAnsi="Courier New" w:cs="Courier New"/>
                  <w:sz w:val="20"/>
                  <w:szCs w:val="20"/>
                </w:rPr>
                <w:t>stdlib.h</w:t>
              </w:r>
              <w:proofErr w:type="spellEnd"/>
              <w:r w:rsidRPr="000F2B1B">
                <w:rPr>
                  <w:rFonts w:ascii="Courier New" w:eastAsia="Times New Roman" w:hAnsi="Courier New" w:cs="Courier New"/>
                  <w:sz w:val="20"/>
                  <w:szCs w:val="20"/>
                </w:rPr>
                <w:t>&gt;</w:t>
              </w:r>
            </w:ins>
          </w:p>
          <w:p w:rsidR="000F2B1B" w:rsidRPr="000F2B1B" w:rsidRDefault="000F2B1B" w:rsidP="000F2B1B">
            <w:pPr>
              <w:spacing w:after="0" w:line="240" w:lineRule="auto"/>
              <w:rPr>
                <w:ins w:id="135" w:author="Mishra, Siddharth" w:date="2014-08-08T10:05:00Z"/>
                <w:rFonts w:ascii="Times New Roman" w:eastAsia="Times New Roman" w:hAnsi="Times New Roman" w:cs="Times New Roman"/>
                <w:sz w:val="24"/>
                <w:szCs w:val="24"/>
              </w:rPr>
            </w:pPr>
            <w:ins w:id="136"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137" w:author="Mishra, Siddharth" w:date="2014-08-08T10:05:00Z"/>
                <w:rFonts w:ascii="Times New Roman" w:eastAsia="Times New Roman" w:hAnsi="Times New Roman" w:cs="Times New Roman"/>
                <w:sz w:val="24"/>
                <w:szCs w:val="24"/>
              </w:rPr>
            </w:pPr>
            <w:proofErr w:type="spellStart"/>
            <w:ins w:id="138" w:author="Mishra, Siddharth" w:date="2014-08-08T10:05:00Z">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w:t>
              </w:r>
            </w:ins>
          </w:p>
          <w:p w:rsidR="000F2B1B" w:rsidRPr="000F2B1B" w:rsidRDefault="000F2B1B" w:rsidP="000F2B1B">
            <w:pPr>
              <w:spacing w:after="0" w:line="240" w:lineRule="auto"/>
              <w:rPr>
                <w:ins w:id="139" w:author="Mishra, Siddharth" w:date="2014-08-08T10:05:00Z"/>
                <w:rFonts w:ascii="Times New Roman" w:eastAsia="Times New Roman" w:hAnsi="Times New Roman" w:cs="Times New Roman"/>
                <w:sz w:val="24"/>
                <w:szCs w:val="24"/>
              </w:rPr>
            </w:pPr>
            <w:ins w:id="140"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41" w:author="Mishra, Siddharth" w:date="2014-08-08T10:05:00Z"/>
                <w:rFonts w:ascii="Times New Roman" w:eastAsia="Times New Roman" w:hAnsi="Times New Roman" w:cs="Times New Roman"/>
                <w:sz w:val="24"/>
                <w:szCs w:val="24"/>
              </w:rPr>
            </w:pPr>
            <w:ins w:id="142"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int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key;</w:t>
              </w:r>
            </w:ins>
          </w:p>
          <w:p w:rsidR="000F2B1B" w:rsidRPr="000F2B1B" w:rsidRDefault="000F2B1B" w:rsidP="000F2B1B">
            <w:pPr>
              <w:spacing w:after="0" w:line="240" w:lineRule="auto"/>
              <w:rPr>
                <w:ins w:id="143" w:author="Mishra, Siddharth" w:date="2014-08-08T10:05:00Z"/>
                <w:rFonts w:ascii="Times New Roman" w:eastAsia="Times New Roman" w:hAnsi="Times New Roman" w:cs="Times New Roman"/>
                <w:sz w:val="24"/>
                <w:szCs w:val="24"/>
              </w:rPr>
            </w:pPr>
            <w:ins w:id="144"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*left, *right;</w:t>
              </w:r>
            </w:ins>
          </w:p>
          <w:p w:rsidR="000F2B1B" w:rsidRPr="000F2B1B" w:rsidRDefault="000F2B1B" w:rsidP="000F2B1B">
            <w:pPr>
              <w:spacing w:after="0" w:line="240" w:lineRule="auto"/>
              <w:rPr>
                <w:ins w:id="145" w:author="Mishra, Siddharth" w:date="2014-08-08T10:05:00Z"/>
                <w:rFonts w:ascii="Times New Roman" w:eastAsia="Times New Roman" w:hAnsi="Times New Roman" w:cs="Times New Roman"/>
                <w:sz w:val="24"/>
                <w:szCs w:val="24"/>
              </w:rPr>
            </w:pPr>
            <w:ins w:id="146"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47" w:author="Mishra, Siddharth" w:date="2014-08-08T10:05:00Z"/>
                <w:rFonts w:ascii="Times New Roman" w:eastAsia="Times New Roman" w:hAnsi="Times New Roman" w:cs="Times New Roman"/>
                <w:sz w:val="24"/>
                <w:szCs w:val="24"/>
              </w:rPr>
            </w:pPr>
            <w:ins w:id="148"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149" w:author="Mishra, Siddharth" w:date="2014-08-08T10:05:00Z"/>
                <w:rFonts w:ascii="Times New Roman" w:eastAsia="Times New Roman" w:hAnsi="Times New Roman" w:cs="Times New Roman"/>
                <w:sz w:val="24"/>
                <w:szCs w:val="24"/>
              </w:rPr>
            </w:pPr>
            <w:ins w:id="150" w:author="Mishra, Siddharth" w:date="2014-08-08T10:05:00Z">
              <w:r w:rsidRPr="000F2B1B">
                <w:rPr>
                  <w:rFonts w:ascii="Courier New" w:eastAsia="Times New Roman" w:hAnsi="Courier New" w:cs="Courier New"/>
                  <w:sz w:val="20"/>
                  <w:szCs w:val="20"/>
                </w:rPr>
                <w:t>// A utility function to create a new BST node</w:t>
              </w:r>
            </w:ins>
          </w:p>
          <w:p w:rsidR="000F2B1B" w:rsidRPr="000F2B1B" w:rsidRDefault="000F2B1B" w:rsidP="000F2B1B">
            <w:pPr>
              <w:spacing w:after="0" w:line="240" w:lineRule="auto"/>
              <w:rPr>
                <w:ins w:id="151" w:author="Mishra, Siddharth" w:date="2014-08-08T10:05:00Z"/>
                <w:rFonts w:ascii="Times New Roman" w:eastAsia="Times New Roman" w:hAnsi="Times New Roman" w:cs="Times New Roman"/>
                <w:sz w:val="24"/>
                <w:szCs w:val="24"/>
              </w:rPr>
            </w:pPr>
            <w:proofErr w:type="spellStart"/>
            <w:ins w:id="152" w:author="Mishra, Siddharth" w:date="2014-08-08T10:05:00Z">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w:t>
              </w:r>
              <w:proofErr w:type="spellStart"/>
              <w:r w:rsidRPr="000F2B1B">
                <w:rPr>
                  <w:rFonts w:ascii="Courier New" w:eastAsia="Times New Roman" w:hAnsi="Courier New" w:cs="Courier New"/>
                  <w:sz w:val="20"/>
                  <w:szCs w:val="20"/>
                </w:rPr>
                <w:t>newNode</w:t>
              </w:r>
              <w:proofErr w:type="spellEnd"/>
              <w:r w:rsidRPr="000F2B1B">
                <w:rPr>
                  <w:rFonts w:ascii="Courier New" w:eastAsia="Times New Roman" w:hAnsi="Courier New" w:cs="Courier New"/>
                  <w:sz w:val="20"/>
                  <w:szCs w:val="20"/>
                </w:rPr>
                <w:t>(</w:t>
              </w:r>
              <w:proofErr w:type="spellStart"/>
              <w:r w:rsidRPr="000F2B1B">
                <w:rPr>
                  <w:rFonts w:ascii="Courier New" w:eastAsia="Times New Roman" w:hAnsi="Courier New" w:cs="Courier New"/>
                  <w:sz w:val="20"/>
                  <w:szCs w:val="20"/>
                </w:rPr>
                <w:t>int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item)</w:t>
              </w:r>
            </w:ins>
          </w:p>
          <w:p w:rsidR="000F2B1B" w:rsidRPr="000F2B1B" w:rsidRDefault="000F2B1B" w:rsidP="000F2B1B">
            <w:pPr>
              <w:spacing w:after="0" w:line="240" w:lineRule="auto"/>
              <w:rPr>
                <w:ins w:id="153" w:author="Mishra, Siddharth" w:date="2014-08-08T10:05:00Z"/>
                <w:rFonts w:ascii="Times New Roman" w:eastAsia="Times New Roman" w:hAnsi="Times New Roman" w:cs="Times New Roman"/>
                <w:sz w:val="24"/>
                <w:szCs w:val="24"/>
              </w:rPr>
            </w:pPr>
            <w:ins w:id="154"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55" w:author="Mishra, Siddharth" w:date="2014-08-08T10:05:00Z"/>
                <w:rFonts w:ascii="Times New Roman" w:eastAsia="Times New Roman" w:hAnsi="Times New Roman" w:cs="Times New Roman"/>
                <w:sz w:val="24"/>
                <w:szCs w:val="24"/>
              </w:rPr>
            </w:pPr>
            <w:ins w:id="156"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*temp =  (</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w:t>
              </w:r>
              <w:proofErr w:type="spellStart"/>
              <w:r w:rsidRPr="000F2B1B">
                <w:rPr>
                  <w:rFonts w:ascii="Courier New" w:eastAsia="Times New Roman" w:hAnsi="Courier New" w:cs="Courier New"/>
                  <w:sz w:val="20"/>
                  <w:szCs w:val="20"/>
                </w:rPr>
                <w:t>malloc</w:t>
              </w:r>
              <w:proofErr w:type="spellEnd"/>
              <w:r w:rsidRPr="000F2B1B">
                <w:rPr>
                  <w:rFonts w:ascii="Courier New" w:eastAsia="Times New Roman" w:hAnsi="Courier New" w:cs="Courier New"/>
                  <w:sz w:val="20"/>
                  <w:szCs w:val="20"/>
                </w:rPr>
                <w:t>(</w:t>
              </w:r>
              <w:proofErr w:type="spellStart"/>
              <w:r w:rsidRPr="000F2B1B">
                <w:rPr>
                  <w:rFonts w:ascii="Courier New" w:eastAsia="Times New Roman" w:hAnsi="Courier New" w:cs="Courier New"/>
                  <w:sz w:val="20"/>
                  <w:szCs w:val="20"/>
                </w:rPr>
                <w:t>sizeof</w:t>
              </w:r>
              <w:proofErr w:type="spellEnd"/>
              <w:r w:rsidRPr="000F2B1B">
                <w:rPr>
                  <w:rFonts w:ascii="Courier New" w:eastAsia="Times New Roman" w:hAnsi="Courier New" w:cs="Courier New"/>
                  <w:sz w:val="20"/>
                  <w:szCs w:val="20"/>
                </w:rPr>
                <w:t>(</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w:t>
              </w:r>
            </w:ins>
          </w:p>
          <w:p w:rsidR="000F2B1B" w:rsidRPr="000F2B1B" w:rsidRDefault="000F2B1B" w:rsidP="000F2B1B">
            <w:pPr>
              <w:spacing w:after="0" w:line="240" w:lineRule="auto"/>
              <w:rPr>
                <w:ins w:id="157" w:author="Mishra, Siddharth" w:date="2014-08-08T10:05:00Z"/>
                <w:rFonts w:ascii="Times New Roman" w:eastAsia="Times New Roman" w:hAnsi="Times New Roman" w:cs="Times New Roman"/>
                <w:sz w:val="24"/>
                <w:szCs w:val="24"/>
              </w:rPr>
            </w:pPr>
            <w:ins w:id="158" w:author="Mishra, Siddharth" w:date="2014-08-08T10:05:00Z">
              <w:r w:rsidRPr="000F2B1B">
                <w:rPr>
                  <w:rFonts w:ascii="Courier New" w:eastAsia="Times New Roman" w:hAnsi="Courier New" w:cs="Courier New"/>
                  <w:sz w:val="20"/>
                  <w:szCs w:val="20"/>
                </w:rPr>
                <w:t>    temp-&gt;key = item;</w:t>
              </w:r>
            </w:ins>
          </w:p>
          <w:p w:rsidR="000F2B1B" w:rsidRPr="000F2B1B" w:rsidRDefault="000F2B1B" w:rsidP="000F2B1B">
            <w:pPr>
              <w:spacing w:after="0" w:line="240" w:lineRule="auto"/>
              <w:rPr>
                <w:ins w:id="159" w:author="Mishra, Siddharth" w:date="2014-08-08T10:05:00Z"/>
                <w:rFonts w:ascii="Times New Roman" w:eastAsia="Times New Roman" w:hAnsi="Times New Roman" w:cs="Times New Roman"/>
                <w:sz w:val="24"/>
                <w:szCs w:val="24"/>
              </w:rPr>
            </w:pPr>
            <w:ins w:id="160" w:author="Mishra, Siddharth" w:date="2014-08-08T10:05:00Z">
              <w:r w:rsidRPr="000F2B1B">
                <w:rPr>
                  <w:rFonts w:ascii="Courier New" w:eastAsia="Times New Roman" w:hAnsi="Courier New" w:cs="Courier New"/>
                  <w:sz w:val="20"/>
                  <w:szCs w:val="20"/>
                </w:rPr>
                <w:t>    temp-&gt;left = temp-&gt;right = NULL;</w:t>
              </w:r>
            </w:ins>
          </w:p>
          <w:p w:rsidR="000F2B1B" w:rsidRPr="000F2B1B" w:rsidRDefault="000F2B1B" w:rsidP="000F2B1B">
            <w:pPr>
              <w:spacing w:after="0" w:line="240" w:lineRule="auto"/>
              <w:rPr>
                <w:ins w:id="161" w:author="Mishra, Siddharth" w:date="2014-08-08T10:05:00Z"/>
                <w:rFonts w:ascii="Times New Roman" w:eastAsia="Times New Roman" w:hAnsi="Times New Roman" w:cs="Times New Roman"/>
                <w:sz w:val="24"/>
                <w:szCs w:val="24"/>
              </w:rPr>
            </w:pPr>
            <w:ins w:id="162" w:author="Mishra, Siddharth" w:date="2014-08-08T10:05:00Z">
              <w:r w:rsidRPr="000F2B1B">
                <w:rPr>
                  <w:rFonts w:ascii="Courier New" w:eastAsia="Times New Roman" w:hAnsi="Courier New" w:cs="Courier New"/>
                  <w:sz w:val="20"/>
                  <w:szCs w:val="20"/>
                </w:rPr>
                <w:t>    return</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temp;</w:t>
              </w:r>
            </w:ins>
          </w:p>
          <w:p w:rsidR="000F2B1B" w:rsidRPr="000F2B1B" w:rsidRDefault="000F2B1B" w:rsidP="000F2B1B">
            <w:pPr>
              <w:spacing w:after="0" w:line="240" w:lineRule="auto"/>
              <w:rPr>
                <w:ins w:id="163" w:author="Mishra, Siddharth" w:date="2014-08-08T10:05:00Z"/>
                <w:rFonts w:ascii="Times New Roman" w:eastAsia="Times New Roman" w:hAnsi="Times New Roman" w:cs="Times New Roman"/>
                <w:sz w:val="24"/>
                <w:szCs w:val="24"/>
              </w:rPr>
            </w:pPr>
            <w:ins w:id="164"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65" w:author="Mishra, Siddharth" w:date="2014-08-08T10:05:00Z"/>
                <w:rFonts w:ascii="Times New Roman" w:eastAsia="Times New Roman" w:hAnsi="Times New Roman" w:cs="Times New Roman"/>
                <w:sz w:val="24"/>
                <w:szCs w:val="24"/>
              </w:rPr>
            </w:pPr>
            <w:ins w:id="166"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167" w:author="Mishra, Siddharth" w:date="2014-08-08T10:05:00Z"/>
                <w:rFonts w:ascii="Times New Roman" w:eastAsia="Times New Roman" w:hAnsi="Times New Roman" w:cs="Times New Roman"/>
                <w:sz w:val="24"/>
                <w:szCs w:val="24"/>
              </w:rPr>
            </w:pPr>
            <w:ins w:id="168" w:author="Mishra, Siddharth" w:date="2014-08-08T10:05:00Z">
              <w:r w:rsidRPr="000F2B1B">
                <w:rPr>
                  <w:rFonts w:ascii="Courier New" w:eastAsia="Times New Roman" w:hAnsi="Courier New" w:cs="Courier New"/>
                  <w:sz w:val="20"/>
                  <w:szCs w:val="20"/>
                </w:rPr>
                <w:t xml:space="preserve">// A utility function to do </w:t>
              </w:r>
              <w:proofErr w:type="spellStart"/>
              <w:r w:rsidRPr="000F2B1B">
                <w:rPr>
                  <w:rFonts w:ascii="Courier New" w:eastAsia="Times New Roman" w:hAnsi="Courier New" w:cs="Courier New"/>
                  <w:sz w:val="20"/>
                  <w:szCs w:val="20"/>
                </w:rPr>
                <w:t>inorder</w:t>
              </w:r>
              <w:proofErr w:type="spellEnd"/>
              <w:r w:rsidRPr="000F2B1B">
                <w:rPr>
                  <w:rFonts w:ascii="Courier New" w:eastAsia="Times New Roman" w:hAnsi="Courier New" w:cs="Courier New"/>
                  <w:sz w:val="20"/>
                  <w:szCs w:val="20"/>
                </w:rPr>
                <w:t xml:space="preserve"> traversal of BST</w:t>
              </w:r>
            </w:ins>
          </w:p>
          <w:p w:rsidR="000F2B1B" w:rsidRPr="000F2B1B" w:rsidRDefault="000F2B1B" w:rsidP="000F2B1B">
            <w:pPr>
              <w:spacing w:after="0" w:line="240" w:lineRule="auto"/>
              <w:rPr>
                <w:ins w:id="169" w:author="Mishra, Siddharth" w:date="2014-08-08T10:05:00Z"/>
                <w:rFonts w:ascii="Times New Roman" w:eastAsia="Times New Roman" w:hAnsi="Times New Roman" w:cs="Times New Roman"/>
                <w:sz w:val="24"/>
                <w:szCs w:val="24"/>
              </w:rPr>
            </w:pPr>
            <w:ins w:id="170" w:author="Mishra, Siddharth" w:date="2014-08-08T10:05:00Z">
              <w:r w:rsidRPr="000F2B1B">
                <w:rPr>
                  <w:rFonts w:ascii="Courier New" w:eastAsia="Times New Roman" w:hAnsi="Courier New" w:cs="Courier New"/>
                  <w:sz w:val="20"/>
                  <w:szCs w:val="20"/>
                </w:rPr>
                <w:t>void</w:t>
              </w:r>
              <w:r w:rsidRPr="000F2B1B">
                <w:rPr>
                  <w:rFonts w:ascii="Times New Roman" w:eastAsia="Times New Roman" w:hAnsi="Times New Roman" w:cs="Times New Roman"/>
                  <w:sz w:val="24"/>
                  <w:szCs w:val="24"/>
                </w:rPr>
                <w:t xml:space="preserve"> </w:t>
              </w:r>
              <w:proofErr w:type="spellStart"/>
              <w:r w:rsidRPr="000F2B1B">
                <w:rPr>
                  <w:rFonts w:ascii="Courier New" w:eastAsia="Times New Roman" w:hAnsi="Courier New" w:cs="Courier New"/>
                  <w:sz w:val="20"/>
                  <w:szCs w:val="20"/>
                </w:rPr>
                <w:t>inorder</w:t>
              </w:r>
              <w:proofErr w:type="spellEnd"/>
              <w:r w:rsidRPr="000F2B1B">
                <w:rPr>
                  <w:rFonts w:ascii="Courier New" w:eastAsia="Times New Roman" w:hAnsi="Courier New" w:cs="Courier New"/>
                  <w:sz w:val="20"/>
                  <w:szCs w:val="20"/>
                </w:rPr>
                <w:t>(</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*root)</w:t>
              </w:r>
            </w:ins>
          </w:p>
          <w:p w:rsidR="000F2B1B" w:rsidRPr="000F2B1B" w:rsidRDefault="000F2B1B" w:rsidP="000F2B1B">
            <w:pPr>
              <w:spacing w:after="0" w:line="240" w:lineRule="auto"/>
              <w:rPr>
                <w:ins w:id="171" w:author="Mishra, Siddharth" w:date="2014-08-08T10:05:00Z"/>
                <w:rFonts w:ascii="Times New Roman" w:eastAsia="Times New Roman" w:hAnsi="Times New Roman" w:cs="Times New Roman"/>
                <w:sz w:val="24"/>
                <w:szCs w:val="24"/>
              </w:rPr>
            </w:pPr>
            <w:ins w:id="172"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73" w:author="Mishra, Siddharth" w:date="2014-08-08T10:05:00Z"/>
                <w:rFonts w:ascii="Times New Roman" w:eastAsia="Times New Roman" w:hAnsi="Times New Roman" w:cs="Times New Roman"/>
                <w:sz w:val="24"/>
                <w:szCs w:val="24"/>
              </w:rPr>
            </w:pPr>
            <w:ins w:id="174" w:author="Mishra, Siddharth" w:date="2014-08-08T10:05:00Z">
              <w:r w:rsidRPr="000F2B1B">
                <w:rPr>
                  <w:rFonts w:ascii="Courier New" w:eastAsia="Times New Roman" w:hAnsi="Courier New" w:cs="Courier New"/>
                  <w:sz w:val="20"/>
                  <w:szCs w:val="20"/>
                </w:rPr>
                <w:t>    if</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(root != NULL)</w:t>
              </w:r>
            </w:ins>
          </w:p>
          <w:p w:rsidR="000F2B1B" w:rsidRPr="000F2B1B" w:rsidRDefault="000F2B1B" w:rsidP="000F2B1B">
            <w:pPr>
              <w:spacing w:after="0" w:line="240" w:lineRule="auto"/>
              <w:rPr>
                <w:ins w:id="175" w:author="Mishra, Siddharth" w:date="2014-08-08T10:05:00Z"/>
                <w:rFonts w:ascii="Times New Roman" w:eastAsia="Times New Roman" w:hAnsi="Times New Roman" w:cs="Times New Roman"/>
                <w:sz w:val="24"/>
                <w:szCs w:val="24"/>
              </w:rPr>
            </w:pPr>
            <w:ins w:id="176" w:author="Mishra, Siddharth" w:date="2014-08-08T10:05:00Z">
              <w:r w:rsidRPr="000F2B1B">
                <w:rPr>
                  <w:rFonts w:ascii="Courier New" w:eastAsia="Times New Roman" w:hAnsi="Courier New" w:cs="Courier New"/>
                  <w:sz w:val="20"/>
                  <w:szCs w:val="20"/>
                </w:rPr>
                <w:t>    {</w:t>
              </w:r>
            </w:ins>
          </w:p>
          <w:p w:rsidR="000F2B1B" w:rsidRPr="000F2B1B" w:rsidRDefault="000F2B1B" w:rsidP="000F2B1B">
            <w:pPr>
              <w:spacing w:after="0" w:line="240" w:lineRule="auto"/>
              <w:rPr>
                <w:ins w:id="177" w:author="Mishra, Siddharth" w:date="2014-08-08T10:05:00Z"/>
                <w:rFonts w:ascii="Times New Roman" w:eastAsia="Times New Roman" w:hAnsi="Times New Roman" w:cs="Times New Roman"/>
                <w:sz w:val="24"/>
                <w:szCs w:val="24"/>
              </w:rPr>
            </w:pPr>
            <w:ins w:id="178"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inorder</w:t>
              </w:r>
              <w:proofErr w:type="spellEnd"/>
              <w:r w:rsidRPr="000F2B1B">
                <w:rPr>
                  <w:rFonts w:ascii="Courier New" w:eastAsia="Times New Roman" w:hAnsi="Courier New" w:cs="Courier New"/>
                  <w:sz w:val="20"/>
                  <w:szCs w:val="20"/>
                </w:rPr>
                <w:t>(root-&gt;left);</w:t>
              </w:r>
            </w:ins>
          </w:p>
          <w:p w:rsidR="000F2B1B" w:rsidRPr="000F2B1B" w:rsidRDefault="000F2B1B" w:rsidP="000F2B1B">
            <w:pPr>
              <w:spacing w:after="0" w:line="240" w:lineRule="auto"/>
              <w:rPr>
                <w:ins w:id="179" w:author="Mishra, Siddharth" w:date="2014-08-08T10:05:00Z"/>
                <w:rFonts w:ascii="Times New Roman" w:eastAsia="Times New Roman" w:hAnsi="Times New Roman" w:cs="Times New Roman"/>
                <w:sz w:val="24"/>
                <w:szCs w:val="24"/>
              </w:rPr>
            </w:pPr>
            <w:ins w:id="180"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printf</w:t>
              </w:r>
              <w:proofErr w:type="spellEnd"/>
              <w:r w:rsidRPr="000F2B1B">
                <w:rPr>
                  <w:rFonts w:ascii="Courier New" w:eastAsia="Times New Roman" w:hAnsi="Courier New" w:cs="Courier New"/>
                  <w:sz w:val="20"/>
                  <w:szCs w:val="20"/>
                </w:rPr>
                <w:t>("%d ", root-&gt;key);</w:t>
              </w:r>
            </w:ins>
          </w:p>
          <w:p w:rsidR="000F2B1B" w:rsidRPr="000F2B1B" w:rsidRDefault="000F2B1B" w:rsidP="000F2B1B">
            <w:pPr>
              <w:spacing w:after="0" w:line="240" w:lineRule="auto"/>
              <w:rPr>
                <w:ins w:id="181" w:author="Mishra, Siddharth" w:date="2014-08-08T10:05:00Z"/>
                <w:rFonts w:ascii="Times New Roman" w:eastAsia="Times New Roman" w:hAnsi="Times New Roman" w:cs="Times New Roman"/>
                <w:sz w:val="24"/>
                <w:szCs w:val="24"/>
              </w:rPr>
            </w:pPr>
            <w:ins w:id="182"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inorder</w:t>
              </w:r>
              <w:proofErr w:type="spellEnd"/>
              <w:r w:rsidRPr="000F2B1B">
                <w:rPr>
                  <w:rFonts w:ascii="Courier New" w:eastAsia="Times New Roman" w:hAnsi="Courier New" w:cs="Courier New"/>
                  <w:sz w:val="20"/>
                  <w:szCs w:val="20"/>
                </w:rPr>
                <w:t>(root-&gt;right);</w:t>
              </w:r>
            </w:ins>
          </w:p>
          <w:p w:rsidR="000F2B1B" w:rsidRPr="000F2B1B" w:rsidRDefault="000F2B1B" w:rsidP="000F2B1B">
            <w:pPr>
              <w:spacing w:after="0" w:line="240" w:lineRule="auto"/>
              <w:rPr>
                <w:ins w:id="183" w:author="Mishra, Siddharth" w:date="2014-08-08T10:05:00Z"/>
                <w:rFonts w:ascii="Times New Roman" w:eastAsia="Times New Roman" w:hAnsi="Times New Roman" w:cs="Times New Roman"/>
                <w:sz w:val="24"/>
                <w:szCs w:val="24"/>
              </w:rPr>
            </w:pPr>
            <w:ins w:id="184" w:author="Mishra, Siddharth" w:date="2014-08-08T10:05:00Z">
              <w:r w:rsidRPr="000F2B1B">
                <w:rPr>
                  <w:rFonts w:ascii="Courier New" w:eastAsia="Times New Roman" w:hAnsi="Courier New" w:cs="Courier New"/>
                  <w:sz w:val="20"/>
                  <w:szCs w:val="20"/>
                </w:rPr>
                <w:t>    }</w:t>
              </w:r>
            </w:ins>
          </w:p>
          <w:p w:rsidR="000F2B1B" w:rsidRPr="000F2B1B" w:rsidRDefault="000F2B1B" w:rsidP="000F2B1B">
            <w:pPr>
              <w:spacing w:after="0" w:line="240" w:lineRule="auto"/>
              <w:rPr>
                <w:ins w:id="185" w:author="Mishra, Siddharth" w:date="2014-08-08T10:05:00Z"/>
                <w:rFonts w:ascii="Times New Roman" w:eastAsia="Times New Roman" w:hAnsi="Times New Roman" w:cs="Times New Roman"/>
                <w:sz w:val="24"/>
                <w:szCs w:val="24"/>
              </w:rPr>
            </w:pPr>
            <w:ins w:id="186"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87" w:author="Mishra, Siddharth" w:date="2014-08-08T10:05:00Z"/>
                <w:rFonts w:ascii="Times New Roman" w:eastAsia="Times New Roman" w:hAnsi="Times New Roman" w:cs="Times New Roman"/>
                <w:sz w:val="24"/>
                <w:szCs w:val="24"/>
              </w:rPr>
            </w:pPr>
            <w:ins w:id="188"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189" w:author="Mishra, Siddharth" w:date="2014-08-08T10:05:00Z"/>
                <w:rFonts w:ascii="Times New Roman" w:eastAsia="Times New Roman" w:hAnsi="Times New Roman" w:cs="Times New Roman"/>
                <w:sz w:val="24"/>
                <w:szCs w:val="24"/>
              </w:rPr>
            </w:pPr>
            <w:ins w:id="190" w:author="Mishra, Siddharth" w:date="2014-08-08T10:05:00Z">
              <w:r w:rsidRPr="000F2B1B">
                <w:rPr>
                  <w:rFonts w:ascii="Courier New" w:eastAsia="Times New Roman" w:hAnsi="Courier New" w:cs="Courier New"/>
                  <w:sz w:val="20"/>
                  <w:szCs w:val="20"/>
                </w:rPr>
                <w:t>/* A utility function to insert a new node with given key in BST */</w:t>
              </w:r>
            </w:ins>
          </w:p>
          <w:p w:rsidR="000F2B1B" w:rsidRPr="000F2B1B" w:rsidRDefault="000F2B1B" w:rsidP="000F2B1B">
            <w:pPr>
              <w:spacing w:after="0" w:line="240" w:lineRule="auto"/>
              <w:rPr>
                <w:ins w:id="191" w:author="Mishra, Siddharth" w:date="2014-08-08T10:05:00Z"/>
                <w:rFonts w:ascii="Times New Roman" w:eastAsia="Times New Roman" w:hAnsi="Times New Roman" w:cs="Times New Roman"/>
                <w:sz w:val="24"/>
                <w:szCs w:val="24"/>
              </w:rPr>
            </w:pPr>
            <w:proofErr w:type="spellStart"/>
            <w:ins w:id="192" w:author="Mishra, Siddharth" w:date="2014-08-08T10:05:00Z">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insert(</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 xml:space="preserve">node* node, </w:t>
              </w:r>
              <w:proofErr w:type="spellStart"/>
              <w:r w:rsidRPr="000F2B1B">
                <w:rPr>
                  <w:rFonts w:ascii="Courier New" w:eastAsia="Times New Roman" w:hAnsi="Courier New" w:cs="Courier New"/>
                  <w:sz w:val="20"/>
                  <w:szCs w:val="20"/>
                </w:rPr>
                <w:t>int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key)</w:t>
              </w:r>
            </w:ins>
          </w:p>
          <w:p w:rsidR="000F2B1B" w:rsidRPr="000F2B1B" w:rsidRDefault="000F2B1B" w:rsidP="000F2B1B">
            <w:pPr>
              <w:spacing w:after="0" w:line="240" w:lineRule="auto"/>
              <w:rPr>
                <w:ins w:id="193" w:author="Mishra, Siddharth" w:date="2014-08-08T10:05:00Z"/>
                <w:rFonts w:ascii="Times New Roman" w:eastAsia="Times New Roman" w:hAnsi="Times New Roman" w:cs="Times New Roman"/>
                <w:sz w:val="24"/>
                <w:szCs w:val="24"/>
              </w:rPr>
            </w:pPr>
            <w:ins w:id="194"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195" w:author="Mishra, Siddharth" w:date="2014-08-08T10:05:00Z"/>
                <w:rFonts w:ascii="Times New Roman" w:eastAsia="Times New Roman" w:hAnsi="Times New Roman" w:cs="Times New Roman"/>
                <w:sz w:val="24"/>
                <w:szCs w:val="24"/>
              </w:rPr>
            </w:pPr>
            <w:ins w:id="196" w:author="Mishra, Siddharth" w:date="2014-08-08T10:05:00Z">
              <w:r w:rsidRPr="000F2B1B">
                <w:rPr>
                  <w:rFonts w:ascii="Courier New" w:eastAsia="Times New Roman" w:hAnsi="Courier New" w:cs="Courier New"/>
                  <w:sz w:val="20"/>
                  <w:szCs w:val="20"/>
                </w:rPr>
                <w:t>    /* If the tree is empty, return a new node */</w:t>
              </w:r>
            </w:ins>
          </w:p>
          <w:p w:rsidR="000F2B1B" w:rsidRPr="000F2B1B" w:rsidRDefault="000F2B1B" w:rsidP="000F2B1B">
            <w:pPr>
              <w:spacing w:after="0" w:line="240" w:lineRule="auto"/>
              <w:rPr>
                <w:ins w:id="197" w:author="Mishra, Siddharth" w:date="2014-08-08T10:05:00Z"/>
                <w:rFonts w:ascii="Times New Roman" w:eastAsia="Times New Roman" w:hAnsi="Times New Roman" w:cs="Times New Roman"/>
                <w:sz w:val="24"/>
                <w:szCs w:val="24"/>
              </w:rPr>
            </w:pPr>
            <w:ins w:id="198" w:author="Mishra, Siddharth" w:date="2014-08-08T10:05:00Z">
              <w:r w:rsidRPr="000F2B1B">
                <w:rPr>
                  <w:rFonts w:ascii="Courier New" w:eastAsia="Times New Roman" w:hAnsi="Courier New" w:cs="Courier New"/>
                  <w:sz w:val="20"/>
                  <w:szCs w:val="20"/>
                </w:rPr>
                <w:t>    if</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 NULL) return</w:t>
              </w:r>
              <w:r w:rsidRPr="000F2B1B">
                <w:rPr>
                  <w:rFonts w:ascii="Times New Roman" w:eastAsia="Times New Roman" w:hAnsi="Times New Roman" w:cs="Times New Roman"/>
                  <w:sz w:val="24"/>
                  <w:szCs w:val="24"/>
                </w:rPr>
                <w:t xml:space="preserve"> </w:t>
              </w:r>
              <w:proofErr w:type="spellStart"/>
              <w:r w:rsidRPr="000F2B1B">
                <w:rPr>
                  <w:rFonts w:ascii="Courier New" w:eastAsia="Times New Roman" w:hAnsi="Courier New" w:cs="Courier New"/>
                  <w:sz w:val="20"/>
                  <w:szCs w:val="20"/>
                </w:rPr>
                <w:t>newNode</w:t>
              </w:r>
              <w:proofErr w:type="spellEnd"/>
              <w:r w:rsidRPr="000F2B1B">
                <w:rPr>
                  <w:rFonts w:ascii="Courier New" w:eastAsia="Times New Roman" w:hAnsi="Courier New" w:cs="Courier New"/>
                  <w:sz w:val="20"/>
                  <w:szCs w:val="20"/>
                </w:rPr>
                <w:t>(key);</w:t>
              </w:r>
            </w:ins>
          </w:p>
          <w:p w:rsidR="000F2B1B" w:rsidRPr="000F2B1B" w:rsidRDefault="000F2B1B" w:rsidP="000F2B1B">
            <w:pPr>
              <w:spacing w:after="0" w:line="240" w:lineRule="auto"/>
              <w:rPr>
                <w:ins w:id="199" w:author="Mishra, Siddharth" w:date="2014-08-08T10:05:00Z"/>
                <w:rFonts w:ascii="Times New Roman" w:eastAsia="Times New Roman" w:hAnsi="Times New Roman" w:cs="Times New Roman"/>
                <w:sz w:val="24"/>
                <w:szCs w:val="24"/>
              </w:rPr>
            </w:pPr>
            <w:ins w:id="200" w:author="Mishra, Siddharth" w:date="2014-08-08T10:05:00Z">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201" w:author="Mishra, Siddharth" w:date="2014-08-08T10:05:00Z"/>
                <w:rFonts w:ascii="Times New Roman" w:eastAsia="Times New Roman" w:hAnsi="Times New Roman" w:cs="Times New Roman"/>
                <w:sz w:val="24"/>
                <w:szCs w:val="24"/>
              </w:rPr>
            </w:pPr>
            <w:ins w:id="202" w:author="Mishra, Siddharth" w:date="2014-08-08T10:05:00Z">
              <w:r w:rsidRPr="000F2B1B">
                <w:rPr>
                  <w:rFonts w:ascii="Courier New" w:eastAsia="Times New Roman" w:hAnsi="Courier New" w:cs="Courier New"/>
                  <w:sz w:val="20"/>
                  <w:szCs w:val="20"/>
                </w:rPr>
                <w:lastRenderedPageBreak/>
                <w:t>    /* Otherwise, recur down the tree */</w:t>
              </w:r>
            </w:ins>
          </w:p>
          <w:p w:rsidR="000F2B1B" w:rsidRPr="000F2B1B" w:rsidRDefault="000F2B1B" w:rsidP="000F2B1B">
            <w:pPr>
              <w:spacing w:after="0" w:line="240" w:lineRule="auto"/>
              <w:rPr>
                <w:ins w:id="203" w:author="Mishra, Siddharth" w:date="2014-08-08T10:05:00Z"/>
                <w:rFonts w:ascii="Times New Roman" w:eastAsia="Times New Roman" w:hAnsi="Times New Roman" w:cs="Times New Roman"/>
                <w:sz w:val="24"/>
                <w:szCs w:val="24"/>
              </w:rPr>
            </w:pPr>
            <w:ins w:id="204" w:author="Mishra, Siddharth" w:date="2014-08-08T10:05:00Z">
              <w:r w:rsidRPr="000F2B1B">
                <w:rPr>
                  <w:rFonts w:ascii="Courier New" w:eastAsia="Times New Roman" w:hAnsi="Courier New" w:cs="Courier New"/>
                  <w:sz w:val="20"/>
                  <w:szCs w:val="20"/>
                </w:rPr>
                <w:t>    if</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(key &lt; node-&gt;key)</w:t>
              </w:r>
            </w:ins>
          </w:p>
          <w:p w:rsidR="000F2B1B" w:rsidRPr="000F2B1B" w:rsidRDefault="000F2B1B" w:rsidP="000F2B1B">
            <w:pPr>
              <w:spacing w:after="0" w:line="240" w:lineRule="auto"/>
              <w:rPr>
                <w:ins w:id="205" w:author="Mishra, Siddharth" w:date="2014-08-08T10:05:00Z"/>
                <w:rFonts w:ascii="Times New Roman" w:eastAsia="Times New Roman" w:hAnsi="Times New Roman" w:cs="Times New Roman"/>
                <w:sz w:val="24"/>
                <w:szCs w:val="24"/>
              </w:rPr>
            </w:pPr>
            <w:ins w:id="206" w:author="Mishra, Siddharth" w:date="2014-08-08T10:05:00Z">
              <w:r w:rsidRPr="000F2B1B">
                <w:rPr>
                  <w:rFonts w:ascii="Courier New" w:eastAsia="Times New Roman" w:hAnsi="Courier New" w:cs="Courier New"/>
                  <w:sz w:val="20"/>
                  <w:szCs w:val="20"/>
                </w:rPr>
                <w:t>        node-&gt;left  = insert(node-&gt;left, key);</w:t>
              </w:r>
            </w:ins>
          </w:p>
          <w:p w:rsidR="000F2B1B" w:rsidRPr="000F2B1B" w:rsidRDefault="000F2B1B" w:rsidP="000F2B1B">
            <w:pPr>
              <w:spacing w:after="0" w:line="240" w:lineRule="auto"/>
              <w:rPr>
                <w:ins w:id="207" w:author="Mishra, Siddharth" w:date="2014-08-08T10:05:00Z"/>
                <w:rFonts w:ascii="Times New Roman" w:eastAsia="Times New Roman" w:hAnsi="Times New Roman" w:cs="Times New Roman"/>
                <w:sz w:val="24"/>
                <w:szCs w:val="24"/>
              </w:rPr>
            </w:pPr>
            <w:ins w:id="208" w:author="Mishra, Siddharth" w:date="2014-08-08T10:05:00Z">
              <w:r w:rsidRPr="000F2B1B">
                <w:rPr>
                  <w:rFonts w:ascii="Courier New" w:eastAsia="Times New Roman" w:hAnsi="Courier New" w:cs="Courier New"/>
                  <w:sz w:val="20"/>
                  <w:szCs w:val="20"/>
                </w:rPr>
                <w:t>    else</w:t>
              </w:r>
            </w:ins>
          </w:p>
          <w:p w:rsidR="000F2B1B" w:rsidRPr="000F2B1B" w:rsidRDefault="000F2B1B" w:rsidP="000F2B1B">
            <w:pPr>
              <w:spacing w:after="0" w:line="240" w:lineRule="auto"/>
              <w:rPr>
                <w:ins w:id="209" w:author="Mishra, Siddharth" w:date="2014-08-08T10:05:00Z"/>
                <w:rFonts w:ascii="Times New Roman" w:eastAsia="Times New Roman" w:hAnsi="Times New Roman" w:cs="Times New Roman"/>
                <w:sz w:val="24"/>
                <w:szCs w:val="24"/>
              </w:rPr>
            </w:pPr>
            <w:ins w:id="210" w:author="Mishra, Siddharth" w:date="2014-08-08T10:05:00Z">
              <w:r w:rsidRPr="000F2B1B">
                <w:rPr>
                  <w:rFonts w:ascii="Courier New" w:eastAsia="Times New Roman" w:hAnsi="Courier New" w:cs="Courier New"/>
                  <w:sz w:val="20"/>
                  <w:szCs w:val="20"/>
                </w:rPr>
                <w:t>        node-&gt;right = insert(node-&gt;right, key);</w:t>
              </w:r>
            </w:ins>
          </w:p>
          <w:p w:rsidR="000F2B1B" w:rsidRPr="000F2B1B" w:rsidRDefault="000F2B1B" w:rsidP="000F2B1B">
            <w:pPr>
              <w:spacing w:after="0" w:line="240" w:lineRule="auto"/>
              <w:rPr>
                <w:ins w:id="211" w:author="Mishra, Siddharth" w:date="2014-08-08T10:05:00Z"/>
                <w:rFonts w:ascii="Times New Roman" w:eastAsia="Times New Roman" w:hAnsi="Times New Roman" w:cs="Times New Roman"/>
                <w:sz w:val="24"/>
                <w:szCs w:val="24"/>
              </w:rPr>
            </w:pPr>
            <w:ins w:id="212"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213" w:author="Mishra, Siddharth" w:date="2014-08-08T10:05:00Z"/>
                <w:rFonts w:ascii="Times New Roman" w:eastAsia="Times New Roman" w:hAnsi="Times New Roman" w:cs="Times New Roman"/>
                <w:sz w:val="24"/>
                <w:szCs w:val="24"/>
              </w:rPr>
            </w:pPr>
            <w:ins w:id="214" w:author="Mishra, Siddharth" w:date="2014-08-08T10:05:00Z">
              <w:r w:rsidRPr="000F2B1B">
                <w:rPr>
                  <w:rFonts w:ascii="Courier New" w:eastAsia="Times New Roman" w:hAnsi="Courier New" w:cs="Courier New"/>
                  <w:sz w:val="20"/>
                  <w:szCs w:val="20"/>
                </w:rPr>
                <w:t>    /* return the (unchanged) node pointer */</w:t>
              </w:r>
            </w:ins>
          </w:p>
          <w:p w:rsidR="000F2B1B" w:rsidRPr="000F2B1B" w:rsidRDefault="000F2B1B" w:rsidP="000F2B1B">
            <w:pPr>
              <w:spacing w:after="0" w:line="240" w:lineRule="auto"/>
              <w:rPr>
                <w:ins w:id="215" w:author="Mishra, Siddharth" w:date="2014-08-08T10:05:00Z"/>
                <w:rFonts w:ascii="Times New Roman" w:eastAsia="Times New Roman" w:hAnsi="Times New Roman" w:cs="Times New Roman"/>
                <w:sz w:val="24"/>
                <w:szCs w:val="24"/>
              </w:rPr>
            </w:pPr>
            <w:ins w:id="216" w:author="Mishra, Siddharth" w:date="2014-08-08T10:05:00Z">
              <w:r w:rsidRPr="000F2B1B">
                <w:rPr>
                  <w:rFonts w:ascii="Courier New" w:eastAsia="Times New Roman" w:hAnsi="Courier New" w:cs="Courier New"/>
                  <w:sz w:val="20"/>
                  <w:szCs w:val="20"/>
                </w:rPr>
                <w:t>    return</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w:t>
              </w:r>
            </w:ins>
          </w:p>
          <w:p w:rsidR="000F2B1B" w:rsidRPr="000F2B1B" w:rsidRDefault="000F2B1B" w:rsidP="000F2B1B">
            <w:pPr>
              <w:spacing w:after="0" w:line="240" w:lineRule="auto"/>
              <w:rPr>
                <w:ins w:id="217" w:author="Mishra, Siddharth" w:date="2014-08-08T10:05:00Z"/>
                <w:rFonts w:ascii="Times New Roman" w:eastAsia="Times New Roman" w:hAnsi="Times New Roman" w:cs="Times New Roman"/>
                <w:sz w:val="24"/>
                <w:szCs w:val="24"/>
              </w:rPr>
            </w:pPr>
            <w:ins w:id="218"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219" w:author="Mishra, Siddharth" w:date="2014-08-08T10:05:00Z"/>
                <w:rFonts w:ascii="Times New Roman" w:eastAsia="Times New Roman" w:hAnsi="Times New Roman" w:cs="Times New Roman"/>
                <w:sz w:val="24"/>
                <w:szCs w:val="24"/>
              </w:rPr>
            </w:pPr>
            <w:ins w:id="220"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221" w:author="Mishra, Siddharth" w:date="2014-08-08T10:05:00Z"/>
                <w:rFonts w:ascii="Times New Roman" w:eastAsia="Times New Roman" w:hAnsi="Times New Roman" w:cs="Times New Roman"/>
                <w:sz w:val="24"/>
                <w:szCs w:val="24"/>
              </w:rPr>
            </w:pPr>
            <w:ins w:id="222" w:author="Mishra, Siddharth" w:date="2014-08-08T10:05:00Z">
              <w:r w:rsidRPr="000F2B1B">
                <w:rPr>
                  <w:rFonts w:ascii="Courier New" w:eastAsia="Times New Roman" w:hAnsi="Courier New" w:cs="Courier New"/>
                  <w:sz w:val="20"/>
                  <w:szCs w:val="20"/>
                </w:rPr>
                <w:t>// Driver Program to test above functions</w:t>
              </w:r>
            </w:ins>
          </w:p>
          <w:p w:rsidR="000F2B1B" w:rsidRPr="000F2B1B" w:rsidRDefault="000F2B1B" w:rsidP="000F2B1B">
            <w:pPr>
              <w:spacing w:after="0" w:line="240" w:lineRule="auto"/>
              <w:rPr>
                <w:ins w:id="223" w:author="Mishra, Siddharth" w:date="2014-08-08T10:05:00Z"/>
                <w:rFonts w:ascii="Times New Roman" w:eastAsia="Times New Roman" w:hAnsi="Times New Roman" w:cs="Times New Roman"/>
                <w:sz w:val="24"/>
                <w:szCs w:val="24"/>
              </w:rPr>
            </w:pPr>
            <w:proofErr w:type="spellStart"/>
            <w:ins w:id="224" w:author="Mishra, Siddharth" w:date="2014-08-08T10:05:00Z">
              <w:r w:rsidRPr="000F2B1B">
                <w:rPr>
                  <w:rFonts w:ascii="Courier New" w:eastAsia="Times New Roman" w:hAnsi="Courier New" w:cs="Courier New"/>
                  <w:sz w:val="20"/>
                  <w:szCs w:val="20"/>
                </w:rPr>
                <w:t>int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main()</w:t>
              </w:r>
            </w:ins>
          </w:p>
          <w:p w:rsidR="000F2B1B" w:rsidRPr="000F2B1B" w:rsidRDefault="000F2B1B" w:rsidP="000F2B1B">
            <w:pPr>
              <w:spacing w:after="0" w:line="240" w:lineRule="auto"/>
              <w:rPr>
                <w:ins w:id="225" w:author="Mishra, Siddharth" w:date="2014-08-08T10:05:00Z"/>
                <w:rFonts w:ascii="Times New Roman" w:eastAsia="Times New Roman" w:hAnsi="Times New Roman" w:cs="Times New Roman"/>
                <w:sz w:val="24"/>
                <w:szCs w:val="24"/>
              </w:rPr>
            </w:pPr>
            <w:ins w:id="226" w:author="Mishra, Siddharth" w:date="2014-08-08T10:05:00Z">
              <w:r w:rsidRPr="000F2B1B">
                <w:rPr>
                  <w:rFonts w:ascii="Courier New" w:eastAsia="Times New Roman" w:hAnsi="Courier New" w:cs="Courier New"/>
                  <w:sz w:val="20"/>
                  <w:szCs w:val="20"/>
                </w:rPr>
                <w:t>{</w:t>
              </w:r>
            </w:ins>
          </w:p>
          <w:p w:rsidR="000F2B1B" w:rsidRPr="000F2B1B" w:rsidRDefault="000F2B1B" w:rsidP="000F2B1B">
            <w:pPr>
              <w:spacing w:after="0" w:line="240" w:lineRule="auto"/>
              <w:rPr>
                <w:ins w:id="227" w:author="Mishra, Siddharth" w:date="2014-08-08T10:05:00Z"/>
                <w:rFonts w:ascii="Times New Roman" w:eastAsia="Times New Roman" w:hAnsi="Times New Roman" w:cs="Times New Roman"/>
                <w:sz w:val="24"/>
                <w:szCs w:val="24"/>
              </w:rPr>
            </w:pPr>
            <w:ins w:id="228" w:author="Mishra, Siddharth" w:date="2014-08-08T10:05:00Z">
              <w:r w:rsidRPr="000F2B1B">
                <w:rPr>
                  <w:rFonts w:ascii="Courier New" w:eastAsia="Times New Roman" w:hAnsi="Courier New" w:cs="Courier New"/>
                  <w:sz w:val="20"/>
                  <w:szCs w:val="20"/>
                </w:rPr>
                <w:t>    /* Let us create following BST</w:t>
              </w:r>
            </w:ins>
          </w:p>
          <w:p w:rsidR="000F2B1B" w:rsidRPr="000F2B1B" w:rsidRDefault="000F2B1B" w:rsidP="000F2B1B">
            <w:pPr>
              <w:spacing w:after="0" w:line="240" w:lineRule="auto"/>
              <w:rPr>
                <w:ins w:id="229" w:author="Mishra, Siddharth" w:date="2014-08-08T10:05:00Z"/>
                <w:rFonts w:ascii="Times New Roman" w:eastAsia="Times New Roman" w:hAnsi="Times New Roman" w:cs="Times New Roman"/>
                <w:sz w:val="24"/>
                <w:szCs w:val="24"/>
              </w:rPr>
            </w:pPr>
            <w:ins w:id="230" w:author="Mishra, Siddharth" w:date="2014-08-08T10:05:00Z">
              <w:r w:rsidRPr="000F2B1B">
                <w:rPr>
                  <w:rFonts w:ascii="Courier New" w:eastAsia="Times New Roman" w:hAnsi="Courier New" w:cs="Courier New"/>
                  <w:sz w:val="20"/>
                  <w:szCs w:val="20"/>
                </w:rPr>
                <w:t>              50</w:t>
              </w:r>
            </w:ins>
          </w:p>
          <w:p w:rsidR="000F2B1B" w:rsidRPr="000F2B1B" w:rsidRDefault="000F2B1B" w:rsidP="000F2B1B">
            <w:pPr>
              <w:spacing w:after="0" w:line="240" w:lineRule="auto"/>
              <w:rPr>
                <w:ins w:id="231" w:author="Mishra, Siddharth" w:date="2014-08-08T10:05:00Z"/>
                <w:rFonts w:ascii="Times New Roman" w:eastAsia="Times New Roman" w:hAnsi="Times New Roman" w:cs="Times New Roman"/>
                <w:sz w:val="24"/>
                <w:szCs w:val="24"/>
              </w:rPr>
            </w:pPr>
            <w:ins w:id="232" w:author="Mishra, Siddharth" w:date="2014-08-08T10:05:00Z">
              <w:r w:rsidRPr="000F2B1B">
                <w:rPr>
                  <w:rFonts w:ascii="Courier New" w:eastAsia="Times New Roman" w:hAnsi="Courier New" w:cs="Courier New"/>
                  <w:sz w:val="20"/>
                  <w:szCs w:val="20"/>
                </w:rPr>
                <w:t>           /     \</w:t>
              </w:r>
            </w:ins>
          </w:p>
          <w:p w:rsidR="000F2B1B" w:rsidRPr="000F2B1B" w:rsidRDefault="000F2B1B" w:rsidP="000F2B1B">
            <w:pPr>
              <w:spacing w:after="0" w:line="240" w:lineRule="auto"/>
              <w:rPr>
                <w:ins w:id="233" w:author="Mishra, Siddharth" w:date="2014-08-08T10:05:00Z"/>
                <w:rFonts w:ascii="Times New Roman" w:eastAsia="Times New Roman" w:hAnsi="Times New Roman" w:cs="Times New Roman"/>
                <w:sz w:val="24"/>
                <w:szCs w:val="24"/>
              </w:rPr>
            </w:pPr>
            <w:ins w:id="234" w:author="Mishra, Siddharth" w:date="2014-08-08T10:05:00Z">
              <w:r w:rsidRPr="000F2B1B">
                <w:rPr>
                  <w:rFonts w:ascii="Courier New" w:eastAsia="Times New Roman" w:hAnsi="Courier New" w:cs="Courier New"/>
                  <w:sz w:val="20"/>
                  <w:szCs w:val="20"/>
                </w:rPr>
                <w:t>          30      70</w:t>
              </w:r>
            </w:ins>
          </w:p>
          <w:p w:rsidR="000F2B1B" w:rsidRPr="000F2B1B" w:rsidRDefault="000F2B1B" w:rsidP="000F2B1B">
            <w:pPr>
              <w:spacing w:after="0" w:line="240" w:lineRule="auto"/>
              <w:rPr>
                <w:ins w:id="235" w:author="Mishra, Siddharth" w:date="2014-08-08T10:05:00Z"/>
                <w:rFonts w:ascii="Times New Roman" w:eastAsia="Times New Roman" w:hAnsi="Times New Roman" w:cs="Times New Roman"/>
                <w:sz w:val="24"/>
                <w:szCs w:val="24"/>
              </w:rPr>
            </w:pPr>
            <w:ins w:id="236" w:author="Mishra, Siddharth" w:date="2014-08-08T10:05:00Z">
              <w:r w:rsidRPr="000F2B1B">
                <w:rPr>
                  <w:rFonts w:ascii="Courier New" w:eastAsia="Times New Roman" w:hAnsi="Courier New" w:cs="Courier New"/>
                  <w:sz w:val="20"/>
                  <w:szCs w:val="20"/>
                </w:rPr>
                <w:t>         /  \    /  \</w:t>
              </w:r>
            </w:ins>
          </w:p>
          <w:p w:rsidR="000F2B1B" w:rsidRPr="000F2B1B" w:rsidRDefault="000F2B1B" w:rsidP="000F2B1B">
            <w:pPr>
              <w:spacing w:after="0" w:line="240" w:lineRule="auto"/>
              <w:rPr>
                <w:ins w:id="237" w:author="Mishra, Siddharth" w:date="2014-08-08T10:05:00Z"/>
                <w:rFonts w:ascii="Times New Roman" w:eastAsia="Times New Roman" w:hAnsi="Times New Roman" w:cs="Times New Roman"/>
                <w:sz w:val="24"/>
                <w:szCs w:val="24"/>
              </w:rPr>
            </w:pPr>
            <w:ins w:id="238" w:author="Mishra, Siddharth" w:date="2014-08-08T10:05:00Z">
              <w:r w:rsidRPr="000F2B1B">
                <w:rPr>
                  <w:rFonts w:ascii="Courier New" w:eastAsia="Times New Roman" w:hAnsi="Courier New" w:cs="Courier New"/>
                  <w:sz w:val="20"/>
                  <w:szCs w:val="20"/>
                </w:rPr>
                <w:t>       20   40  60   80 */</w:t>
              </w:r>
            </w:ins>
          </w:p>
          <w:p w:rsidR="000F2B1B" w:rsidRPr="000F2B1B" w:rsidRDefault="000F2B1B" w:rsidP="000F2B1B">
            <w:pPr>
              <w:spacing w:after="0" w:line="240" w:lineRule="auto"/>
              <w:rPr>
                <w:ins w:id="239" w:author="Mishra, Siddharth" w:date="2014-08-08T10:05:00Z"/>
                <w:rFonts w:ascii="Times New Roman" w:eastAsia="Times New Roman" w:hAnsi="Times New Roman" w:cs="Times New Roman"/>
                <w:sz w:val="24"/>
                <w:szCs w:val="24"/>
              </w:rPr>
            </w:pPr>
            <w:ins w:id="240"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struct</w:t>
              </w:r>
              <w:proofErr w:type="spellEnd"/>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node *root = NULL;</w:t>
              </w:r>
            </w:ins>
          </w:p>
          <w:p w:rsidR="000F2B1B" w:rsidRPr="000F2B1B" w:rsidRDefault="000F2B1B" w:rsidP="000F2B1B">
            <w:pPr>
              <w:spacing w:after="0" w:line="240" w:lineRule="auto"/>
              <w:rPr>
                <w:ins w:id="241" w:author="Mishra, Siddharth" w:date="2014-08-08T10:05:00Z"/>
                <w:rFonts w:ascii="Times New Roman" w:eastAsia="Times New Roman" w:hAnsi="Times New Roman" w:cs="Times New Roman"/>
                <w:sz w:val="24"/>
                <w:szCs w:val="24"/>
              </w:rPr>
            </w:pPr>
            <w:ins w:id="242" w:author="Mishra, Siddharth" w:date="2014-08-08T10:05:00Z">
              <w:r w:rsidRPr="000F2B1B">
                <w:rPr>
                  <w:rFonts w:ascii="Courier New" w:eastAsia="Times New Roman" w:hAnsi="Courier New" w:cs="Courier New"/>
                  <w:sz w:val="20"/>
                  <w:szCs w:val="20"/>
                </w:rPr>
                <w:t>    root = insert(root, 50);</w:t>
              </w:r>
            </w:ins>
          </w:p>
          <w:p w:rsidR="000F2B1B" w:rsidRPr="000F2B1B" w:rsidRDefault="000F2B1B" w:rsidP="000F2B1B">
            <w:pPr>
              <w:spacing w:after="0" w:line="240" w:lineRule="auto"/>
              <w:rPr>
                <w:ins w:id="243" w:author="Mishra, Siddharth" w:date="2014-08-08T10:05:00Z"/>
                <w:rFonts w:ascii="Times New Roman" w:eastAsia="Times New Roman" w:hAnsi="Times New Roman" w:cs="Times New Roman"/>
                <w:sz w:val="24"/>
                <w:szCs w:val="24"/>
              </w:rPr>
            </w:pPr>
            <w:ins w:id="244" w:author="Mishra, Siddharth" w:date="2014-08-08T10:05:00Z">
              <w:r w:rsidRPr="000F2B1B">
                <w:rPr>
                  <w:rFonts w:ascii="Courier New" w:eastAsia="Times New Roman" w:hAnsi="Courier New" w:cs="Courier New"/>
                  <w:sz w:val="20"/>
                  <w:szCs w:val="20"/>
                </w:rPr>
                <w:t>    insert(root, 30);</w:t>
              </w:r>
            </w:ins>
          </w:p>
          <w:p w:rsidR="000F2B1B" w:rsidRPr="000F2B1B" w:rsidRDefault="000F2B1B" w:rsidP="000F2B1B">
            <w:pPr>
              <w:spacing w:after="0" w:line="240" w:lineRule="auto"/>
              <w:rPr>
                <w:ins w:id="245" w:author="Mishra, Siddharth" w:date="2014-08-08T10:05:00Z"/>
                <w:rFonts w:ascii="Times New Roman" w:eastAsia="Times New Roman" w:hAnsi="Times New Roman" w:cs="Times New Roman"/>
                <w:sz w:val="24"/>
                <w:szCs w:val="24"/>
              </w:rPr>
            </w:pPr>
            <w:ins w:id="246" w:author="Mishra, Siddharth" w:date="2014-08-08T10:05:00Z">
              <w:r w:rsidRPr="000F2B1B">
                <w:rPr>
                  <w:rFonts w:ascii="Courier New" w:eastAsia="Times New Roman" w:hAnsi="Courier New" w:cs="Courier New"/>
                  <w:sz w:val="20"/>
                  <w:szCs w:val="20"/>
                </w:rPr>
                <w:t>    insert(root, 20);</w:t>
              </w:r>
            </w:ins>
          </w:p>
          <w:p w:rsidR="000F2B1B" w:rsidRPr="000F2B1B" w:rsidRDefault="000F2B1B" w:rsidP="000F2B1B">
            <w:pPr>
              <w:spacing w:after="0" w:line="240" w:lineRule="auto"/>
              <w:rPr>
                <w:ins w:id="247" w:author="Mishra, Siddharth" w:date="2014-08-08T10:05:00Z"/>
                <w:rFonts w:ascii="Times New Roman" w:eastAsia="Times New Roman" w:hAnsi="Times New Roman" w:cs="Times New Roman"/>
                <w:sz w:val="24"/>
                <w:szCs w:val="24"/>
              </w:rPr>
            </w:pPr>
            <w:ins w:id="248" w:author="Mishra, Siddharth" w:date="2014-08-08T10:05:00Z">
              <w:r w:rsidRPr="000F2B1B">
                <w:rPr>
                  <w:rFonts w:ascii="Courier New" w:eastAsia="Times New Roman" w:hAnsi="Courier New" w:cs="Courier New"/>
                  <w:sz w:val="20"/>
                  <w:szCs w:val="20"/>
                </w:rPr>
                <w:t>    insert(root, 40);</w:t>
              </w:r>
            </w:ins>
          </w:p>
          <w:p w:rsidR="000F2B1B" w:rsidRPr="000F2B1B" w:rsidRDefault="000F2B1B" w:rsidP="000F2B1B">
            <w:pPr>
              <w:spacing w:after="0" w:line="240" w:lineRule="auto"/>
              <w:rPr>
                <w:ins w:id="249" w:author="Mishra, Siddharth" w:date="2014-08-08T10:05:00Z"/>
                <w:rFonts w:ascii="Times New Roman" w:eastAsia="Times New Roman" w:hAnsi="Times New Roman" w:cs="Times New Roman"/>
                <w:sz w:val="24"/>
                <w:szCs w:val="24"/>
              </w:rPr>
            </w:pPr>
            <w:ins w:id="250" w:author="Mishra, Siddharth" w:date="2014-08-08T10:05:00Z">
              <w:r w:rsidRPr="000F2B1B">
                <w:rPr>
                  <w:rFonts w:ascii="Courier New" w:eastAsia="Times New Roman" w:hAnsi="Courier New" w:cs="Courier New"/>
                  <w:sz w:val="20"/>
                  <w:szCs w:val="20"/>
                </w:rPr>
                <w:t>    insert(root, 70);</w:t>
              </w:r>
            </w:ins>
          </w:p>
          <w:p w:rsidR="000F2B1B" w:rsidRPr="000F2B1B" w:rsidRDefault="000F2B1B" w:rsidP="000F2B1B">
            <w:pPr>
              <w:spacing w:after="0" w:line="240" w:lineRule="auto"/>
              <w:rPr>
                <w:ins w:id="251" w:author="Mishra, Siddharth" w:date="2014-08-08T10:05:00Z"/>
                <w:rFonts w:ascii="Times New Roman" w:eastAsia="Times New Roman" w:hAnsi="Times New Roman" w:cs="Times New Roman"/>
                <w:sz w:val="24"/>
                <w:szCs w:val="24"/>
              </w:rPr>
            </w:pPr>
            <w:ins w:id="252" w:author="Mishra, Siddharth" w:date="2014-08-08T10:05:00Z">
              <w:r w:rsidRPr="000F2B1B">
                <w:rPr>
                  <w:rFonts w:ascii="Courier New" w:eastAsia="Times New Roman" w:hAnsi="Courier New" w:cs="Courier New"/>
                  <w:sz w:val="20"/>
                  <w:szCs w:val="20"/>
                </w:rPr>
                <w:t>    insert(root, 60);</w:t>
              </w:r>
            </w:ins>
          </w:p>
          <w:p w:rsidR="000F2B1B" w:rsidRPr="000F2B1B" w:rsidRDefault="000F2B1B" w:rsidP="000F2B1B">
            <w:pPr>
              <w:spacing w:after="0" w:line="240" w:lineRule="auto"/>
              <w:rPr>
                <w:ins w:id="253" w:author="Mishra, Siddharth" w:date="2014-08-08T10:05:00Z"/>
                <w:rFonts w:ascii="Times New Roman" w:eastAsia="Times New Roman" w:hAnsi="Times New Roman" w:cs="Times New Roman"/>
                <w:sz w:val="24"/>
                <w:szCs w:val="24"/>
              </w:rPr>
            </w:pPr>
            <w:ins w:id="254" w:author="Mishra, Siddharth" w:date="2014-08-08T10:05:00Z">
              <w:r w:rsidRPr="000F2B1B">
                <w:rPr>
                  <w:rFonts w:ascii="Courier New" w:eastAsia="Times New Roman" w:hAnsi="Courier New" w:cs="Courier New"/>
                  <w:sz w:val="20"/>
                  <w:szCs w:val="20"/>
                </w:rPr>
                <w:t>    insert(root, 80);</w:t>
              </w:r>
            </w:ins>
          </w:p>
          <w:p w:rsidR="000F2B1B" w:rsidRPr="000F2B1B" w:rsidRDefault="000F2B1B" w:rsidP="000F2B1B">
            <w:pPr>
              <w:spacing w:after="0" w:line="240" w:lineRule="auto"/>
              <w:rPr>
                <w:ins w:id="255" w:author="Mishra, Siddharth" w:date="2014-08-08T10:05:00Z"/>
                <w:rFonts w:ascii="Times New Roman" w:eastAsia="Times New Roman" w:hAnsi="Times New Roman" w:cs="Times New Roman"/>
                <w:sz w:val="24"/>
                <w:szCs w:val="24"/>
              </w:rPr>
            </w:pPr>
            <w:ins w:id="256"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257" w:author="Mishra, Siddharth" w:date="2014-08-08T10:05:00Z"/>
                <w:rFonts w:ascii="Times New Roman" w:eastAsia="Times New Roman" w:hAnsi="Times New Roman" w:cs="Times New Roman"/>
                <w:sz w:val="24"/>
                <w:szCs w:val="24"/>
              </w:rPr>
            </w:pPr>
            <w:ins w:id="258" w:author="Mishra, Siddharth" w:date="2014-08-08T10:05:00Z">
              <w:r w:rsidRPr="000F2B1B">
                <w:rPr>
                  <w:rFonts w:ascii="Courier New" w:eastAsia="Times New Roman" w:hAnsi="Courier New" w:cs="Courier New"/>
                  <w:sz w:val="20"/>
                  <w:szCs w:val="20"/>
                </w:rPr>
                <w:t xml:space="preserve">    // print </w:t>
              </w:r>
              <w:proofErr w:type="spellStart"/>
              <w:r w:rsidRPr="000F2B1B">
                <w:rPr>
                  <w:rFonts w:ascii="Courier New" w:eastAsia="Times New Roman" w:hAnsi="Courier New" w:cs="Courier New"/>
                  <w:sz w:val="20"/>
                  <w:szCs w:val="20"/>
                </w:rPr>
                <w:t>inoder</w:t>
              </w:r>
              <w:proofErr w:type="spellEnd"/>
              <w:r w:rsidRPr="000F2B1B">
                <w:rPr>
                  <w:rFonts w:ascii="Courier New" w:eastAsia="Times New Roman" w:hAnsi="Courier New" w:cs="Courier New"/>
                  <w:sz w:val="20"/>
                  <w:szCs w:val="20"/>
                </w:rPr>
                <w:t xml:space="preserve"> traversal of the BST</w:t>
              </w:r>
            </w:ins>
          </w:p>
          <w:p w:rsidR="000F2B1B" w:rsidRPr="000F2B1B" w:rsidRDefault="000F2B1B" w:rsidP="000F2B1B">
            <w:pPr>
              <w:spacing w:after="0" w:line="240" w:lineRule="auto"/>
              <w:rPr>
                <w:ins w:id="259" w:author="Mishra, Siddharth" w:date="2014-08-08T10:05:00Z"/>
                <w:rFonts w:ascii="Times New Roman" w:eastAsia="Times New Roman" w:hAnsi="Times New Roman" w:cs="Times New Roman"/>
                <w:sz w:val="24"/>
                <w:szCs w:val="24"/>
              </w:rPr>
            </w:pPr>
            <w:ins w:id="260" w:author="Mishra, Siddharth" w:date="2014-08-08T10:05:00Z">
              <w:r w:rsidRPr="000F2B1B">
                <w:rPr>
                  <w:rFonts w:ascii="Courier New" w:eastAsia="Times New Roman" w:hAnsi="Courier New" w:cs="Courier New"/>
                  <w:sz w:val="20"/>
                  <w:szCs w:val="20"/>
                </w:rPr>
                <w:t>    </w:t>
              </w:r>
              <w:proofErr w:type="spellStart"/>
              <w:r w:rsidRPr="000F2B1B">
                <w:rPr>
                  <w:rFonts w:ascii="Courier New" w:eastAsia="Times New Roman" w:hAnsi="Courier New" w:cs="Courier New"/>
                  <w:sz w:val="20"/>
                  <w:szCs w:val="20"/>
                </w:rPr>
                <w:t>inorder</w:t>
              </w:r>
              <w:proofErr w:type="spellEnd"/>
              <w:r w:rsidRPr="000F2B1B">
                <w:rPr>
                  <w:rFonts w:ascii="Courier New" w:eastAsia="Times New Roman" w:hAnsi="Courier New" w:cs="Courier New"/>
                  <w:sz w:val="20"/>
                  <w:szCs w:val="20"/>
                </w:rPr>
                <w:t>(root);</w:t>
              </w:r>
            </w:ins>
          </w:p>
          <w:p w:rsidR="000F2B1B" w:rsidRPr="000F2B1B" w:rsidRDefault="000F2B1B" w:rsidP="000F2B1B">
            <w:pPr>
              <w:spacing w:after="0" w:line="240" w:lineRule="auto"/>
              <w:rPr>
                <w:ins w:id="261" w:author="Mishra, Siddharth" w:date="2014-08-08T10:05:00Z"/>
                <w:rFonts w:ascii="Times New Roman" w:eastAsia="Times New Roman" w:hAnsi="Times New Roman" w:cs="Times New Roman"/>
                <w:sz w:val="24"/>
                <w:szCs w:val="24"/>
              </w:rPr>
            </w:pPr>
            <w:ins w:id="262" w:author="Mishra, Siddharth" w:date="2014-08-08T10:05:00Z">
              <w:r w:rsidRPr="000F2B1B">
                <w:rPr>
                  <w:rFonts w:ascii="Courier New" w:eastAsia="Times New Roman" w:hAnsi="Courier New" w:cs="Courier New"/>
                  <w:sz w:val="20"/>
                  <w:szCs w:val="20"/>
                </w:rPr>
                <w:t> </w:t>
              </w:r>
              <w:r w:rsidRPr="000F2B1B">
                <w:rPr>
                  <w:rFonts w:ascii="Times New Roman" w:eastAsia="Times New Roman" w:hAnsi="Times New Roman" w:cs="Times New Roman"/>
                  <w:sz w:val="24"/>
                  <w:szCs w:val="24"/>
                </w:rPr>
                <w:t> </w:t>
              </w:r>
            </w:ins>
          </w:p>
          <w:p w:rsidR="000F2B1B" w:rsidRPr="000F2B1B" w:rsidRDefault="000F2B1B" w:rsidP="000F2B1B">
            <w:pPr>
              <w:spacing w:after="0" w:line="240" w:lineRule="auto"/>
              <w:rPr>
                <w:ins w:id="263" w:author="Mishra, Siddharth" w:date="2014-08-08T10:05:00Z"/>
                <w:rFonts w:ascii="Times New Roman" w:eastAsia="Times New Roman" w:hAnsi="Times New Roman" w:cs="Times New Roman"/>
                <w:sz w:val="24"/>
                <w:szCs w:val="24"/>
              </w:rPr>
            </w:pPr>
            <w:ins w:id="264" w:author="Mishra, Siddharth" w:date="2014-08-08T10:05:00Z">
              <w:r w:rsidRPr="000F2B1B">
                <w:rPr>
                  <w:rFonts w:ascii="Courier New" w:eastAsia="Times New Roman" w:hAnsi="Courier New" w:cs="Courier New"/>
                  <w:sz w:val="20"/>
                  <w:szCs w:val="20"/>
                </w:rPr>
                <w:t>    return</w:t>
              </w:r>
              <w:r w:rsidRPr="000F2B1B">
                <w:rPr>
                  <w:rFonts w:ascii="Times New Roman" w:eastAsia="Times New Roman" w:hAnsi="Times New Roman" w:cs="Times New Roman"/>
                  <w:sz w:val="24"/>
                  <w:szCs w:val="24"/>
                </w:rPr>
                <w:t xml:space="preserve"> </w:t>
              </w:r>
              <w:r w:rsidRPr="000F2B1B">
                <w:rPr>
                  <w:rFonts w:ascii="Courier New" w:eastAsia="Times New Roman" w:hAnsi="Courier New" w:cs="Courier New"/>
                  <w:sz w:val="20"/>
                  <w:szCs w:val="20"/>
                </w:rPr>
                <w:t>0;</w:t>
              </w:r>
            </w:ins>
          </w:p>
          <w:p w:rsidR="000F2B1B" w:rsidRPr="000F2B1B" w:rsidRDefault="000F2B1B" w:rsidP="000F2B1B">
            <w:pPr>
              <w:spacing w:after="0" w:line="240" w:lineRule="auto"/>
              <w:rPr>
                <w:ins w:id="265" w:author="Mishra, Siddharth" w:date="2014-08-08T10:05:00Z"/>
                <w:rFonts w:ascii="Times New Roman" w:eastAsia="Times New Roman" w:hAnsi="Times New Roman" w:cs="Times New Roman"/>
                <w:sz w:val="24"/>
                <w:szCs w:val="24"/>
              </w:rPr>
            </w:pPr>
            <w:ins w:id="266" w:author="Mishra, Siddharth" w:date="2014-08-08T10:05:00Z">
              <w:r w:rsidRPr="000F2B1B">
                <w:rPr>
                  <w:rFonts w:ascii="Courier New" w:eastAsia="Times New Roman" w:hAnsi="Courier New" w:cs="Courier New"/>
                  <w:sz w:val="20"/>
                  <w:szCs w:val="20"/>
                </w:rPr>
                <w:t>}</w:t>
              </w:r>
            </w:ins>
          </w:p>
        </w:tc>
      </w:tr>
    </w:tbl>
    <w:p w:rsidR="000F2B1B" w:rsidRPr="000F2B1B" w:rsidRDefault="000F2B1B" w:rsidP="000F2B1B">
      <w:pPr>
        <w:shd w:val="clear" w:color="auto" w:fill="FFFFFF"/>
        <w:spacing w:before="100" w:beforeAutospacing="1" w:after="100" w:afterAutospacing="1" w:line="292" w:lineRule="atLeast"/>
        <w:rPr>
          <w:ins w:id="267" w:author="Mishra, Siddharth" w:date="2014-08-08T10:05:00Z"/>
          <w:rFonts w:ascii="Helvetica" w:eastAsia="Times New Roman" w:hAnsi="Helvetica" w:cs="Helvetica"/>
          <w:color w:val="000000"/>
          <w:sz w:val="20"/>
          <w:szCs w:val="20"/>
        </w:rPr>
      </w:pPr>
      <w:ins w:id="268" w:author="Mishra, Siddharth" w:date="2014-08-08T10:05:00Z">
        <w:r w:rsidRPr="000F2B1B">
          <w:rPr>
            <w:rFonts w:ascii="Helvetica" w:eastAsia="Times New Roman" w:hAnsi="Helvetica" w:cs="Helvetica"/>
            <w:color w:val="000000"/>
            <w:sz w:val="20"/>
            <w:szCs w:val="20"/>
          </w:rPr>
          <w:lastRenderedPageBreak/>
          <w:t>Output:</w:t>
        </w:r>
      </w:ins>
    </w:p>
    <w:p w:rsidR="000F2B1B" w:rsidRPr="000F2B1B" w:rsidRDefault="000F2B1B" w:rsidP="000F2B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69" w:author="Mishra, Siddharth" w:date="2014-08-08T10:05:00Z"/>
          <w:rFonts w:ascii="Courier New" w:eastAsia="Times New Roman" w:hAnsi="Courier New" w:cs="Courier New"/>
          <w:color w:val="000000"/>
          <w:sz w:val="26"/>
          <w:szCs w:val="26"/>
        </w:rPr>
      </w:pPr>
      <w:ins w:id="270" w:author="Mishra, Siddharth" w:date="2014-08-08T10:05:00Z">
        <w:r w:rsidRPr="000F2B1B">
          <w:rPr>
            <w:rFonts w:ascii="Courier New" w:eastAsia="Times New Roman" w:hAnsi="Courier New" w:cs="Courier New"/>
            <w:color w:val="000000"/>
            <w:sz w:val="26"/>
            <w:szCs w:val="26"/>
          </w:rPr>
          <w:t>20 30 40 50 60 70 80</w:t>
        </w:r>
      </w:ins>
    </w:p>
    <w:p w:rsidR="00FD15C0" w:rsidRDefault="00FD15C0" w:rsidP="00E43ADE">
      <w:pPr>
        <w:pStyle w:val="Heading3"/>
        <w:rPr>
          <w:ins w:id="271" w:author="Mishra, Siddharth" w:date="2014-08-08T10:07:00Z"/>
          <w:rFonts w:eastAsia="Times New Roman"/>
          <w:sz w:val="20"/>
          <w:szCs w:val="20"/>
        </w:rPr>
        <w:pPrChange w:id="272" w:author="Mishra, Siddharth" w:date="2014-08-08T10:14:00Z">
          <w:pPr>
            <w:shd w:val="clear" w:color="auto" w:fill="FFFFFF"/>
            <w:spacing w:before="100" w:beforeAutospacing="1" w:after="100" w:afterAutospacing="1" w:line="292" w:lineRule="atLeast"/>
          </w:pPr>
        </w:pPrChange>
      </w:pPr>
      <w:bookmarkStart w:id="273" w:name="_Toc395256726"/>
      <w:ins w:id="274" w:author="Mishra, Siddharth" w:date="2014-08-08T10:05:00Z">
        <w:r>
          <w:rPr>
            <w:rFonts w:eastAsia="Times New Roman"/>
          </w:rPr>
          <w:t>Time Complexity</w:t>
        </w:r>
      </w:ins>
      <w:bookmarkEnd w:id="273"/>
    </w:p>
    <w:p w:rsidR="000F2B1B" w:rsidRDefault="000F2B1B" w:rsidP="000F2B1B">
      <w:pPr>
        <w:shd w:val="clear" w:color="auto" w:fill="FFFFFF"/>
        <w:spacing w:before="100" w:beforeAutospacing="1" w:after="100" w:afterAutospacing="1" w:line="292" w:lineRule="atLeast"/>
        <w:rPr>
          <w:ins w:id="275" w:author="Mishra, Siddharth" w:date="2014-08-08T10:08:00Z"/>
          <w:rFonts w:ascii="Helvetica" w:eastAsia="Times New Roman" w:hAnsi="Helvetica" w:cs="Helvetica"/>
          <w:color w:val="000000"/>
          <w:sz w:val="20"/>
          <w:szCs w:val="20"/>
        </w:rPr>
      </w:pPr>
      <w:ins w:id="276" w:author="Mishra, Siddharth" w:date="2014-08-08T10:05:00Z">
        <w:r w:rsidRPr="000F2B1B">
          <w:rPr>
            <w:rFonts w:ascii="Helvetica" w:eastAsia="Times New Roman" w:hAnsi="Helvetica" w:cs="Helvetica"/>
            <w:color w:val="000000"/>
            <w:sz w:val="20"/>
            <w:szCs w:val="20"/>
          </w:rPr>
          <w:t xml:space="preserve">The worst case time complexity of search and insert operations is </w:t>
        </w:r>
        <w:proofErr w:type="gramStart"/>
        <w:r w:rsidRPr="000F2B1B">
          <w:rPr>
            <w:rFonts w:ascii="Helvetica" w:eastAsia="Times New Roman" w:hAnsi="Helvetica" w:cs="Helvetica"/>
            <w:color w:val="000000"/>
            <w:sz w:val="20"/>
            <w:szCs w:val="20"/>
          </w:rPr>
          <w:t>O(</w:t>
        </w:r>
        <w:proofErr w:type="gramEnd"/>
        <w:r w:rsidRPr="000F2B1B">
          <w:rPr>
            <w:rFonts w:ascii="Helvetica" w:eastAsia="Times New Roman" w:hAnsi="Helvetica" w:cs="Helvetica"/>
            <w:color w:val="000000"/>
            <w:sz w:val="20"/>
            <w:szCs w:val="20"/>
          </w:rPr>
          <w:t xml:space="preserve">h) where </w:t>
        </w:r>
        <w:proofErr w:type="spellStart"/>
        <w:r w:rsidRPr="000F2B1B">
          <w:rPr>
            <w:rFonts w:ascii="Helvetica" w:eastAsia="Times New Roman" w:hAnsi="Helvetica" w:cs="Helvetica"/>
            <w:color w:val="000000"/>
            <w:sz w:val="20"/>
            <w:szCs w:val="20"/>
          </w:rPr>
          <w:t>h is</w:t>
        </w:r>
        <w:proofErr w:type="spellEnd"/>
        <w:r w:rsidRPr="000F2B1B">
          <w:rPr>
            <w:rFonts w:ascii="Helvetica" w:eastAsia="Times New Roman" w:hAnsi="Helvetica" w:cs="Helvetica"/>
            <w:color w:val="000000"/>
            <w:sz w:val="20"/>
            <w:szCs w:val="20"/>
          </w:rPr>
          <w:t xml:space="preserve"> height of Binary Search Tree. In worst case, we may have to travel from root to the deepest leaf node. The height of a skewed tree may become n and the time complexity of search and insert operation may become </w:t>
        </w:r>
        <w:proofErr w:type="gramStart"/>
        <w:r w:rsidRPr="000F2B1B">
          <w:rPr>
            <w:rFonts w:ascii="Helvetica" w:eastAsia="Times New Roman" w:hAnsi="Helvetica" w:cs="Helvetica"/>
            <w:color w:val="000000"/>
            <w:sz w:val="20"/>
            <w:szCs w:val="20"/>
          </w:rPr>
          <w:t>O(</w:t>
        </w:r>
        <w:proofErr w:type="gramEnd"/>
        <w:r w:rsidRPr="000F2B1B">
          <w:rPr>
            <w:rFonts w:ascii="Helvetica" w:eastAsia="Times New Roman" w:hAnsi="Helvetica" w:cs="Helvetica"/>
            <w:color w:val="000000"/>
            <w:sz w:val="20"/>
            <w:szCs w:val="20"/>
          </w:rPr>
          <w:t>n).</w:t>
        </w:r>
      </w:ins>
    </w:p>
    <w:p w:rsidR="006D6FAB" w:rsidRDefault="006D6FAB" w:rsidP="00E43ADE">
      <w:pPr>
        <w:pStyle w:val="Heading2"/>
        <w:rPr>
          <w:ins w:id="277" w:author="Mishra, Siddharth" w:date="2014-08-08T10:12:00Z"/>
          <w:rFonts w:eastAsia="Times New Roman"/>
        </w:rPr>
        <w:pPrChange w:id="278" w:author="Mishra, Siddharth" w:date="2014-08-08T10:14:00Z">
          <w:pPr>
            <w:shd w:val="clear" w:color="auto" w:fill="FFFFFF"/>
            <w:spacing w:before="100" w:beforeAutospacing="1" w:after="100" w:afterAutospacing="1" w:line="292" w:lineRule="atLeast"/>
          </w:pPr>
        </w:pPrChange>
      </w:pPr>
      <w:bookmarkStart w:id="279" w:name="_Toc395256727"/>
      <w:ins w:id="280" w:author="Mishra, Siddharth" w:date="2014-08-08T10:12:00Z">
        <w:r>
          <w:rPr>
            <w:rFonts w:eastAsia="Times New Roman"/>
          </w:rPr>
          <w:t>Deletion from BST</w:t>
        </w:r>
        <w:bookmarkEnd w:id="279"/>
      </w:ins>
    </w:p>
    <w:p w:rsidR="006D6FAB" w:rsidRPr="006D6FAB" w:rsidRDefault="006D6FAB" w:rsidP="006D6FAB">
      <w:pPr>
        <w:shd w:val="clear" w:color="auto" w:fill="FFFFFF"/>
        <w:spacing w:before="100" w:beforeAutospacing="1" w:after="100" w:afterAutospacing="1" w:line="292" w:lineRule="atLeast"/>
        <w:rPr>
          <w:ins w:id="281" w:author="Mishra, Siddharth" w:date="2014-08-08T10:13:00Z"/>
          <w:rFonts w:ascii="Helvetica" w:eastAsia="Times New Roman" w:hAnsi="Helvetica" w:cs="Helvetica"/>
          <w:color w:val="000000"/>
          <w:sz w:val="20"/>
          <w:szCs w:val="20"/>
        </w:rPr>
      </w:pPr>
      <w:ins w:id="282" w:author="Mishra, Siddharth" w:date="2014-08-08T10:13:00Z">
        <w:r w:rsidRPr="006D6FAB">
          <w:rPr>
            <w:rFonts w:ascii="Helvetica" w:eastAsia="Times New Roman" w:hAnsi="Helvetica" w:cs="Helvetica"/>
            <w:color w:val="000000"/>
            <w:sz w:val="20"/>
            <w:szCs w:val="20"/>
          </w:rPr>
          <w:t>We have discussed </w:t>
        </w:r>
        <w:r w:rsidRPr="006D6FAB">
          <w:rPr>
            <w:rFonts w:ascii="Helvetica" w:eastAsia="Times New Roman" w:hAnsi="Helvetica" w:cs="Helvetica"/>
            <w:color w:val="000000"/>
            <w:sz w:val="20"/>
            <w:szCs w:val="20"/>
          </w:rPr>
          <w:fldChar w:fldCharType="begin"/>
        </w:r>
        <w:r w:rsidRPr="006D6FAB">
          <w:rPr>
            <w:rFonts w:ascii="Helvetica" w:eastAsia="Times New Roman" w:hAnsi="Helvetica" w:cs="Helvetica"/>
            <w:color w:val="000000"/>
            <w:sz w:val="20"/>
            <w:szCs w:val="20"/>
          </w:rPr>
          <w:instrText xml:space="preserve"> HYPERLINK "http://geeksquiz.com/binary-search-tree-set-1-search-and-insertion/" </w:instrText>
        </w:r>
        <w:r w:rsidRPr="006D6FAB">
          <w:rPr>
            <w:rFonts w:ascii="Helvetica" w:eastAsia="Times New Roman" w:hAnsi="Helvetica" w:cs="Helvetica"/>
            <w:color w:val="000000"/>
            <w:sz w:val="20"/>
            <w:szCs w:val="20"/>
          </w:rPr>
          <w:fldChar w:fldCharType="separate"/>
        </w:r>
        <w:r w:rsidRPr="006D6FAB">
          <w:rPr>
            <w:rFonts w:ascii="Helvetica" w:eastAsia="Times New Roman" w:hAnsi="Helvetica" w:cs="Helvetica"/>
            <w:color w:val="006600"/>
            <w:sz w:val="20"/>
            <w:szCs w:val="20"/>
          </w:rPr>
          <w:t>BST search and insert operations</w:t>
        </w:r>
        <w:r w:rsidRPr="006D6FAB">
          <w:rPr>
            <w:rFonts w:ascii="Helvetica" w:eastAsia="Times New Roman" w:hAnsi="Helvetica" w:cs="Helvetica"/>
            <w:color w:val="000000"/>
            <w:sz w:val="20"/>
            <w:szCs w:val="20"/>
          </w:rPr>
          <w:fldChar w:fldCharType="end"/>
        </w:r>
        <w:r w:rsidRPr="006D6FAB">
          <w:rPr>
            <w:rFonts w:ascii="Helvetica" w:eastAsia="Times New Roman" w:hAnsi="Helvetica" w:cs="Helvetica"/>
            <w:color w:val="000000"/>
            <w:sz w:val="20"/>
            <w:szCs w:val="20"/>
          </w:rPr>
          <w:t>. In this post, delete operation is discussed. When we delete a node, there possibilities arise.</w:t>
        </w:r>
      </w:ins>
    </w:p>
    <w:p w:rsidR="006D6FAB" w:rsidRPr="006D6FAB" w:rsidRDefault="006D6FAB" w:rsidP="006D6FAB">
      <w:pPr>
        <w:shd w:val="clear" w:color="auto" w:fill="FFFFFF"/>
        <w:spacing w:before="100" w:beforeAutospacing="1" w:after="100" w:afterAutospacing="1" w:line="292" w:lineRule="atLeast"/>
        <w:rPr>
          <w:ins w:id="283" w:author="Mishra, Siddharth" w:date="2014-08-08T10:13:00Z"/>
          <w:rFonts w:ascii="Helvetica" w:eastAsia="Times New Roman" w:hAnsi="Helvetica" w:cs="Helvetica"/>
          <w:color w:val="000000"/>
          <w:sz w:val="20"/>
          <w:szCs w:val="20"/>
        </w:rPr>
      </w:pPr>
      <w:ins w:id="284" w:author="Mishra, Siddharth" w:date="2014-08-08T10:13:00Z">
        <w:r w:rsidRPr="006D6FAB">
          <w:rPr>
            <w:rFonts w:ascii="Helvetica" w:eastAsia="Times New Roman" w:hAnsi="Helvetica" w:cs="Helvetica"/>
            <w:b/>
            <w:bCs/>
            <w:color w:val="000000"/>
            <w:sz w:val="20"/>
            <w:szCs w:val="20"/>
          </w:rPr>
          <w:t>1)</w:t>
        </w:r>
        <w:r w:rsidRPr="006D6FAB">
          <w:rPr>
            <w:rFonts w:ascii="Helvetica" w:eastAsia="Times New Roman" w:hAnsi="Helvetica" w:cs="Helvetica"/>
            <w:b/>
            <w:bCs/>
            <w:i/>
            <w:iCs/>
            <w:color w:val="000000"/>
            <w:sz w:val="20"/>
            <w:szCs w:val="20"/>
          </w:rPr>
          <w:t> Node to be deleted is leaf:</w:t>
        </w:r>
        <w:r w:rsidRPr="006D6FAB">
          <w:rPr>
            <w:rFonts w:ascii="Helvetica" w:eastAsia="Times New Roman" w:hAnsi="Helvetica" w:cs="Helvetica"/>
            <w:color w:val="000000"/>
            <w:sz w:val="20"/>
            <w:szCs w:val="20"/>
          </w:rPr>
          <w:t> Simply remove from the tree.</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85" w:author="Mishra, Siddharth" w:date="2014-08-08T10:13:00Z"/>
          <w:rFonts w:ascii="Courier New" w:eastAsia="Times New Roman" w:hAnsi="Courier New" w:cs="Courier New"/>
          <w:color w:val="000000"/>
          <w:sz w:val="26"/>
          <w:szCs w:val="26"/>
        </w:rPr>
      </w:pPr>
      <w:ins w:id="286" w:author="Mishra, Siddharth" w:date="2014-08-08T10:13:00Z">
        <w:r w:rsidRPr="006D6FAB">
          <w:rPr>
            <w:rFonts w:ascii="Courier New" w:eastAsia="Times New Roman" w:hAnsi="Courier New" w:cs="Courier New"/>
            <w:color w:val="000000"/>
            <w:sz w:val="26"/>
            <w:szCs w:val="26"/>
          </w:rPr>
          <w:lastRenderedPageBreak/>
          <w:t xml:space="preserve">              50                            50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87" w:author="Mishra, Siddharth" w:date="2014-08-08T10:13:00Z"/>
          <w:rFonts w:ascii="Courier New" w:eastAsia="Times New Roman" w:hAnsi="Courier New" w:cs="Courier New"/>
          <w:color w:val="000000"/>
          <w:sz w:val="26"/>
          <w:szCs w:val="26"/>
        </w:rPr>
      </w:pPr>
      <w:ins w:id="288" w:author="Mishra, Siddharth" w:date="2014-08-08T10:13:00Z">
        <w:r w:rsidRPr="006D6FAB">
          <w:rPr>
            <w:rFonts w:ascii="Courier New" w:eastAsia="Times New Roman" w:hAnsi="Courier New" w:cs="Courier New"/>
            <w:color w:val="000000"/>
            <w:sz w:val="26"/>
            <w:szCs w:val="26"/>
          </w:rPr>
          <w:t xml:space="preserve">           /     \         </w:t>
        </w:r>
        <w:proofErr w:type="gramStart"/>
        <w:r w:rsidRPr="006D6FAB">
          <w:rPr>
            <w:rFonts w:ascii="Courier New" w:eastAsia="Times New Roman" w:hAnsi="Courier New" w:cs="Courier New"/>
            <w:color w:val="000000"/>
            <w:sz w:val="26"/>
            <w:szCs w:val="26"/>
          </w:rPr>
          <w:t>delete(</w:t>
        </w:r>
        <w:proofErr w:type="gramEnd"/>
        <w:r w:rsidRPr="006D6FAB">
          <w:rPr>
            <w:rFonts w:ascii="Courier New" w:eastAsia="Times New Roman" w:hAnsi="Courier New" w:cs="Courier New"/>
            <w:color w:val="000000"/>
            <w:sz w:val="26"/>
            <w:szCs w:val="26"/>
          </w:rPr>
          <w:t>20)      /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89" w:author="Mishra, Siddharth" w:date="2014-08-08T10:13:00Z"/>
          <w:rFonts w:ascii="Courier New" w:eastAsia="Times New Roman" w:hAnsi="Courier New" w:cs="Courier New"/>
          <w:color w:val="000000"/>
          <w:sz w:val="26"/>
          <w:szCs w:val="26"/>
        </w:rPr>
      </w:pPr>
      <w:ins w:id="290" w:author="Mishra, Siddharth" w:date="2014-08-08T10:13:00Z">
        <w:r w:rsidRPr="006D6FAB">
          <w:rPr>
            <w:rFonts w:ascii="Courier New" w:eastAsia="Times New Roman" w:hAnsi="Courier New" w:cs="Courier New"/>
            <w:color w:val="000000"/>
            <w:sz w:val="26"/>
            <w:szCs w:val="26"/>
          </w:rPr>
          <w:t xml:space="preserve">          30      70       ---------&gt;    30     70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91" w:author="Mishra, Siddharth" w:date="2014-08-08T10:13:00Z"/>
          <w:rFonts w:ascii="Courier New" w:eastAsia="Times New Roman" w:hAnsi="Courier New" w:cs="Courier New"/>
          <w:color w:val="000000"/>
          <w:sz w:val="26"/>
          <w:szCs w:val="26"/>
        </w:rPr>
      </w:pPr>
      <w:ins w:id="292" w:author="Mishra, Siddharth" w:date="2014-08-08T10:13:00Z">
        <w:r w:rsidRPr="006D6FAB">
          <w:rPr>
            <w:rFonts w:ascii="Courier New" w:eastAsia="Times New Roman" w:hAnsi="Courier New" w:cs="Courier New"/>
            <w:color w:val="000000"/>
            <w:sz w:val="26"/>
            <w:szCs w:val="26"/>
          </w:rPr>
          <w:t xml:space="preserve">         /  \    /  \                     \    /  \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93" w:author="Mishra, Siddharth" w:date="2014-08-08T10:13:00Z"/>
          <w:rFonts w:ascii="Courier New" w:eastAsia="Times New Roman" w:hAnsi="Courier New" w:cs="Courier New"/>
          <w:color w:val="000000"/>
          <w:sz w:val="26"/>
          <w:szCs w:val="26"/>
        </w:rPr>
      </w:pPr>
      <w:ins w:id="294" w:author="Mishra, Siddharth" w:date="2014-08-08T10:13:00Z">
        <w:r w:rsidRPr="006D6FAB">
          <w:rPr>
            <w:rFonts w:ascii="Courier New" w:eastAsia="Times New Roman" w:hAnsi="Courier New" w:cs="Courier New"/>
            <w:color w:val="000000"/>
            <w:sz w:val="26"/>
            <w:szCs w:val="26"/>
          </w:rPr>
          <w:t xml:space="preserve">       20   </w:t>
        </w:r>
        <w:proofErr w:type="gramStart"/>
        <w:r w:rsidRPr="006D6FAB">
          <w:rPr>
            <w:rFonts w:ascii="Courier New" w:eastAsia="Times New Roman" w:hAnsi="Courier New" w:cs="Courier New"/>
            <w:color w:val="000000"/>
            <w:sz w:val="26"/>
            <w:szCs w:val="26"/>
          </w:rPr>
          <w:t>40  60</w:t>
        </w:r>
        <w:proofErr w:type="gramEnd"/>
        <w:r w:rsidRPr="006D6FAB">
          <w:rPr>
            <w:rFonts w:ascii="Courier New" w:eastAsia="Times New Roman" w:hAnsi="Courier New" w:cs="Courier New"/>
            <w:color w:val="000000"/>
            <w:sz w:val="26"/>
            <w:szCs w:val="26"/>
          </w:rPr>
          <w:t xml:space="preserve">   80                   40  60   80</w:t>
        </w:r>
      </w:ins>
    </w:p>
    <w:p w:rsidR="006D6FAB" w:rsidRPr="006D6FAB" w:rsidRDefault="006D6FAB" w:rsidP="006D6FAB">
      <w:pPr>
        <w:shd w:val="clear" w:color="auto" w:fill="FFFFFF"/>
        <w:spacing w:before="100" w:beforeAutospacing="1" w:after="100" w:afterAutospacing="1" w:line="292" w:lineRule="atLeast"/>
        <w:rPr>
          <w:ins w:id="295" w:author="Mishra, Siddharth" w:date="2014-08-08T10:13:00Z"/>
          <w:rFonts w:ascii="Helvetica" w:eastAsia="Times New Roman" w:hAnsi="Helvetica" w:cs="Helvetica"/>
          <w:color w:val="000000"/>
          <w:sz w:val="20"/>
          <w:szCs w:val="20"/>
        </w:rPr>
      </w:pPr>
      <w:ins w:id="296" w:author="Mishra, Siddharth" w:date="2014-08-08T10:13:00Z">
        <w:r w:rsidRPr="006D6FAB">
          <w:rPr>
            <w:rFonts w:ascii="Helvetica" w:eastAsia="Times New Roman" w:hAnsi="Helvetica" w:cs="Helvetica"/>
            <w:b/>
            <w:bCs/>
            <w:color w:val="000000"/>
            <w:sz w:val="20"/>
            <w:szCs w:val="20"/>
          </w:rPr>
          <w:t>2) </w:t>
        </w:r>
        <w:r w:rsidRPr="006D6FAB">
          <w:rPr>
            <w:rFonts w:ascii="Helvetica" w:eastAsia="Times New Roman" w:hAnsi="Helvetica" w:cs="Helvetica"/>
            <w:b/>
            <w:bCs/>
            <w:i/>
            <w:iCs/>
            <w:color w:val="000000"/>
            <w:sz w:val="20"/>
            <w:szCs w:val="20"/>
          </w:rPr>
          <w:t>Node to be deleted has only one child:</w:t>
        </w:r>
        <w:r w:rsidRPr="006D6FAB">
          <w:rPr>
            <w:rFonts w:ascii="Helvetica" w:eastAsia="Times New Roman" w:hAnsi="Helvetica" w:cs="Helvetica"/>
            <w:color w:val="000000"/>
            <w:sz w:val="20"/>
            <w:szCs w:val="20"/>
          </w:rPr>
          <w:t> Copy the child to the node and delete the child</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97" w:author="Mishra, Siddharth" w:date="2014-08-08T10:13:00Z"/>
          <w:rFonts w:ascii="Courier New" w:eastAsia="Times New Roman" w:hAnsi="Courier New" w:cs="Courier New"/>
          <w:color w:val="000000"/>
          <w:sz w:val="26"/>
          <w:szCs w:val="26"/>
        </w:rPr>
      </w:pPr>
      <w:ins w:id="298" w:author="Mishra, Siddharth" w:date="2014-08-08T10:13:00Z">
        <w:r w:rsidRPr="006D6FAB">
          <w:rPr>
            <w:rFonts w:ascii="Courier New" w:eastAsia="Times New Roman" w:hAnsi="Courier New" w:cs="Courier New"/>
            <w:color w:val="000000"/>
            <w:sz w:val="26"/>
            <w:szCs w:val="26"/>
          </w:rPr>
          <w:t xml:space="preserve">              50                            50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299" w:author="Mishra, Siddharth" w:date="2014-08-08T10:13:00Z"/>
          <w:rFonts w:ascii="Courier New" w:eastAsia="Times New Roman" w:hAnsi="Courier New" w:cs="Courier New"/>
          <w:color w:val="000000"/>
          <w:sz w:val="26"/>
          <w:szCs w:val="26"/>
        </w:rPr>
      </w:pPr>
      <w:ins w:id="300" w:author="Mishra, Siddharth" w:date="2014-08-08T10:13:00Z">
        <w:r w:rsidRPr="006D6FAB">
          <w:rPr>
            <w:rFonts w:ascii="Courier New" w:eastAsia="Times New Roman" w:hAnsi="Courier New" w:cs="Courier New"/>
            <w:color w:val="000000"/>
            <w:sz w:val="26"/>
            <w:szCs w:val="26"/>
          </w:rPr>
          <w:t xml:space="preserve">           /     \         </w:t>
        </w:r>
        <w:proofErr w:type="gramStart"/>
        <w:r w:rsidRPr="006D6FAB">
          <w:rPr>
            <w:rFonts w:ascii="Courier New" w:eastAsia="Times New Roman" w:hAnsi="Courier New" w:cs="Courier New"/>
            <w:color w:val="000000"/>
            <w:sz w:val="26"/>
            <w:szCs w:val="26"/>
          </w:rPr>
          <w:t>delete(</w:t>
        </w:r>
        <w:proofErr w:type="gramEnd"/>
        <w:r w:rsidRPr="006D6FAB">
          <w:rPr>
            <w:rFonts w:ascii="Courier New" w:eastAsia="Times New Roman" w:hAnsi="Courier New" w:cs="Courier New"/>
            <w:color w:val="000000"/>
            <w:sz w:val="26"/>
            <w:szCs w:val="26"/>
          </w:rPr>
          <w:t>30)      /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01" w:author="Mishra, Siddharth" w:date="2014-08-08T10:13:00Z"/>
          <w:rFonts w:ascii="Courier New" w:eastAsia="Times New Roman" w:hAnsi="Courier New" w:cs="Courier New"/>
          <w:color w:val="000000"/>
          <w:sz w:val="26"/>
          <w:szCs w:val="26"/>
        </w:rPr>
      </w:pPr>
      <w:ins w:id="302" w:author="Mishra, Siddharth" w:date="2014-08-08T10:13:00Z">
        <w:r w:rsidRPr="006D6FAB">
          <w:rPr>
            <w:rFonts w:ascii="Courier New" w:eastAsia="Times New Roman" w:hAnsi="Courier New" w:cs="Courier New"/>
            <w:color w:val="000000"/>
            <w:sz w:val="26"/>
            <w:szCs w:val="26"/>
          </w:rPr>
          <w:t xml:space="preserve">          30      70       ---------&gt;    40     70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03" w:author="Mishra, Siddharth" w:date="2014-08-08T10:13:00Z"/>
          <w:rFonts w:ascii="Courier New" w:eastAsia="Times New Roman" w:hAnsi="Courier New" w:cs="Courier New"/>
          <w:color w:val="000000"/>
          <w:sz w:val="26"/>
          <w:szCs w:val="26"/>
        </w:rPr>
      </w:pPr>
      <w:ins w:id="304" w:author="Mishra, Siddharth" w:date="2014-08-08T10:13:00Z">
        <w:r w:rsidRPr="006D6FAB">
          <w:rPr>
            <w:rFonts w:ascii="Courier New" w:eastAsia="Times New Roman" w:hAnsi="Courier New" w:cs="Courier New"/>
            <w:color w:val="000000"/>
            <w:sz w:val="26"/>
            <w:szCs w:val="26"/>
          </w:rPr>
          <w:t xml:space="preserve">            \    /  \                          /  \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05" w:author="Mishra, Siddharth" w:date="2014-08-08T10:13:00Z"/>
          <w:rFonts w:ascii="Courier New" w:eastAsia="Times New Roman" w:hAnsi="Courier New" w:cs="Courier New"/>
          <w:color w:val="000000"/>
          <w:sz w:val="26"/>
          <w:szCs w:val="26"/>
        </w:rPr>
      </w:pPr>
      <w:ins w:id="306" w:author="Mishra, Siddharth" w:date="2014-08-08T10:13:00Z">
        <w:r w:rsidRPr="006D6FAB">
          <w:rPr>
            <w:rFonts w:ascii="Courier New" w:eastAsia="Times New Roman" w:hAnsi="Courier New" w:cs="Courier New"/>
            <w:color w:val="000000"/>
            <w:sz w:val="26"/>
            <w:szCs w:val="26"/>
          </w:rPr>
          <w:t xml:space="preserve">            </w:t>
        </w:r>
        <w:proofErr w:type="gramStart"/>
        <w:r w:rsidRPr="006D6FAB">
          <w:rPr>
            <w:rFonts w:ascii="Courier New" w:eastAsia="Times New Roman" w:hAnsi="Courier New" w:cs="Courier New"/>
            <w:color w:val="000000"/>
            <w:sz w:val="26"/>
            <w:szCs w:val="26"/>
          </w:rPr>
          <w:t>40  60</w:t>
        </w:r>
        <w:proofErr w:type="gramEnd"/>
        <w:r w:rsidRPr="006D6FAB">
          <w:rPr>
            <w:rFonts w:ascii="Courier New" w:eastAsia="Times New Roman" w:hAnsi="Courier New" w:cs="Courier New"/>
            <w:color w:val="000000"/>
            <w:sz w:val="26"/>
            <w:szCs w:val="26"/>
          </w:rPr>
          <w:t xml:space="preserve">   80                       60   80</w:t>
        </w:r>
      </w:ins>
    </w:p>
    <w:p w:rsidR="006D6FAB" w:rsidRPr="006D6FAB" w:rsidRDefault="006D6FAB" w:rsidP="006D6FAB">
      <w:pPr>
        <w:shd w:val="clear" w:color="auto" w:fill="FFFFFF"/>
        <w:spacing w:before="100" w:beforeAutospacing="1" w:after="100" w:afterAutospacing="1" w:line="292" w:lineRule="atLeast"/>
        <w:rPr>
          <w:ins w:id="307" w:author="Mishra, Siddharth" w:date="2014-08-08T10:13:00Z"/>
          <w:rFonts w:ascii="Helvetica" w:eastAsia="Times New Roman" w:hAnsi="Helvetica" w:cs="Helvetica"/>
          <w:color w:val="000000"/>
          <w:sz w:val="20"/>
          <w:szCs w:val="20"/>
        </w:rPr>
      </w:pPr>
      <w:ins w:id="308" w:author="Mishra, Siddharth" w:date="2014-08-08T10:13:00Z">
        <w:r w:rsidRPr="006D6FAB">
          <w:rPr>
            <w:rFonts w:ascii="Helvetica" w:eastAsia="Times New Roman" w:hAnsi="Helvetica" w:cs="Helvetica"/>
            <w:b/>
            <w:bCs/>
            <w:color w:val="000000"/>
            <w:sz w:val="20"/>
            <w:szCs w:val="20"/>
          </w:rPr>
          <w:t>3) </w:t>
        </w:r>
        <w:r w:rsidRPr="006D6FAB">
          <w:rPr>
            <w:rFonts w:ascii="Helvetica" w:eastAsia="Times New Roman" w:hAnsi="Helvetica" w:cs="Helvetica"/>
            <w:b/>
            <w:bCs/>
            <w:i/>
            <w:iCs/>
            <w:color w:val="000000"/>
            <w:sz w:val="20"/>
            <w:szCs w:val="20"/>
          </w:rPr>
          <w:t>Node to be deleted has two children:</w:t>
        </w:r>
        <w:r w:rsidRPr="006D6FAB">
          <w:rPr>
            <w:rFonts w:ascii="Helvetica" w:eastAsia="Times New Roman" w:hAnsi="Helvetica" w:cs="Helvetica"/>
            <w:b/>
            <w:bCs/>
            <w:color w:val="000000"/>
            <w:sz w:val="20"/>
            <w:szCs w:val="20"/>
          </w:rPr>
          <w:t> </w:t>
        </w:r>
        <w:r w:rsidRPr="006D6FAB">
          <w:rPr>
            <w:rFonts w:ascii="Helvetica" w:eastAsia="Times New Roman" w:hAnsi="Helvetica" w:cs="Helvetica"/>
            <w:color w:val="000000"/>
            <w:sz w:val="20"/>
            <w:szCs w:val="20"/>
          </w:rPr>
          <w:t xml:space="preserve">Find </w:t>
        </w:r>
        <w:proofErr w:type="spellStart"/>
        <w:r w:rsidRPr="006D6FAB">
          <w:rPr>
            <w:rFonts w:ascii="Helvetica" w:eastAsia="Times New Roman" w:hAnsi="Helvetica" w:cs="Helvetica"/>
            <w:color w:val="000000"/>
            <w:sz w:val="20"/>
            <w:szCs w:val="20"/>
          </w:rPr>
          <w:t>inorder</w:t>
        </w:r>
        <w:proofErr w:type="spellEnd"/>
        <w:r w:rsidRPr="006D6FAB">
          <w:rPr>
            <w:rFonts w:ascii="Helvetica" w:eastAsia="Times New Roman" w:hAnsi="Helvetica" w:cs="Helvetica"/>
            <w:color w:val="000000"/>
            <w:sz w:val="20"/>
            <w:szCs w:val="20"/>
          </w:rPr>
          <w:t xml:space="preserve"> successor of the node. Copy contents of the </w:t>
        </w:r>
        <w:proofErr w:type="spellStart"/>
        <w:r w:rsidRPr="006D6FAB">
          <w:rPr>
            <w:rFonts w:ascii="Helvetica" w:eastAsia="Times New Roman" w:hAnsi="Helvetica" w:cs="Helvetica"/>
            <w:color w:val="000000"/>
            <w:sz w:val="20"/>
            <w:szCs w:val="20"/>
          </w:rPr>
          <w:t>inorder</w:t>
        </w:r>
        <w:proofErr w:type="spellEnd"/>
        <w:r w:rsidRPr="006D6FAB">
          <w:rPr>
            <w:rFonts w:ascii="Helvetica" w:eastAsia="Times New Roman" w:hAnsi="Helvetica" w:cs="Helvetica"/>
            <w:color w:val="000000"/>
            <w:sz w:val="20"/>
            <w:szCs w:val="20"/>
          </w:rPr>
          <w:t xml:space="preserve"> successor to the node and delete the </w:t>
        </w:r>
        <w:proofErr w:type="spellStart"/>
        <w:r w:rsidRPr="006D6FAB">
          <w:rPr>
            <w:rFonts w:ascii="Helvetica" w:eastAsia="Times New Roman" w:hAnsi="Helvetica" w:cs="Helvetica"/>
            <w:color w:val="000000"/>
            <w:sz w:val="20"/>
            <w:szCs w:val="20"/>
          </w:rPr>
          <w:t>inorder</w:t>
        </w:r>
        <w:proofErr w:type="spellEnd"/>
        <w:r w:rsidRPr="006D6FAB">
          <w:rPr>
            <w:rFonts w:ascii="Helvetica" w:eastAsia="Times New Roman" w:hAnsi="Helvetica" w:cs="Helvetica"/>
            <w:color w:val="000000"/>
            <w:sz w:val="20"/>
            <w:szCs w:val="20"/>
          </w:rPr>
          <w:t xml:space="preserve"> successor. Note that </w:t>
        </w:r>
        <w:proofErr w:type="spellStart"/>
        <w:r w:rsidRPr="006D6FAB">
          <w:rPr>
            <w:rFonts w:ascii="Helvetica" w:eastAsia="Times New Roman" w:hAnsi="Helvetica" w:cs="Helvetica"/>
            <w:color w:val="000000"/>
            <w:sz w:val="20"/>
            <w:szCs w:val="20"/>
          </w:rPr>
          <w:t>inorder</w:t>
        </w:r>
        <w:proofErr w:type="spellEnd"/>
        <w:r w:rsidRPr="006D6FAB">
          <w:rPr>
            <w:rFonts w:ascii="Helvetica" w:eastAsia="Times New Roman" w:hAnsi="Helvetica" w:cs="Helvetica"/>
            <w:color w:val="000000"/>
            <w:sz w:val="20"/>
            <w:szCs w:val="20"/>
          </w:rPr>
          <w:t xml:space="preserve"> predecessor can also be used.</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09" w:author="Mishra, Siddharth" w:date="2014-08-08T10:13:00Z"/>
          <w:rFonts w:ascii="Courier New" w:eastAsia="Times New Roman" w:hAnsi="Courier New" w:cs="Courier New"/>
          <w:color w:val="000000"/>
          <w:sz w:val="26"/>
          <w:szCs w:val="26"/>
        </w:rPr>
      </w:pPr>
      <w:ins w:id="310" w:author="Mishra, Siddharth" w:date="2014-08-08T10:13:00Z">
        <w:r w:rsidRPr="006D6FAB">
          <w:rPr>
            <w:rFonts w:ascii="Courier New" w:eastAsia="Times New Roman" w:hAnsi="Courier New" w:cs="Courier New"/>
            <w:color w:val="000000"/>
            <w:sz w:val="26"/>
            <w:szCs w:val="26"/>
          </w:rPr>
          <w:t xml:space="preserve">              50                            60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11" w:author="Mishra, Siddharth" w:date="2014-08-08T10:13:00Z"/>
          <w:rFonts w:ascii="Courier New" w:eastAsia="Times New Roman" w:hAnsi="Courier New" w:cs="Courier New"/>
          <w:color w:val="000000"/>
          <w:sz w:val="26"/>
          <w:szCs w:val="26"/>
        </w:rPr>
      </w:pPr>
      <w:ins w:id="312" w:author="Mishra, Siddharth" w:date="2014-08-08T10:13:00Z">
        <w:r w:rsidRPr="006D6FAB">
          <w:rPr>
            <w:rFonts w:ascii="Courier New" w:eastAsia="Times New Roman" w:hAnsi="Courier New" w:cs="Courier New"/>
            <w:color w:val="000000"/>
            <w:sz w:val="26"/>
            <w:szCs w:val="26"/>
          </w:rPr>
          <w:t xml:space="preserve">           /     \         </w:t>
        </w:r>
        <w:proofErr w:type="gramStart"/>
        <w:r w:rsidRPr="006D6FAB">
          <w:rPr>
            <w:rFonts w:ascii="Courier New" w:eastAsia="Times New Roman" w:hAnsi="Courier New" w:cs="Courier New"/>
            <w:color w:val="000000"/>
            <w:sz w:val="26"/>
            <w:szCs w:val="26"/>
          </w:rPr>
          <w:t>delete(</w:t>
        </w:r>
        <w:proofErr w:type="gramEnd"/>
        <w:r w:rsidRPr="006D6FAB">
          <w:rPr>
            <w:rFonts w:ascii="Courier New" w:eastAsia="Times New Roman" w:hAnsi="Courier New" w:cs="Courier New"/>
            <w:color w:val="000000"/>
            <w:sz w:val="26"/>
            <w:szCs w:val="26"/>
          </w:rPr>
          <w:t>50)      /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13" w:author="Mishra, Siddharth" w:date="2014-08-08T10:13:00Z"/>
          <w:rFonts w:ascii="Courier New" w:eastAsia="Times New Roman" w:hAnsi="Courier New" w:cs="Courier New"/>
          <w:color w:val="000000"/>
          <w:sz w:val="26"/>
          <w:szCs w:val="26"/>
        </w:rPr>
      </w:pPr>
      <w:ins w:id="314" w:author="Mishra, Siddharth" w:date="2014-08-08T10:13:00Z">
        <w:r w:rsidRPr="006D6FAB">
          <w:rPr>
            <w:rFonts w:ascii="Courier New" w:eastAsia="Times New Roman" w:hAnsi="Courier New" w:cs="Courier New"/>
            <w:color w:val="000000"/>
            <w:sz w:val="26"/>
            <w:szCs w:val="26"/>
          </w:rPr>
          <w:t xml:space="preserve">          40      70       ---------&gt;    40    70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15" w:author="Mishra, Siddharth" w:date="2014-08-08T10:13:00Z"/>
          <w:rFonts w:ascii="Courier New" w:eastAsia="Times New Roman" w:hAnsi="Courier New" w:cs="Courier New"/>
          <w:color w:val="000000"/>
          <w:sz w:val="26"/>
          <w:szCs w:val="26"/>
        </w:rPr>
      </w:pPr>
      <w:ins w:id="316" w:author="Mishra, Siddharth" w:date="2014-08-08T10:13:00Z">
        <w:r w:rsidRPr="006D6FAB">
          <w:rPr>
            <w:rFonts w:ascii="Courier New" w:eastAsia="Times New Roman" w:hAnsi="Courier New" w:cs="Courier New"/>
            <w:color w:val="000000"/>
            <w:sz w:val="26"/>
            <w:szCs w:val="26"/>
          </w:rPr>
          <w:t xml:space="preserve">                 /  \                            \ </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317" w:author="Mishra, Siddharth" w:date="2014-08-08T10:13:00Z"/>
          <w:rFonts w:ascii="Courier New" w:eastAsia="Times New Roman" w:hAnsi="Courier New" w:cs="Courier New"/>
          <w:color w:val="000000"/>
          <w:sz w:val="26"/>
          <w:szCs w:val="26"/>
        </w:rPr>
      </w:pPr>
      <w:ins w:id="318" w:author="Mishra, Siddharth" w:date="2014-08-08T10:13:00Z">
        <w:r w:rsidRPr="006D6FAB">
          <w:rPr>
            <w:rFonts w:ascii="Courier New" w:eastAsia="Times New Roman" w:hAnsi="Courier New" w:cs="Courier New"/>
            <w:color w:val="000000"/>
            <w:sz w:val="26"/>
            <w:szCs w:val="26"/>
          </w:rPr>
          <w:t xml:space="preserve">                60   80                           80</w:t>
        </w:r>
      </w:ins>
    </w:p>
    <w:p w:rsidR="006D6FAB" w:rsidRPr="006D6FAB" w:rsidRDefault="006D6FAB" w:rsidP="006D6FAB">
      <w:pPr>
        <w:shd w:val="clear" w:color="auto" w:fill="FFFFFF"/>
        <w:spacing w:before="100" w:beforeAutospacing="1" w:after="100" w:afterAutospacing="1" w:line="292" w:lineRule="atLeast"/>
        <w:rPr>
          <w:ins w:id="319" w:author="Mishra, Siddharth" w:date="2014-08-08T10:13:00Z"/>
          <w:rFonts w:ascii="Helvetica" w:eastAsia="Times New Roman" w:hAnsi="Helvetica" w:cs="Helvetica"/>
          <w:color w:val="000000"/>
          <w:sz w:val="20"/>
          <w:szCs w:val="20"/>
        </w:rPr>
      </w:pPr>
      <w:ins w:id="320" w:author="Mishra, Siddharth" w:date="2014-08-08T10:13:00Z">
        <w:r w:rsidRPr="006D6FAB">
          <w:rPr>
            <w:rFonts w:ascii="Helvetica" w:eastAsia="Times New Roman" w:hAnsi="Helvetica" w:cs="Helvetica"/>
            <w:color w:val="000000"/>
            <w:sz w:val="20"/>
            <w:szCs w:val="20"/>
          </w:rPr>
          <w:t xml:space="preserve">The important thing to note is, </w:t>
        </w:r>
        <w:proofErr w:type="spellStart"/>
        <w:r w:rsidRPr="006D6FAB">
          <w:rPr>
            <w:rFonts w:ascii="Helvetica" w:eastAsia="Times New Roman" w:hAnsi="Helvetica" w:cs="Helvetica"/>
            <w:color w:val="000000"/>
            <w:sz w:val="20"/>
            <w:szCs w:val="20"/>
          </w:rPr>
          <w:t>inorder</w:t>
        </w:r>
        <w:proofErr w:type="spellEnd"/>
        <w:r w:rsidRPr="006D6FAB">
          <w:rPr>
            <w:rFonts w:ascii="Helvetica" w:eastAsia="Times New Roman" w:hAnsi="Helvetica" w:cs="Helvetica"/>
            <w:color w:val="000000"/>
            <w:sz w:val="20"/>
            <w:szCs w:val="20"/>
          </w:rPr>
          <w:t xml:space="preserve"> successor is needed only when right child is not empty. In this particular case, </w:t>
        </w:r>
        <w:proofErr w:type="spellStart"/>
        <w:r w:rsidRPr="006D6FAB">
          <w:rPr>
            <w:rFonts w:ascii="Helvetica" w:eastAsia="Times New Roman" w:hAnsi="Helvetica" w:cs="Helvetica"/>
            <w:color w:val="000000"/>
            <w:sz w:val="20"/>
            <w:szCs w:val="20"/>
          </w:rPr>
          <w:t>inorder</w:t>
        </w:r>
        <w:proofErr w:type="spellEnd"/>
        <w:r w:rsidRPr="006D6FAB">
          <w:rPr>
            <w:rFonts w:ascii="Helvetica" w:eastAsia="Times New Roman" w:hAnsi="Helvetica" w:cs="Helvetica"/>
            <w:color w:val="000000"/>
            <w:sz w:val="20"/>
            <w:szCs w:val="20"/>
          </w:rPr>
          <w:t xml:space="preserve"> successor can be obtained by finding the minimum value in right child of the node.</w:t>
        </w:r>
      </w:ins>
    </w:p>
    <w:tbl>
      <w:tblPr>
        <w:tblW w:w="8100"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321" w:author="Mishra, Siddharth" w:date="2014-08-08T10:13:00Z">
          <w:tblPr>
            <w:tblW w:w="8100" w:type="dxa"/>
            <w:tblCellSpacing w:w="0" w:type="dxa"/>
            <w:tblCellMar>
              <w:left w:w="0" w:type="dxa"/>
              <w:right w:w="0" w:type="dxa"/>
            </w:tblCellMar>
            <w:tblLook w:val="04A0" w:firstRow="1" w:lastRow="0" w:firstColumn="1" w:lastColumn="0" w:noHBand="0" w:noVBand="1"/>
          </w:tblPr>
        </w:tblPrChange>
      </w:tblPr>
      <w:tblGrid>
        <w:gridCol w:w="8100"/>
        <w:tblGridChange w:id="322">
          <w:tblGrid>
            <w:gridCol w:w="8100"/>
          </w:tblGrid>
        </w:tblGridChange>
      </w:tblGrid>
      <w:tr w:rsidR="006D6FAB" w:rsidRPr="006D6FAB" w:rsidTr="006D6FAB">
        <w:trPr>
          <w:tblCellSpacing w:w="0" w:type="dxa"/>
          <w:jc w:val="center"/>
          <w:ins w:id="323" w:author="Mishra, Siddharth" w:date="2014-08-08T10:13:00Z"/>
          <w:trPrChange w:id="324" w:author="Mishra, Siddharth" w:date="2014-08-08T10:13:00Z">
            <w:trPr>
              <w:tblCellSpacing w:w="0" w:type="dxa"/>
            </w:trPr>
          </w:trPrChange>
        </w:trPr>
        <w:tc>
          <w:tcPr>
            <w:tcW w:w="8100" w:type="dxa"/>
            <w:vAlign w:val="center"/>
            <w:hideMark/>
            <w:tcPrChange w:id="325" w:author="Mishra, Siddharth" w:date="2014-08-08T10:13:00Z">
              <w:tcPr>
                <w:tcW w:w="8100" w:type="dxa"/>
                <w:vAlign w:val="center"/>
                <w:hideMark/>
              </w:tcPr>
            </w:tcPrChange>
          </w:tcPr>
          <w:p w:rsidR="006D6FAB" w:rsidRPr="006D6FAB" w:rsidRDefault="006D6FAB" w:rsidP="006D6FAB">
            <w:pPr>
              <w:spacing w:after="0" w:line="240" w:lineRule="auto"/>
              <w:rPr>
                <w:ins w:id="326" w:author="Mishra, Siddharth" w:date="2014-08-08T10:13:00Z"/>
                <w:rFonts w:ascii="Times New Roman" w:eastAsia="Times New Roman" w:hAnsi="Times New Roman" w:cs="Times New Roman"/>
                <w:sz w:val="24"/>
                <w:szCs w:val="24"/>
              </w:rPr>
            </w:pPr>
            <w:ins w:id="327" w:author="Mishra, Siddharth" w:date="2014-08-08T10:13:00Z">
              <w:r w:rsidRPr="006D6FAB">
                <w:rPr>
                  <w:rFonts w:ascii="Courier New" w:eastAsia="Times New Roman" w:hAnsi="Courier New" w:cs="Courier New"/>
                  <w:sz w:val="20"/>
                  <w:szCs w:val="20"/>
                </w:rPr>
                <w:t>// C program to demonstrate delete operation in binary search tree</w:t>
              </w:r>
            </w:ins>
          </w:p>
          <w:p w:rsidR="006D6FAB" w:rsidRPr="006D6FAB" w:rsidRDefault="006D6FAB" w:rsidP="006D6FAB">
            <w:pPr>
              <w:spacing w:after="0" w:line="240" w:lineRule="auto"/>
              <w:rPr>
                <w:ins w:id="328" w:author="Mishra, Siddharth" w:date="2014-08-08T10:13:00Z"/>
                <w:rFonts w:ascii="Times New Roman" w:eastAsia="Times New Roman" w:hAnsi="Times New Roman" w:cs="Times New Roman"/>
                <w:sz w:val="24"/>
                <w:szCs w:val="24"/>
              </w:rPr>
            </w:pPr>
            <w:ins w:id="329" w:author="Mishra, Siddharth" w:date="2014-08-08T10:13:00Z">
              <w:r w:rsidRPr="006D6FAB">
                <w:rPr>
                  <w:rFonts w:ascii="Courier New" w:eastAsia="Times New Roman" w:hAnsi="Courier New" w:cs="Courier New"/>
                  <w:sz w:val="20"/>
                  <w:szCs w:val="20"/>
                </w:rPr>
                <w:t>#include&lt;</w:t>
              </w:r>
              <w:proofErr w:type="spellStart"/>
              <w:r w:rsidRPr="006D6FAB">
                <w:rPr>
                  <w:rFonts w:ascii="Courier New" w:eastAsia="Times New Roman" w:hAnsi="Courier New" w:cs="Courier New"/>
                  <w:sz w:val="20"/>
                  <w:szCs w:val="20"/>
                </w:rPr>
                <w:t>stdio.h</w:t>
              </w:r>
              <w:proofErr w:type="spellEnd"/>
              <w:r w:rsidRPr="006D6FAB">
                <w:rPr>
                  <w:rFonts w:ascii="Courier New" w:eastAsia="Times New Roman" w:hAnsi="Courier New" w:cs="Courier New"/>
                  <w:sz w:val="20"/>
                  <w:szCs w:val="20"/>
                </w:rPr>
                <w:t>&gt;</w:t>
              </w:r>
            </w:ins>
          </w:p>
          <w:p w:rsidR="006D6FAB" w:rsidRPr="006D6FAB" w:rsidRDefault="006D6FAB" w:rsidP="006D6FAB">
            <w:pPr>
              <w:spacing w:after="0" w:line="240" w:lineRule="auto"/>
              <w:rPr>
                <w:ins w:id="330" w:author="Mishra, Siddharth" w:date="2014-08-08T10:13:00Z"/>
                <w:rFonts w:ascii="Times New Roman" w:eastAsia="Times New Roman" w:hAnsi="Times New Roman" w:cs="Times New Roman"/>
                <w:sz w:val="24"/>
                <w:szCs w:val="24"/>
              </w:rPr>
            </w:pPr>
            <w:ins w:id="331" w:author="Mishra, Siddharth" w:date="2014-08-08T10:13:00Z">
              <w:r w:rsidRPr="006D6FAB">
                <w:rPr>
                  <w:rFonts w:ascii="Courier New" w:eastAsia="Times New Roman" w:hAnsi="Courier New" w:cs="Courier New"/>
                  <w:sz w:val="20"/>
                  <w:szCs w:val="20"/>
                </w:rPr>
                <w:t>#include&lt;</w:t>
              </w:r>
              <w:proofErr w:type="spellStart"/>
              <w:r w:rsidRPr="006D6FAB">
                <w:rPr>
                  <w:rFonts w:ascii="Courier New" w:eastAsia="Times New Roman" w:hAnsi="Courier New" w:cs="Courier New"/>
                  <w:sz w:val="20"/>
                  <w:szCs w:val="20"/>
                </w:rPr>
                <w:t>stdlib.h</w:t>
              </w:r>
              <w:proofErr w:type="spellEnd"/>
              <w:r w:rsidRPr="006D6FAB">
                <w:rPr>
                  <w:rFonts w:ascii="Courier New" w:eastAsia="Times New Roman" w:hAnsi="Courier New" w:cs="Courier New"/>
                  <w:sz w:val="20"/>
                  <w:szCs w:val="20"/>
                </w:rPr>
                <w:t>&gt;</w:t>
              </w:r>
            </w:ins>
          </w:p>
          <w:p w:rsidR="006D6FAB" w:rsidRPr="006D6FAB" w:rsidRDefault="006D6FAB" w:rsidP="006D6FAB">
            <w:pPr>
              <w:spacing w:after="0" w:line="240" w:lineRule="auto"/>
              <w:rPr>
                <w:ins w:id="332" w:author="Mishra, Siddharth" w:date="2014-08-08T10:13:00Z"/>
                <w:rFonts w:ascii="Times New Roman" w:eastAsia="Times New Roman" w:hAnsi="Times New Roman" w:cs="Times New Roman"/>
                <w:sz w:val="24"/>
                <w:szCs w:val="24"/>
              </w:rPr>
            </w:pPr>
            <w:ins w:id="333"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334" w:author="Mishra, Siddharth" w:date="2014-08-08T10:13:00Z"/>
                <w:rFonts w:ascii="Times New Roman" w:eastAsia="Times New Roman" w:hAnsi="Times New Roman" w:cs="Times New Roman"/>
                <w:sz w:val="24"/>
                <w:szCs w:val="24"/>
              </w:rPr>
            </w:pPr>
            <w:proofErr w:type="spellStart"/>
            <w:ins w:id="335" w:author="Mishra, Siddharth" w:date="2014-08-08T10:13:00Z">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w:t>
              </w:r>
            </w:ins>
          </w:p>
          <w:p w:rsidR="006D6FAB" w:rsidRPr="006D6FAB" w:rsidRDefault="006D6FAB" w:rsidP="006D6FAB">
            <w:pPr>
              <w:spacing w:after="0" w:line="240" w:lineRule="auto"/>
              <w:rPr>
                <w:ins w:id="336" w:author="Mishra, Siddharth" w:date="2014-08-08T10:13:00Z"/>
                <w:rFonts w:ascii="Times New Roman" w:eastAsia="Times New Roman" w:hAnsi="Times New Roman" w:cs="Times New Roman"/>
                <w:sz w:val="24"/>
                <w:szCs w:val="24"/>
              </w:rPr>
            </w:pPr>
            <w:ins w:id="337"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338" w:author="Mishra, Siddharth" w:date="2014-08-08T10:13:00Z"/>
                <w:rFonts w:ascii="Times New Roman" w:eastAsia="Times New Roman" w:hAnsi="Times New Roman" w:cs="Times New Roman"/>
                <w:sz w:val="24"/>
                <w:szCs w:val="24"/>
              </w:rPr>
            </w:pPr>
            <w:ins w:id="33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key;</w:t>
              </w:r>
            </w:ins>
          </w:p>
          <w:p w:rsidR="006D6FAB" w:rsidRPr="006D6FAB" w:rsidRDefault="006D6FAB" w:rsidP="006D6FAB">
            <w:pPr>
              <w:spacing w:after="0" w:line="240" w:lineRule="auto"/>
              <w:rPr>
                <w:ins w:id="340" w:author="Mishra, Siddharth" w:date="2014-08-08T10:13:00Z"/>
                <w:rFonts w:ascii="Times New Roman" w:eastAsia="Times New Roman" w:hAnsi="Times New Roman" w:cs="Times New Roman"/>
                <w:sz w:val="24"/>
                <w:szCs w:val="24"/>
              </w:rPr>
            </w:pPr>
            <w:ins w:id="34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*left, *right;</w:t>
              </w:r>
            </w:ins>
          </w:p>
          <w:p w:rsidR="006D6FAB" w:rsidRPr="006D6FAB" w:rsidRDefault="006D6FAB" w:rsidP="006D6FAB">
            <w:pPr>
              <w:spacing w:after="0" w:line="240" w:lineRule="auto"/>
              <w:rPr>
                <w:ins w:id="342" w:author="Mishra, Siddharth" w:date="2014-08-08T10:13:00Z"/>
                <w:rFonts w:ascii="Times New Roman" w:eastAsia="Times New Roman" w:hAnsi="Times New Roman" w:cs="Times New Roman"/>
                <w:sz w:val="24"/>
                <w:szCs w:val="24"/>
              </w:rPr>
            </w:pPr>
            <w:ins w:id="343"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344" w:author="Mishra, Siddharth" w:date="2014-08-08T10:13:00Z"/>
                <w:rFonts w:ascii="Times New Roman" w:eastAsia="Times New Roman" w:hAnsi="Times New Roman" w:cs="Times New Roman"/>
                <w:sz w:val="24"/>
                <w:szCs w:val="24"/>
              </w:rPr>
            </w:pPr>
            <w:ins w:id="345"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346" w:author="Mishra, Siddharth" w:date="2014-08-08T10:13:00Z"/>
                <w:rFonts w:ascii="Times New Roman" w:eastAsia="Times New Roman" w:hAnsi="Times New Roman" w:cs="Times New Roman"/>
                <w:sz w:val="24"/>
                <w:szCs w:val="24"/>
              </w:rPr>
            </w:pPr>
            <w:ins w:id="347" w:author="Mishra, Siddharth" w:date="2014-08-08T10:13:00Z">
              <w:r w:rsidRPr="006D6FAB">
                <w:rPr>
                  <w:rFonts w:ascii="Courier New" w:eastAsia="Times New Roman" w:hAnsi="Courier New" w:cs="Courier New"/>
                  <w:sz w:val="20"/>
                  <w:szCs w:val="20"/>
                </w:rPr>
                <w:t>// A utility function to create a new BST node</w:t>
              </w:r>
            </w:ins>
          </w:p>
          <w:p w:rsidR="006D6FAB" w:rsidRPr="006D6FAB" w:rsidRDefault="006D6FAB" w:rsidP="006D6FAB">
            <w:pPr>
              <w:spacing w:after="0" w:line="240" w:lineRule="auto"/>
              <w:rPr>
                <w:ins w:id="348" w:author="Mishra, Siddharth" w:date="2014-08-08T10:13:00Z"/>
                <w:rFonts w:ascii="Times New Roman" w:eastAsia="Times New Roman" w:hAnsi="Times New Roman" w:cs="Times New Roman"/>
                <w:sz w:val="24"/>
                <w:szCs w:val="24"/>
              </w:rPr>
            </w:pPr>
            <w:proofErr w:type="spellStart"/>
            <w:ins w:id="349" w:author="Mishra, Siddharth" w:date="2014-08-08T10:13:00Z">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w:t>
              </w:r>
              <w:proofErr w:type="spellStart"/>
              <w:r w:rsidRPr="006D6FAB">
                <w:rPr>
                  <w:rFonts w:ascii="Courier New" w:eastAsia="Times New Roman" w:hAnsi="Courier New" w:cs="Courier New"/>
                  <w:sz w:val="20"/>
                  <w:szCs w:val="20"/>
                </w:rPr>
                <w:t>newNode</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int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item)</w:t>
              </w:r>
            </w:ins>
          </w:p>
          <w:p w:rsidR="006D6FAB" w:rsidRPr="006D6FAB" w:rsidRDefault="006D6FAB" w:rsidP="006D6FAB">
            <w:pPr>
              <w:spacing w:after="0" w:line="240" w:lineRule="auto"/>
              <w:rPr>
                <w:ins w:id="350" w:author="Mishra, Siddharth" w:date="2014-08-08T10:13:00Z"/>
                <w:rFonts w:ascii="Times New Roman" w:eastAsia="Times New Roman" w:hAnsi="Times New Roman" w:cs="Times New Roman"/>
                <w:sz w:val="24"/>
                <w:szCs w:val="24"/>
              </w:rPr>
            </w:pPr>
            <w:ins w:id="351"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352" w:author="Mishra, Siddharth" w:date="2014-08-08T10:13:00Z"/>
                <w:rFonts w:ascii="Times New Roman" w:eastAsia="Times New Roman" w:hAnsi="Times New Roman" w:cs="Times New Roman"/>
                <w:sz w:val="24"/>
                <w:szCs w:val="24"/>
              </w:rPr>
            </w:pPr>
            <w:ins w:id="353"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*temp =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w:t>
              </w:r>
              <w:proofErr w:type="spellStart"/>
              <w:r w:rsidRPr="006D6FAB">
                <w:rPr>
                  <w:rFonts w:ascii="Courier New" w:eastAsia="Times New Roman" w:hAnsi="Courier New" w:cs="Courier New"/>
                  <w:sz w:val="20"/>
                  <w:szCs w:val="20"/>
                </w:rPr>
                <w:t>malloc</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sizeof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w:t>
              </w:r>
            </w:ins>
          </w:p>
          <w:p w:rsidR="006D6FAB" w:rsidRPr="006D6FAB" w:rsidRDefault="006D6FAB" w:rsidP="006D6FAB">
            <w:pPr>
              <w:spacing w:after="0" w:line="240" w:lineRule="auto"/>
              <w:rPr>
                <w:ins w:id="354" w:author="Mishra, Siddharth" w:date="2014-08-08T10:13:00Z"/>
                <w:rFonts w:ascii="Times New Roman" w:eastAsia="Times New Roman" w:hAnsi="Times New Roman" w:cs="Times New Roman"/>
                <w:sz w:val="24"/>
                <w:szCs w:val="24"/>
              </w:rPr>
            </w:pPr>
            <w:ins w:id="355" w:author="Mishra, Siddharth" w:date="2014-08-08T10:13:00Z">
              <w:r w:rsidRPr="006D6FAB">
                <w:rPr>
                  <w:rFonts w:ascii="Courier New" w:eastAsia="Times New Roman" w:hAnsi="Courier New" w:cs="Courier New"/>
                  <w:sz w:val="20"/>
                  <w:szCs w:val="20"/>
                </w:rPr>
                <w:t>    temp-&gt;key = item;</w:t>
              </w:r>
            </w:ins>
          </w:p>
          <w:p w:rsidR="006D6FAB" w:rsidRPr="006D6FAB" w:rsidRDefault="006D6FAB" w:rsidP="006D6FAB">
            <w:pPr>
              <w:spacing w:after="0" w:line="240" w:lineRule="auto"/>
              <w:rPr>
                <w:ins w:id="356" w:author="Mishra, Siddharth" w:date="2014-08-08T10:13:00Z"/>
                <w:rFonts w:ascii="Times New Roman" w:eastAsia="Times New Roman" w:hAnsi="Times New Roman" w:cs="Times New Roman"/>
                <w:sz w:val="24"/>
                <w:szCs w:val="24"/>
              </w:rPr>
            </w:pPr>
            <w:ins w:id="357" w:author="Mishra, Siddharth" w:date="2014-08-08T10:13:00Z">
              <w:r w:rsidRPr="006D6FAB">
                <w:rPr>
                  <w:rFonts w:ascii="Courier New" w:eastAsia="Times New Roman" w:hAnsi="Courier New" w:cs="Courier New"/>
                  <w:sz w:val="20"/>
                  <w:szCs w:val="20"/>
                </w:rPr>
                <w:t>    temp-&gt;left = temp-&gt;right = NULL;</w:t>
              </w:r>
            </w:ins>
          </w:p>
          <w:p w:rsidR="006D6FAB" w:rsidRPr="006D6FAB" w:rsidRDefault="006D6FAB" w:rsidP="006D6FAB">
            <w:pPr>
              <w:spacing w:after="0" w:line="240" w:lineRule="auto"/>
              <w:rPr>
                <w:ins w:id="358" w:author="Mishra, Siddharth" w:date="2014-08-08T10:13:00Z"/>
                <w:rFonts w:ascii="Times New Roman" w:eastAsia="Times New Roman" w:hAnsi="Times New Roman" w:cs="Times New Roman"/>
                <w:sz w:val="24"/>
                <w:szCs w:val="24"/>
              </w:rPr>
            </w:pPr>
            <w:ins w:id="359"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temp;</w:t>
              </w:r>
            </w:ins>
          </w:p>
          <w:p w:rsidR="006D6FAB" w:rsidRPr="006D6FAB" w:rsidRDefault="006D6FAB" w:rsidP="006D6FAB">
            <w:pPr>
              <w:spacing w:after="0" w:line="240" w:lineRule="auto"/>
              <w:rPr>
                <w:ins w:id="360" w:author="Mishra, Siddharth" w:date="2014-08-08T10:13:00Z"/>
                <w:rFonts w:ascii="Times New Roman" w:eastAsia="Times New Roman" w:hAnsi="Times New Roman" w:cs="Times New Roman"/>
                <w:sz w:val="24"/>
                <w:szCs w:val="24"/>
              </w:rPr>
            </w:pPr>
            <w:ins w:id="361"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362" w:author="Mishra, Siddharth" w:date="2014-08-08T10:13:00Z"/>
                <w:rFonts w:ascii="Times New Roman" w:eastAsia="Times New Roman" w:hAnsi="Times New Roman" w:cs="Times New Roman"/>
                <w:sz w:val="24"/>
                <w:szCs w:val="24"/>
              </w:rPr>
            </w:pPr>
            <w:ins w:id="363"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364" w:author="Mishra, Siddharth" w:date="2014-08-08T10:13:00Z"/>
                <w:rFonts w:ascii="Times New Roman" w:eastAsia="Times New Roman" w:hAnsi="Times New Roman" w:cs="Times New Roman"/>
                <w:sz w:val="24"/>
                <w:szCs w:val="24"/>
              </w:rPr>
            </w:pPr>
            <w:ins w:id="365" w:author="Mishra, Siddharth" w:date="2014-08-08T10:13:00Z">
              <w:r w:rsidRPr="006D6FAB">
                <w:rPr>
                  <w:rFonts w:ascii="Courier New" w:eastAsia="Times New Roman" w:hAnsi="Courier New" w:cs="Courier New"/>
                  <w:sz w:val="20"/>
                  <w:szCs w:val="20"/>
                </w:rPr>
                <w:t xml:space="preserve">// A utility function to do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traversal of BST</w:t>
              </w:r>
            </w:ins>
          </w:p>
          <w:p w:rsidR="006D6FAB" w:rsidRPr="006D6FAB" w:rsidRDefault="006D6FAB" w:rsidP="006D6FAB">
            <w:pPr>
              <w:spacing w:after="0" w:line="240" w:lineRule="auto"/>
              <w:rPr>
                <w:ins w:id="366" w:author="Mishra, Siddharth" w:date="2014-08-08T10:13:00Z"/>
                <w:rFonts w:ascii="Times New Roman" w:eastAsia="Times New Roman" w:hAnsi="Times New Roman" w:cs="Times New Roman"/>
                <w:sz w:val="24"/>
                <w:szCs w:val="24"/>
              </w:rPr>
            </w:pPr>
            <w:ins w:id="367" w:author="Mishra, Siddharth" w:date="2014-08-08T10:13:00Z">
              <w:r w:rsidRPr="006D6FAB">
                <w:rPr>
                  <w:rFonts w:ascii="Courier New" w:eastAsia="Times New Roman" w:hAnsi="Courier New" w:cs="Courier New"/>
                  <w:sz w:val="20"/>
                  <w:szCs w:val="20"/>
                </w:rPr>
                <w:t>void</w:t>
              </w:r>
              <w:r w:rsidRPr="006D6FAB">
                <w:rPr>
                  <w:rFonts w:ascii="Times New Roman" w:eastAsia="Times New Roman" w:hAnsi="Times New Roman" w:cs="Times New Roman"/>
                  <w:sz w:val="24"/>
                  <w:szCs w:val="24"/>
                </w:rPr>
                <w:t xml:space="preserve">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*root)</w:t>
              </w:r>
            </w:ins>
          </w:p>
          <w:p w:rsidR="006D6FAB" w:rsidRPr="006D6FAB" w:rsidRDefault="006D6FAB" w:rsidP="006D6FAB">
            <w:pPr>
              <w:spacing w:after="0" w:line="240" w:lineRule="auto"/>
              <w:rPr>
                <w:ins w:id="368" w:author="Mishra, Siddharth" w:date="2014-08-08T10:13:00Z"/>
                <w:rFonts w:ascii="Times New Roman" w:eastAsia="Times New Roman" w:hAnsi="Times New Roman" w:cs="Times New Roman"/>
                <w:sz w:val="24"/>
                <w:szCs w:val="24"/>
              </w:rPr>
            </w:pPr>
            <w:ins w:id="369" w:author="Mishra, Siddharth" w:date="2014-08-08T10:13:00Z">
              <w:r w:rsidRPr="006D6FAB">
                <w:rPr>
                  <w:rFonts w:ascii="Courier New" w:eastAsia="Times New Roman" w:hAnsi="Courier New" w:cs="Courier New"/>
                  <w:sz w:val="20"/>
                  <w:szCs w:val="20"/>
                </w:rPr>
                <w:lastRenderedPageBreak/>
                <w:t>{</w:t>
              </w:r>
            </w:ins>
          </w:p>
          <w:p w:rsidR="006D6FAB" w:rsidRPr="006D6FAB" w:rsidRDefault="006D6FAB" w:rsidP="006D6FAB">
            <w:pPr>
              <w:spacing w:after="0" w:line="240" w:lineRule="auto"/>
              <w:rPr>
                <w:ins w:id="370" w:author="Mishra, Siddharth" w:date="2014-08-08T10:13:00Z"/>
                <w:rFonts w:ascii="Times New Roman" w:eastAsia="Times New Roman" w:hAnsi="Times New Roman" w:cs="Times New Roman"/>
                <w:sz w:val="24"/>
                <w:szCs w:val="24"/>
              </w:rPr>
            </w:pPr>
            <w:ins w:id="371" w:author="Mishra, Siddharth" w:date="2014-08-08T10:13:00Z">
              <w:r w:rsidRPr="006D6FAB">
                <w:rPr>
                  <w:rFonts w:ascii="Courier New" w:eastAsia="Times New Roman" w:hAnsi="Courier New" w:cs="Courier New"/>
                  <w:sz w:val="20"/>
                  <w:szCs w:val="20"/>
                </w:rPr>
                <w:t>    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(root != NULL)</w:t>
              </w:r>
            </w:ins>
          </w:p>
          <w:p w:rsidR="006D6FAB" w:rsidRPr="006D6FAB" w:rsidRDefault="006D6FAB" w:rsidP="006D6FAB">
            <w:pPr>
              <w:spacing w:after="0" w:line="240" w:lineRule="auto"/>
              <w:rPr>
                <w:ins w:id="372" w:author="Mishra, Siddharth" w:date="2014-08-08T10:13:00Z"/>
                <w:rFonts w:ascii="Times New Roman" w:eastAsia="Times New Roman" w:hAnsi="Times New Roman" w:cs="Times New Roman"/>
                <w:sz w:val="24"/>
                <w:szCs w:val="24"/>
              </w:rPr>
            </w:pPr>
            <w:ins w:id="373"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374" w:author="Mishra, Siddharth" w:date="2014-08-08T10:13:00Z"/>
                <w:rFonts w:ascii="Times New Roman" w:eastAsia="Times New Roman" w:hAnsi="Times New Roman" w:cs="Times New Roman"/>
                <w:sz w:val="24"/>
                <w:szCs w:val="24"/>
              </w:rPr>
            </w:pPr>
            <w:ins w:id="375"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(root-&gt;left);</w:t>
              </w:r>
            </w:ins>
          </w:p>
          <w:p w:rsidR="006D6FAB" w:rsidRPr="006D6FAB" w:rsidRDefault="006D6FAB" w:rsidP="006D6FAB">
            <w:pPr>
              <w:spacing w:after="0" w:line="240" w:lineRule="auto"/>
              <w:rPr>
                <w:ins w:id="376" w:author="Mishra, Siddharth" w:date="2014-08-08T10:13:00Z"/>
                <w:rFonts w:ascii="Times New Roman" w:eastAsia="Times New Roman" w:hAnsi="Times New Roman" w:cs="Times New Roman"/>
                <w:sz w:val="24"/>
                <w:szCs w:val="24"/>
              </w:rPr>
            </w:pPr>
            <w:ins w:id="377"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("%d ", root-&gt;key);</w:t>
              </w:r>
            </w:ins>
          </w:p>
          <w:p w:rsidR="006D6FAB" w:rsidRPr="006D6FAB" w:rsidRDefault="006D6FAB" w:rsidP="006D6FAB">
            <w:pPr>
              <w:spacing w:after="0" w:line="240" w:lineRule="auto"/>
              <w:rPr>
                <w:ins w:id="378" w:author="Mishra, Siddharth" w:date="2014-08-08T10:13:00Z"/>
                <w:rFonts w:ascii="Times New Roman" w:eastAsia="Times New Roman" w:hAnsi="Times New Roman" w:cs="Times New Roman"/>
                <w:sz w:val="24"/>
                <w:szCs w:val="24"/>
              </w:rPr>
            </w:pPr>
            <w:ins w:id="37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(root-&gt;right);</w:t>
              </w:r>
            </w:ins>
          </w:p>
          <w:p w:rsidR="006D6FAB" w:rsidRPr="006D6FAB" w:rsidRDefault="006D6FAB" w:rsidP="006D6FAB">
            <w:pPr>
              <w:spacing w:after="0" w:line="240" w:lineRule="auto"/>
              <w:rPr>
                <w:ins w:id="380" w:author="Mishra, Siddharth" w:date="2014-08-08T10:13:00Z"/>
                <w:rFonts w:ascii="Times New Roman" w:eastAsia="Times New Roman" w:hAnsi="Times New Roman" w:cs="Times New Roman"/>
                <w:sz w:val="24"/>
                <w:szCs w:val="24"/>
              </w:rPr>
            </w:pPr>
            <w:ins w:id="381"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382" w:author="Mishra, Siddharth" w:date="2014-08-08T10:13:00Z"/>
                <w:rFonts w:ascii="Times New Roman" w:eastAsia="Times New Roman" w:hAnsi="Times New Roman" w:cs="Times New Roman"/>
                <w:sz w:val="24"/>
                <w:szCs w:val="24"/>
              </w:rPr>
            </w:pPr>
            <w:ins w:id="383"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384" w:author="Mishra, Siddharth" w:date="2014-08-08T10:13:00Z"/>
                <w:rFonts w:ascii="Times New Roman" w:eastAsia="Times New Roman" w:hAnsi="Times New Roman" w:cs="Times New Roman"/>
                <w:sz w:val="24"/>
                <w:szCs w:val="24"/>
              </w:rPr>
            </w:pPr>
            <w:ins w:id="385"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386" w:author="Mishra, Siddharth" w:date="2014-08-08T10:13:00Z"/>
                <w:rFonts w:ascii="Times New Roman" w:eastAsia="Times New Roman" w:hAnsi="Times New Roman" w:cs="Times New Roman"/>
                <w:sz w:val="24"/>
                <w:szCs w:val="24"/>
              </w:rPr>
            </w:pPr>
            <w:ins w:id="387" w:author="Mishra, Siddharth" w:date="2014-08-08T10:13:00Z">
              <w:r w:rsidRPr="006D6FAB">
                <w:rPr>
                  <w:rFonts w:ascii="Courier New" w:eastAsia="Times New Roman" w:hAnsi="Courier New" w:cs="Courier New"/>
                  <w:sz w:val="20"/>
                  <w:szCs w:val="20"/>
                </w:rPr>
                <w:t>/* A utility function to insert a new node with given key in BST */</w:t>
              </w:r>
            </w:ins>
          </w:p>
          <w:p w:rsidR="006D6FAB" w:rsidRPr="006D6FAB" w:rsidRDefault="006D6FAB" w:rsidP="006D6FAB">
            <w:pPr>
              <w:spacing w:after="0" w:line="240" w:lineRule="auto"/>
              <w:rPr>
                <w:ins w:id="388" w:author="Mishra, Siddharth" w:date="2014-08-08T10:13:00Z"/>
                <w:rFonts w:ascii="Times New Roman" w:eastAsia="Times New Roman" w:hAnsi="Times New Roman" w:cs="Times New Roman"/>
                <w:sz w:val="24"/>
                <w:szCs w:val="24"/>
              </w:rPr>
            </w:pPr>
            <w:proofErr w:type="spellStart"/>
            <w:ins w:id="389" w:author="Mishra, Siddharth" w:date="2014-08-08T10:13:00Z">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insert(</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 xml:space="preserve">node* node, </w:t>
              </w:r>
              <w:proofErr w:type="spellStart"/>
              <w:r w:rsidRPr="006D6FAB">
                <w:rPr>
                  <w:rFonts w:ascii="Courier New" w:eastAsia="Times New Roman" w:hAnsi="Courier New" w:cs="Courier New"/>
                  <w:sz w:val="20"/>
                  <w:szCs w:val="20"/>
                </w:rPr>
                <w:t>int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key)</w:t>
              </w:r>
            </w:ins>
          </w:p>
          <w:p w:rsidR="006D6FAB" w:rsidRPr="006D6FAB" w:rsidRDefault="006D6FAB" w:rsidP="006D6FAB">
            <w:pPr>
              <w:spacing w:after="0" w:line="240" w:lineRule="auto"/>
              <w:rPr>
                <w:ins w:id="390" w:author="Mishra, Siddharth" w:date="2014-08-08T10:13:00Z"/>
                <w:rFonts w:ascii="Times New Roman" w:eastAsia="Times New Roman" w:hAnsi="Times New Roman" w:cs="Times New Roman"/>
                <w:sz w:val="24"/>
                <w:szCs w:val="24"/>
              </w:rPr>
            </w:pPr>
            <w:ins w:id="391"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392" w:author="Mishra, Siddharth" w:date="2014-08-08T10:13:00Z"/>
                <w:rFonts w:ascii="Times New Roman" w:eastAsia="Times New Roman" w:hAnsi="Times New Roman" w:cs="Times New Roman"/>
                <w:sz w:val="24"/>
                <w:szCs w:val="24"/>
              </w:rPr>
            </w:pPr>
            <w:ins w:id="393" w:author="Mishra, Siddharth" w:date="2014-08-08T10:13:00Z">
              <w:r w:rsidRPr="006D6FAB">
                <w:rPr>
                  <w:rFonts w:ascii="Courier New" w:eastAsia="Times New Roman" w:hAnsi="Courier New" w:cs="Courier New"/>
                  <w:sz w:val="20"/>
                  <w:szCs w:val="20"/>
                </w:rPr>
                <w:t>    /* If the tree is empty, return a new node */</w:t>
              </w:r>
            </w:ins>
          </w:p>
          <w:p w:rsidR="006D6FAB" w:rsidRPr="006D6FAB" w:rsidRDefault="006D6FAB" w:rsidP="006D6FAB">
            <w:pPr>
              <w:spacing w:after="0" w:line="240" w:lineRule="auto"/>
              <w:rPr>
                <w:ins w:id="394" w:author="Mishra, Siddharth" w:date="2014-08-08T10:13:00Z"/>
                <w:rFonts w:ascii="Times New Roman" w:eastAsia="Times New Roman" w:hAnsi="Times New Roman" w:cs="Times New Roman"/>
                <w:sz w:val="24"/>
                <w:szCs w:val="24"/>
              </w:rPr>
            </w:pPr>
            <w:ins w:id="395" w:author="Mishra, Siddharth" w:date="2014-08-08T10:13:00Z">
              <w:r w:rsidRPr="006D6FAB">
                <w:rPr>
                  <w:rFonts w:ascii="Courier New" w:eastAsia="Times New Roman" w:hAnsi="Courier New" w:cs="Courier New"/>
                  <w:sz w:val="20"/>
                  <w:szCs w:val="20"/>
                </w:rPr>
                <w:t>    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 NULL) return</w:t>
              </w:r>
              <w:r w:rsidRPr="006D6FAB">
                <w:rPr>
                  <w:rFonts w:ascii="Times New Roman" w:eastAsia="Times New Roman" w:hAnsi="Times New Roman" w:cs="Times New Roman"/>
                  <w:sz w:val="24"/>
                  <w:szCs w:val="24"/>
                </w:rPr>
                <w:t xml:space="preserve"> </w:t>
              </w:r>
              <w:proofErr w:type="spellStart"/>
              <w:r w:rsidRPr="006D6FAB">
                <w:rPr>
                  <w:rFonts w:ascii="Courier New" w:eastAsia="Times New Roman" w:hAnsi="Courier New" w:cs="Courier New"/>
                  <w:sz w:val="20"/>
                  <w:szCs w:val="20"/>
                </w:rPr>
                <w:t>newNode</w:t>
              </w:r>
              <w:proofErr w:type="spellEnd"/>
              <w:r w:rsidRPr="006D6FAB">
                <w:rPr>
                  <w:rFonts w:ascii="Courier New" w:eastAsia="Times New Roman" w:hAnsi="Courier New" w:cs="Courier New"/>
                  <w:sz w:val="20"/>
                  <w:szCs w:val="20"/>
                </w:rPr>
                <w:t>(key);</w:t>
              </w:r>
            </w:ins>
          </w:p>
          <w:p w:rsidR="006D6FAB" w:rsidRPr="006D6FAB" w:rsidRDefault="006D6FAB" w:rsidP="006D6FAB">
            <w:pPr>
              <w:spacing w:after="0" w:line="240" w:lineRule="auto"/>
              <w:rPr>
                <w:ins w:id="396" w:author="Mishra, Siddharth" w:date="2014-08-08T10:13:00Z"/>
                <w:rFonts w:ascii="Times New Roman" w:eastAsia="Times New Roman" w:hAnsi="Times New Roman" w:cs="Times New Roman"/>
                <w:sz w:val="24"/>
                <w:szCs w:val="24"/>
              </w:rPr>
            </w:pPr>
            <w:ins w:id="397"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398" w:author="Mishra, Siddharth" w:date="2014-08-08T10:13:00Z"/>
                <w:rFonts w:ascii="Times New Roman" w:eastAsia="Times New Roman" w:hAnsi="Times New Roman" w:cs="Times New Roman"/>
                <w:sz w:val="24"/>
                <w:szCs w:val="24"/>
              </w:rPr>
            </w:pPr>
            <w:ins w:id="399" w:author="Mishra, Siddharth" w:date="2014-08-08T10:13:00Z">
              <w:r w:rsidRPr="006D6FAB">
                <w:rPr>
                  <w:rFonts w:ascii="Courier New" w:eastAsia="Times New Roman" w:hAnsi="Courier New" w:cs="Courier New"/>
                  <w:sz w:val="20"/>
                  <w:szCs w:val="20"/>
                </w:rPr>
                <w:t>    /* Otherwise, recur down the tree */</w:t>
              </w:r>
            </w:ins>
          </w:p>
          <w:p w:rsidR="006D6FAB" w:rsidRPr="006D6FAB" w:rsidRDefault="006D6FAB" w:rsidP="006D6FAB">
            <w:pPr>
              <w:spacing w:after="0" w:line="240" w:lineRule="auto"/>
              <w:rPr>
                <w:ins w:id="400" w:author="Mishra, Siddharth" w:date="2014-08-08T10:13:00Z"/>
                <w:rFonts w:ascii="Times New Roman" w:eastAsia="Times New Roman" w:hAnsi="Times New Roman" w:cs="Times New Roman"/>
                <w:sz w:val="24"/>
                <w:szCs w:val="24"/>
              </w:rPr>
            </w:pPr>
            <w:ins w:id="401" w:author="Mishra, Siddharth" w:date="2014-08-08T10:13:00Z">
              <w:r w:rsidRPr="006D6FAB">
                <w:rPr>
                  <w:rFonts w:ascii="Courier New" w:eastAsia="Times New Roman" w:hAnsi="Courier New" w:cs="Courier New"/>
                  <w:sz w:val="20"/>
                  <w:szCs w:val="20"/>
                </w:rPr>
                <w:t>    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(key &lt; node-&gt;key)</w:t>
              </w:r>
            </w:ins>
          </w:p>
          <w:p w:rsidR="006D6FAB" w:rsidRPr="006D6FAB" w:rsidRDefault="006D6FAB" w:rsidP="006D6FAB">
            <w:pPr>
              <w:spacing w:after="0" w:line="240" w:lineRule="auto"/>
              <w:rPr>
                <w:ins w:id="402" w:author="Mishra, Siddharth" w:date="2014-08-08T10:13:00Z"/>
                <w:rFonts w:ascii="Times New Roman" w:eastAsia="Times New Roman" w:hAnsi="Times New Roman" w:cs="Times New Roman"/>
                <w:sz w:val="24"/>
                <w:szCs w:val="24"/>
              </w:rPr>
            </w:pPr>
            <w:ins w:id="403" w:author="Mishra, Siddharth" w:date="2014-08-08T10:13:00Z">
              <w:r w:rsidRPr="006D6FAB">
                <w:rPr>
                  <w:rFonts w:ascii="Courier New" w:eastAsia="Times New Roman" w:hAnsi="Courier New" w:cs="Courier New"/>
                  <w:sz w:val="20"/>
                  <w:szCs w:val="20"/>
                </w:rPr>
                <w:t>        node-&gt;left  = insert(node-&gt;left, key);</w:t>
              </w:r>
            </w:ins>
          </w:p>
          <w:p w:rsidR="006D6FAB" w:rsidRPr="006D6FAB" w:rsidRDefault="006D6FAB" w:rsidP="006D6FAB">
            <w:pPr>
              <w:spacing w:after="0" w:line="240" w:lineRule="auto"/>
              <w:rPr>
                <w:ins w:id="404" w:author="Mishra, Siddharth" w:date="2014-08-08T10:13:00Z"/>
                <w:rFonts w:ascii="Times New Roman" w:eastAsia="Times New Roman" w:hAnsi="Times New Roman" w:cs="Times New Roman"/>
                <w:sz w:val="24"/>
                <w:szCs w:val="24"/>
              </w:rPr>
            </w:pPr>
            <w:ins w:id="405" w:author="Mishra, Siddharth" w:date="2014-08-08T10:13:00Z">
              <w:r w:rsidRPr="006D6FAB">
                <w:rPr>
                  <w:rFonts w:ascii="Courier New" w:eastAsia="Times New Roman" w:hAnsi="Courier New" w:cs="Courier New"/>
                  <w:sz w:val="20"/>
                  <w:szCs w:val="20"/>
                </w:rPr>
                <w:t>    else</w:t>
              </w:r>
            </w:ins>
          </w:p>
          <w:p w:rsidR="006D6FAB" w:rsidRPr="006D6FAB" w:rsidRDefault="006D6FAB" w:rsidP="006D6FAB">
            <w:pPr>
              <w:spacing w:after="0" w:line="240" w:lineRule="auto"/>
              <w:rPr>
                <w:ins w:id="406" w:author="Mishra, Siddharth" w:date="2014-08-08T10:13:00Z"/>
                <w:rFonts w:ascii="Times New Roman" w:eastAsia="Times New Roman" w:hAnsi="Times New Roman" w:cs="Times New Roman"/>
                <w:sz w:val="24"/>
                <w:szCs w:val="24"/>
              </w:rPr>
            </w:pPr>
            <w:ins w:id="407" w:author="Mishra, Siddharth" w:date="2014-08-08T10:13:00Z">
              <w:r w:rsidRPr="006D6FAB">
                <w:rPr>
                  <w:rFonts w:ascii="Courier New" w:eastAsia="Times New Roman" w:hAnsi="Courier New" w:cs="Courier New"/>
                  <w:sz w:val="20"/>
                  <w:szCs w:val="20"/>
                </w:rPr>
                <w:t>        node-&gt;right = insert(node-&gt;right, key);</w:t>
              </w:r>
            </w:ins>
          </w:p>
          <w:p w:rsidR="006D6FAB" w:rsidRPr="006D6FAB" w:rsidRDefault="006D6FAB" w:rsidP="006D6FAB">
            <w:pPr>
              <w:spacing w:after="0" w:line="240" w:lineRule="auto"/>
              <w:rPr>
                <w:ins w:id="408" w:author="Mishra, Siddharth" w:date="2014-08-08T10:13:00Z"/>
                <w:rFonts w:ascii="Times New Roman" w:eastAsia="Times New Roman" w:hAnsi="Times New Roman" w:cs="Times New Roman"/>
                <w:sz w:val="24"/>
                <w:szCs w:val="24"/>
              </w:rPr>
            </w:pPr>
            <w:ins w:id="409"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10" w:author="Mishra, Siddharth" w:date="2014-08-08T10:13:00Z"/>
                <w:rFonts w:ascii="Times New Roman" w:eastAsia="Times New Roman" w:hAnsi="Times New Roman" w:cs="Times New Roman"/>
                <w:sz w:val="24"/>
                <w:szCs w:val="24"/>
              </w:rPr>
            </w:pPr>
            <w:ins w:id="411" w:author="Mishra, Siddharth" w:date="2014-08-08T10:13:00Z">
              <w:r w:rsidRPr="006D6FAB">
                <w:rPr>
                  <w:rFonts w:ascii="Courier New" w:eastAsia="Times New Roman" w:hAnsi="Courier New" w:cs="Courier New"/>
                  <w:sz w:val="20"/>
                  <w:szCs w:val="20"/>
                </w:rPr>
                <w:t>    /* return the (unchanged) node pointer */</w:t>
              </w:r>
            </w:ins>
          </w:p>
          <w:p w:rsidR="006D6FAB" w:rsidRPr="006D6FAB" w:rsidRDefault="006D6FAB" w:rsidP="006D6FAB">
            <w:pPr>
              <w:spacing w:after="0" w:line="240" w:lineRule="auto"/>
              <w:rPr>
                <w:ins w:id="412" w:author="Mishra, Siddharth" w:date="2014-08-08T10:13:00Z"/>
                <w:rFonts w:ascii="Times New Roman" w:eastAsia="Times New Roman" w:hAnsi="Times New Roman" w:cs="Times New Roman"/>
                <w:sz w:val="24"/>
                <w:szCs w:val="24"/>
              </w:rPr>
            </w:pPr>
            <w:ins w:id="413"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w:t>
              </w:r>
            </w:ins>
          </w:p>
          <w:p w:rsidR="006D6FAB" w:rsidRPr="006D6FAB" w:rsidRDefault="006D6FAB" w:rsidP="006D6FAB">
            <w:pPr>
              <w:spacing w:after="0" w:line="240" w:lineRule="auto"/>
              <w:rPr>
                <w:ins w:id="414" w:author="Mishra, Siddharth" w:date="2014-08-08T10:13:00Z"/>
                <w:rFonts w:ascii="Times New Roman" w:eastAsia="Times New Roman" w:hAnsi="Times New Roman" w:cs="Times New Roman"/>
                <w:sz w:val="24"/>
                <w:szCs w:val="24"/>
              </w:rPr>
            </w:pPr>
            <w:ins w:id="415"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416" w:author="Mishra, Siddharth" w:date="2014-08-08T10:13:00Z"/>
                <w:rFonts w:ascii="Times New Roman" w:eastAsia="Times New Roman" w:hAnsi="Times New Roman" w:cs="Times New Roman"/>
                <w:sz w:val="24"/>
                <w:szCs w:val="24"/>
              </w:rPr>
            </w:pPr>
            <w:ins w:id="417"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18" w:author="Mishra, Siddharth" w:date="2014-08-08T10:13:00Z"/>
                <w:rFonts w:ascii="Times New Roman" w:eastAsia="Times New Roman" w:hAnsi="Times New Roman" w:cs="Times New Roman"/>
                <w:sz w:val="24"/>
                <w:szCs w:val="24"/>
              </w:rPr>
            </w:pPr>
            <w:ins w:id="419" w:author="Mishra, Siddharth" w:date="2014-08-08T10:13:00Z">
              <w:r w:rsidRPr="006D6FAB">
                <w:rPr>
                  <w:rFonts w:ascii="Courier New" w:eastAsia="Times New Roman" w:hAnsi="Courier New" w:cs="Courier New"/>
                  <w:sz w:val="20"/>
                  <w:szCs w:val="20"/>
                </w:rPr>
                <w:t>/* Given a non-empty binary search tree, return the node with minimum</w:t>
              </w:r>
            </w:ins>
          </w:p>
          <w:p w:rsidR="006D6FAB" w:rsidRPr="006D6FAB" w:rsidRDefault="006D6FAB" w:rsidP="006D6FAB">
            <w:pPr>
              <w:spacing w:after="0" w:line="240" w:lineRule="auto"/>
              <w:rPr>
                <w:ins w:id="420" w:author="Mishra, Siddharth" w:date="2014-08-08T10:13:00Z"/>
                <w:rFonts w:ascii="Times New Roman" w:eastAsia="Times New Roman" w:hAnsi="Times New Roman" w:cs="Times New Roman"/>
                <w:sz w:val="24"/>
                <w:szCs w:val="24"/>
              </w:rPr>
            </w:pPr>
            <w:ins w:id="421" w:author="Mishra, Siddharth" w:date="2014-08-08T10:13:00Z">
              <w:r w:rsidRPr="006D6FAB">
                <w:rPr>
                  <w:rFonts w:ascii="Courier New" w:eastAsia="Times New Roman" w:hAnsi="Courier New" w:cs="Courier New"/>
                  <w:sz w:val="20"/>
                  <w:szCs w:val="20"/>
                </w:rPr>
                <w:t>   </w:t>
              </w:r>
              <w:proofErr w:type="gramStart"/>
              <w:r w:rsidRPr="006D6FAB">
                <w:rPr>
                  <w:rFonts w:ascii="Courier New" w:eastAsia="Times New Roman" w:hAnsi="Courier New" w:cs="Courier New"/>
                  <w:sz w:val="20"/>
                  <w:szCs w:val="20"/>
                </w:rPr>
                <w:t>key</w:t>
              </w:r>
              <w:proofErr w:type="gramEnd"/>
              <w:r w:rsidRPr="006D6FAB">
                <w:rPr>
                  <w:rFonts w:ascii="Courier New" w:eastAsia="Times New Roman" w:hAnsi="Courier New" w:cs="Courier New"/>
                  <w:sz w:val="20"/>
                  <w:szCs w:val="20"/>
                </w:rPr>
                <w:t xml:space="preserve"> value found in that tree. Note that the entire tree does not</w:t>
              </w:r>
            </w:ins>
          </w:p>
          <w:p w:rsidR="006D6FAB" w:rsidRPr="006D6FAB" w:rsidRDefault="006D6FAB" w:rsidP="006D6FAB">
            <w:pPr>
              <w:spacing w:after="0" w:line="240" w:lineRule="auto"/>
              <w:rPr>
                <w:ins w:id="422" w:author="Mishra, Siddharth" w:date="2014-08-08T10:13:00Z"/>
                <w:rFonts w:ascii="Times New Roman" w:eastAsia="Times New Roman" w:hAnsi="Times New Roman" w:cs="Times New Roman"/>
                <w:sz w:val="24"/>
                <w:szCs w:val="24"/>
              </w:rPr>
            </w:pPr>
            <w:ins w:id="423" w:author="Mishra, Siddharth" w:date="2014-08-08T10:13:00Z">
              <w:r w:rsidRPr="006D6FAB">
                <w:rPr>
                  <w:rFonts w:ascii="Courier New" w:eastAsia="Times New Roman" w:hAnsi="Courier New" w:cs="Courier New"/>
                  <w:sz w:val="20"/>
                  <w:szCs w:val="20"/>
                </w:rPr>
                <w:t>   </w:t>
              </w:r>
              <w:proofErr w:type="gramStart"/>
              <w:r w:rsidRPr="006D6FAB">
                <w:rPr>
                  <w:rFonts w:ascii="Courier New" w:eastAsia="Times New Roman" w:hAnsi="Courier New" w:cs="Courier New"/>
                  <w:sz w:val="20"/>
                  <w:szCs w:val="20"/>
                </w:rPr>
                <w:t>need</w:t>
              </w:r>
              <w:proofErr w:type="gramEnd"/>
              <w:r w:rsidRPr="006D6FAB">
                <w:rPr>
                  <w:rFonts w:ascii="Courier New" w:eastAsia="Times New Roman" w:hAnsi="Courier New" w:cs="Courier New"/>
                  <w:sz w:val="20"/>
                  <w:szCs w:val="20"/>
                </w:rPr>
                <w:t xml:space="preserve"> to be searched. */</w:t>
              </w:r>
            </w:ins>
          </w:p>
          <w:p w:rsidR="006D6FAB" w:rsidRPr="006D6FAB" w:rsidRDefault="006D6FAB" w:rsidP="006D6FAB">
            <w:pPr>
              <w:spacing w:after="0" w:line="240" w:lineRule="auto"/>
              <w:rPr>
                <w:ins w:id="424" w:author="Mishra, Siddharth" w:date="2014-08-08T10:13:00Z"/>
                <w:rFonts w:ascii="Times New Roman" w:eastAsia="Times New Roman" w:hAnsi="Times New Roman" w:cs="Times New Roman"/>
                <w:sz w:val="24"/>
                <w:szCs w:val="24"/>
              </w:rPr>
            </w:pPr>
            <w:proofErr w:type="spellStart"/>
            <w:ins w:id="425" w:author="Mishra, Siddharth" w:date="2014-08-08T10:13:00Z">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 xml:space="preserve">node * </w:t>
              </w:r>
              <w:proofErr w:type="spellStart"/>
              <w:r w:rsidRPr="006D6FAB">
                <w:rPr>
                  <w:rFonts w:ascii="Courier New" w:eastAsia="Times New Roman" w:hAnsi="Courier New" w:cs="Courier New"/>
                  <w:sz w:val="20"/>
                  <w:szCs w:val="20"/>
                </w:rPr>
                <w:t>minValueNode</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node)</w:t>
              </w:r>
            </w:ins>
          </w:p>
          <w:p w:rsidR="006D6FAB" w:rsidRPr="006D6FAB" w:rsidRDefault="006D6FAB" w:rsidP="006D6FAB">
            <w:pPr>
              <w:spacing w:after="0" w:line="240" w:lineRule="auto"/>
              <w:rPr>
                <w:ins w:id="426" w:author="Mishra, Siddharth" w:date="2014-08-08T10:13:00Z"/>
                <w:rFonts w:ascii="Times New Roman" w:eastAsia="Times New Roman" w:hAnsi="Times New Roman" w:cs="Times New Roman"/>
                <w:sz w:val="24"/>
                <w:szCs w:val="24"/>
              </w:rPr>
            </w:pPr>
            <w:ins w:id="427"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428" w:author="Mishra, Siddharth" w:date="2014-08-08T10:13:00Z"/>
                <w:rFonts w:ascii="Times New Roman" w:eastAsia="Times New Roman" w:hAnsi="Times New Roman" w:cs="Times New Roman"/>
                <w:sz w:val="24"/>
                <w:szCs w:val="24"/>
              </w:rPr>
            </w:pPr>
            <w:ins w:id="42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current = node;</w:t>
              </w:r>
            </w:ins>
          </w:p>
          <w:p w:rsidR="006D6FAB" w:rsidRPr="006D6FAB" w:rsidRDefault="006D6FAB" w:rsidP="006D6FAB">
            <w:pPr>
              <w:spacing w:after="0" w:line="240" w:lineRule="auto"/>
              <w:rPr>
                <w:ins w:id="430" w:author="Mishra, Siddharth" w:date="2014-08-08T10:13:00Z"/>
                <w:rFonts w:ascii="Times New Roman" w:eastAsia="Times New Roman" w:hAnsi="Times New Roman" w:cs="Times New Roman"/>
                <w:sz w:val="24"/>
                <w:szCs w:val="24"/>
              </w:rPr>
            </w:pPr>
            <w:ins w:id="431"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32" w:author="Mishra, Siddharth" w:date="2014-08-08T10:13:00Z"/>
                <w:rFonts w:ascii="Times New Roman" w:eastAsia="Times New Roman" w:hAnsi="Times New Roman" w:cs="Times New Roman"/>
                <w:sz w:val="24"/>
                <w:szCs w:val="24"/>
              </w:rPr>
            </w:pPr>
            <w:ins w:id="433" w:author="Mishra, Siddharth" w:date="2014-08-08T10:13:00Z">
              <w:r w:rsidRPr="006D6FAB">
                <w:rPr>
                  <w:rFonts w:ascii="Courier New" w:eastAsia="Times New Roman" w:hAnsi="Courier New" w:cs="Courier New"/>
                  <w:sz w:val="20"/>
                  <w:szCs w:val="20"/>
                </w:rPr>
                <w:t>    /* loop down to find the leftmost leaf */</w:t>
              </w:r>
            </w:ins>
          </w:p>
          <w:p w:rsidR="006D6FAB" w:rsidRPr="006D6FAB" w:rsidRDefault="006D6FAB" w:rsidP="006D6FAB">
            <w:pPr>
              <w:spacing w:after="0" w:line="240" w:lineRule="auto"/>
              <w:rPr>
                <w:ins w:id="434" w:author="Mishra, Siddharth" w:date="2014-08-08T10:13:00Z"/>
                <w:rFonts w:ascii="Times New Roman" w:eastAsia="Times New Roman" w:hAnsi="Times New Roman" w:cs="Times New Roman"/>
                <w:sz w:val="24"/>
                <w:szCs w:val="24"/>
              </w:rPr>
            </w:pPr>
            <w:ins w:id="435" w:author="Mishra, Siddharth" w:date="2014-08-08T10:13:00Z">
              <w:r w:rsidRPr="006D6FAB">
                <w:rPr>
                  <w:rFonts w:ascii="Courier New" w:eastAsia="Times New Roman" w:hAnsi="Courier New" w:cs="Courier New"/>
                  <w:sz w:val="20"/>
                  <w:szCs w:val="20"/>
                </w:rPr>
                <w:t>    while</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(current-&gt;left != NULL)</w:t>
              </w:r>
            </w:ins>
          </w:p>
          <w:p w:rsidR="006D6FAB" w:rsidRPr="006D6FAB" w:rsidRDefault="006D6FAB" w:rsidP="006D6FAB">
            <w:pPr>
              <w:spacing w:after="0" w:line="240" w:lineRule="auto"/>
              <w:rPr>
                <w:ins w:id="436" w:author="Mishra, Siddharth" w:date="2014-08-08T10:13:00Z"/>
                <w:rFonts w:ascii="Times New Roman" w:eastAsia="Times New Roman" w:hAnsi="Times New Roman" w:cs="Times New Roman"/>
                <w:sz w:val="24"/>
                <w:szCs w:val="24"/>
              </w:rPr>
            </w:pPr>
            <w:ins w:id="437" w:author="Mishra, Siddharth" w:date="2014-08-08T10:13:00Z">
              <w:r w:rsidRPr="006D6FAB">
                <w:rPr>
                  <w:rFonts w:ascii="Courier New" w:eastAsia="Times New Roman" w:hAnsi="Courier New" w:cs="Courier New"/>
                  <w:sz w:val="20"/>
                  <w:szCs w:val="20"/>
                </w:rPr>
                <w:t>        current = current-&gt;left;</w:t>
              </w:r>
            </w:ins>
          </w:p>
          <w:p w:rsidR="006D6FAB" w:rsidRPr="006D6FAB" w:rsidRDefault="006D6FAB" w:rsidP="006D6FAB">
            <w:pPr>
              <w:spacing w:after="0" w:line="240" w:lineRule="auto"/>
              <w:rPr>
                <w:ins w:id="438" w:author="Mishra, Siddharth" w:date="2014-08-08T10:13:00Z"/>
                <w:rFonts w:ascii="Times New Roman" w:eastAsia="Times New Roman" w:hAnsi="Times New Roman" w:cs="Times New Roman"/>
                <w:sz w:val="24"/>
                <w:szCs w:val="24"/>
              </w:rPr>
            </w:pPr>
            <w:ins w:id="439"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40" w:author="Mishra, Siddharth" w:date="2014-08-08T10:13:00Z"/>
                <w:rFonts w:ascii="Times New Roman" w:eastAsia="Times New Roman" w:hAnsi="Times New Roman" w:cs="Times New Roman"/>
                <w:sz w:val="24"/>
                <w:szCs w:val="24"/>
              </w:rPr>
            </w:pPr>
            <w:ins w:id="441"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current;</w:t>
              </w:r>
            </w:ins>
          </w:p>
          <w:p w:rsidR="006D6FAB" w:rsidRPr="006D6FAB" w:rsidRDefault="006D6FAB" w:rsidP="006D6FAB">
            <w:pPr>
              <w:spacing w:after="0" w:line="240" w:lineRule="auto"/>
              <w:rPr>
                <w:ins w:id="442" w:author="Mishra, Siddharth" w:date="2014-08-08T10:13:00Z"/>
                <w:rFonts w:ascii="Times New Roman" w:eastAsia="Times New Roman" w:hAnsi="Times New Roman" w:cs="Times New Roman"/>
                <w:sz w:val="24"/>
                <w:szCs w:val="24"/>
              </w:rPr>
            </w:pPr>
            <w:ins w:id="443"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444" w:author="Mishra, Siddharth" w:date="2014-08-08T10:13:00Z"/>
                <w:rFonts w:ascii="Times New Roman" w:eastAsia="Times New Roman" w:hAnsi="Times New Roman" w:cs="Times New Roman"/>
                <w:sz w:val="24"/>
                <w:szCs w:val="24"/>
              </w:rPr>
            </w:pPr>
            <w:ins w:id="445"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46" w:author="Mishra, Siddharth" w:date="2014-08-08T10:13:00Z"/>
                <w:rFonts w:ascii="Times New Roman" w:eastAsia="Times New Roman" w:hAnsi="Times New Roman" w:cs="Times New Roman"/>
                <w:sz w:val="24"/>
                <w:szCs w:val="24"/>
              </w:rPr>
            </w:pPr>
            <w:ins w:id="447" w:author="Mishra, Siddharth" w:date="2014-08-08T10:13:00Z">
              <w:r w:rsidRPr="006D6FAB">
                <w:rPr>
                  <w:rFonts w:ascii="Courier New" w:eastAsia="Times New Roman" w:hAnsi="Courier New" w:cs="Courier New"/>
                  <w:sz w:val="20"/>
                  <w:szCs w:val="20"/>
                </w:rPr>
                <w:t>/* Given a binary search tree and a key, this function deletes the key</w:t>
              </w:r>
            </w:ins>
          </w:p>
          <w:p w:rsidR="006D6FAB" w:rsidRPr="006D6FAB" w:rsidRDefault="006D6FAB" w:rsidP="006D6FAB">
            <w:pPr>
              <w:spacing w:after="0" w:line="240" w:lineRule="auto"/>
              <w:rPr>
                <w:ins w:id="448" w:author="Mishra, Siddharth" w:date="2014-08-08T10:13:00Z"/>
                <w:rFonts w:ascii="Times New Roman" w:eastAsia="Times New Roman" w:hAnsi="Times New Roman" w:cs="Times New Roman"/>
                <w:sz w:val="24"/>
                <w:szCs w:val="24"/>
              </w:rPr>
            </w:pPr>
            <w:ins w:id="449" w:author="Mishra, Siddharth" w:date="2014-08-08T10:13:00Z">
              <w:r w:rsidRPr="006D6FAB">
                <w:rPr>
                  <w:rFonts w:ascii="Courier New" w:eastAsia="Times New Roman" w:hAnsi="Courier New" w:cs="Courier New"/>
                  <w:sz w:val="20"/>
                  <w:szCs w:val="20"/>
                </w:rPr>
                <w:t>   and returns the new root */</w:t>
              </w:r>
            </w:ins>
          </w:p>
          <w:p w:rsidR="006D6FAB" w:rsidRPr="006D6FAB" w:rsidRDefault="006D6FAB" w:rsidP="006D6FAB">
            <w:pPr>
              <w:spacing w:after="0" w:line="240" w:lineRule="auto"/>
              <w:rPr>
                <w:ins w:id="450" w:author="Mishra, Siddharth" w:date="2014-08-08T10:13:00Z"/>
                <w:rFonts w:ascii="Times New Roman" w:eastAsia="Times New Roman" w:hAnsi="Times New Roman" w:cs="Times New Roman"/>
                <w:sz w:val="24"/>
                <w:szCs w:val="24"/>
              </w:rPr>
            </w:pPr>
            <w:proofErr w:type="spellStart"/>
            <w:ins w:id="451" w:author="Mishra, Siddharth" w:date="2014-08-08T10:13:00Z">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 xml:space="preserve">node*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 xml:space="preserve">node* root, </w:t>
              </w:r>
              <w:proofErr w:type="spellStart"/>
              <w:r w:rsidRPr="006D6FAB">
                <w:rPr>
                  <w:rFonts w:ascii="Courier New" w:eastAsia="Times New Roman" w:hAnsi="Courier New" w:cs="Courier New"/>
                  <w:sz w:val="20"/>
                  <w:szCs w:val="20"/>
                </w:rPr>
                <w:t>int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key)</w:t>
              </w:r>
            </w:ins>
          </w:p>
          <w:p w:rsidR="006D6FAB" w:rsidRPr="006D6FAB" w:rsidRDefault="006D6FAB" w:rsidP="006D6FAB">
            <w:pPr>
              <w:spacing w:after="0" w:line="240" w:lineRule="auto"/>
              <w:rPr>
                <w:ins w:id="452" w:author="Mishra, Siddharth" w:date="2014-08-08T10:13:00Z"/>
                <w:rFonts w:ascii="Times New Roman" w:eastAsia="Times New Roman" w:hAnsi="Times New Roman" w:cs="Times New Roman"/>
                <w:sz w:val="24"/>
                <w:szCs w:val="24"/>
              </w:rPr>
            </w:pPr>
            <w:ins w:id="453"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454" w:author="Mishra, Siddharth" w:date="2014-08-08T10:13:00Z"/>
                <w:rFonts w:ascii="Times New Roman" w:eastAsia="Times New Roman" w:hAnsi="Times New Roman" w:cs="Times New Roman"/>
                <w:sz w:val="24"/>
                <w:szCs w:val="24"/>
              </w:rPr>
            </w:pPr>
            <w:ins w:id="455" w:author="Mishra, Siddharth" w:date="2014-08-08T10:13:00Z">
              <w:r w:rsidRPr="006D6FAB">
                <w:rPr>
                  <w:rFonts w:ascii="Courier New" w:eastAsia="Times New Roman" w:hAnsi="Courier New" w:cs="Courier New"/>
                  <w:sz w:val="20"/>
                  <w:szCs w:val="20"/>
                </w:rPr>
                <w:t>    // base case</w:t>
              </w:r>
            </w:ins>
          </w:p>
          <w:p w:rsidR="006D6FAB" w:rsidRPr="006D6FAB" w:rsidRDefault="006D6FAB" w:rsidP="006D6FAB">
            <w:pPr>
              <w:spacing w:after="0" w:line="240" w:lineRule="auto"/>
              <w:rPr>
                <w:ins w:id="456" w:author="Mishra, Siddharth" w:date="2014-08-08T10:13:00Z"/>
                <w:rFonts w:ascii="Times New Roman" w:eastAsia="Times New Roman" w:hAnsi="Times New Roman" w:cs="Times New Roman"/>
                <w:sz w:val="24"/>
                <w:szCs w:val="24"/>
              </w:rPr>
            </w:pPr>
            <w:ins w:id="457" w:author="Mishra, Siddharth" w:date="2014-08-08T10:13:00Z">
              <w:r w:rsidRPr="006D6FAB">
                <w:rPr>
                  <w:rFonts w:ascii="Courier New" w:eastAsia="Times New Roman" w:hAnsi="Courier New" w:cs="Courier New"/>
                  <w:sz w:val="20"/>
                  <w:szCs w:val="20"/>
                </w:rPr>
                <w:t>    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(root == NULL)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root;</w:t>
              </w:r>
            </w:ins>
          </w:p>
          <w:p w:rsidR="006D6FAB" w:rsidRPr="006D6FAB" w:rsidRDefault="006D6FAB" w:rsidP="006D6FAB">
            <w:pPr>
              <w:spacing w:after="0" w:line="240" w:lineRule="auto"/>
              <w:rPr>
                <w:ins w:id="458" w:author="Mishra, Siddharth" w:date="2014-08-08T10:13:00Z"/>
                <w:rFonts w:ascii="Times New Roman" w:eastAsia="Times New Roman" w:hAnsi="Times New Roman" w:cs="Times New Roman"/>
                <w:sz w:val="24"/>
                <w:szCs w:val="24"/>
              </w:rPr>
            </w:pPr>
            <w:ins w:id="459"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60" w:author="Mishra, Siddharth" w:date="2014-08-08T10:13:00Z"/>
                <w:rFonts w:ascii="Times New Roman" w:eastAsia="Times New Roman" w:hAnsi="Times New Roman" w:cs="Times New Roman"/>
                <w:sz w:val="24"/>
                <w:szCs w:val="24"/>
              </w:rPr>
            </w:pPr>
            <w:ins w:id="461" w:author="Mishra, Siddharth" w:date="2014-08-08T10:13:00Z">
              <w:r w:rsidRPr="006D6FAB">
                <w:rPr>
                  <w:rFonts w:ascii="Courier New" w:eastAsia="Times New Roman" w:hAnsi="Courier New" w:cs="Courier New"/>
                  <w:sz w:val="20"/>
                  <w:szCs w:val="20"/>
                </w:rPr>
                <w:t>    // If the key to be deleted is smaller than the root's key,</w:t>
              </w:r>
            </w:ins>
          </w:p>
          <w:p w:rsidR="006D6FAB" w:rsidRPr="006D6FAB" w:rsidRDefault="006D6FAB" w:rsidP="006D6FAB">
            <w:pPr>
              <w:spacing w:after="0" w:line="240" w:lineRule="auto"/>
              <w:rPr>
                <w:ins w:id="462" w:author="Mishra, Siddharth" w:date="2014-08-08T10:13:00Z"/>
                <w:rFonts w:ascii="Times New Roman" w:eastAsia="Times New Roman" w:hAnsi="Times New Roman" w:cs="Times New Roman"/>
                <w:sz w:val="24"/>
                <w:szCs w:val="24"/>
              </w:rPr>
            </w:pPr>
            <w:ins w:id="463" w:author="Mishra, Siddharth" w:date="2014-08-08T10:13:00Z">
              <w:r w:rsidRPr="006D6FAB">
                <w:rPr>
                  <w:rFonts w:ascii="Courier New" w:eastAsia="Times New Roman" w:hAnsi="Courier New" w:cs="Courier New"/>
                  <w:sz w:val="20"/>
                  <w:szCs w:val="20"/>
                </w:rPr>
                <w:t xml:space="preserve">    // then it lies in left </w:t>
              </w:r>
              <w:proofErr w:type="spellStart"/>
              <w:r w:rsidRPr="006D6FAB">
                <w:rPr>
                  <w:rFonts w:ascii="Courier New" w:eastAsia="Times New Roman" w:hAnsi="Courier New" w:cs="Courier New"/>
                  <w:sz w:val="20"/>
                  <w:szCs w:val="20"/>
                </w:rPr>
                <w:t>subtree</w:t>
              </w:r>
              <w:proofErr w:type="spellEnd"/>
            </w:ins>
          </w:p>
          <w:p w:rsidR="006D6FAB" w:rsidRPr="006D6FAB" w:rsidRDefault="006D6FAB" w:rsidP="006D6FAB">
            <w:pPr>
              <w:spacing w:after="0" w:line="240" w:lineRule="auto"/>
              <w:rPr>
                <w:ins w:id="464" w:author="Mishra, Siddharth" w:date="2014-08-08T10:13:00Z"/>
                <w:rFonts w:ascii="Times New Roman" w:eastAsia="Times New Roman" w:hAnsi="Times New Roman" w:cs="Times New Roman"/>
                <w:sz w:val="24"/>
                <w:szCs w:val="24"/>
              </w:rPr>
            </w:pPr>
            <w:ins w:id="465" w:author="Mishra, Siddharth" w:date="2014-08-08T10:13:00Z">
              <w:r w:rsidRPr="006D6FAB">
                <w:rPr>
                  <w:rFonts w:ascii="Courier New" w:eastAsia="Times New Roman" w:hAnsi="Courier New" w:cs="Courier New"/>
                  <w:sz w:val="20"/>
                  <w:szCs w:val="20"/>
                </w:rPr>
                <w:t>    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(key &lt; root-&gt;key)</w:t>
              </w:r>
            </w:ins>
          </w:p>
          <w:p w:rsidR="006D6FAB" w:rsidRPr="006D6FAB" w:rsidRDefault="006D6FAB" w:rsidP="006D6FAB">
            <w:pPr>
              <w:spacing w:after="0" w:line="240" w:lineRule="auto"/>
              <w:rPr>
                <w:ins w:id="466" w:author="Mishra, Siddharth" w:date="2014-08-08T10:13:00Z"/>
                <w:rFonts w:ascii="Times New Roman" w:eastAsia="Times New Roman" w:hAnsi="Times New Roman" w:cs="Times New Roman"/>
                <w:sz w:val="24"/>
                <w:szCs w:val="24"/>
              </w:rPr>
            </w:pPr>
            <w:ins w:id="467" w:author="Mishra, Siddharth" w:date="2014-08-08T10:13:00Z">
              <w:r w:rsidRPr="006D6FAB">
                <w:rPr>
                  <w:rFonts w:ascii="Courier New" w:eastAsia="Times New Roman" w:hAnsi="Courier New" w:cs="Courier New"/>
                  <w:sz w:val="20"/>
                  <w:szCs w:val="20"/>
                </w:rPr>
                <w:t xml:space="preserve">        root-&gt;left =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(root-&gt;left, key);</w:t>
              </w:r>
            </w:ins>
          </w:p>
          <w:p w:rsidR="006D6FAB" w:rsidRPr="006D6FAB" w:rsidRDefault="006D6FAB" w:rsidP="006D6FAB">
            <w:pPr>
              <w:spacing w:after="0" w:line="240" w:lineRule="auto"/>
              <w:rPr>
                <w:ins w:id="468" w:author="Mishra, Siddharth" w:date="2014-08-08T10:13:00Z"/>
                <w:rFonts w:ascii="Times New Roman" w:eastAsia="Times New Roman" w:hAnsi="Times New Roman" w:cs="Times New Roman"/>
                <w:sz w:val="24"/>
                <w:szCs w:val="24"/>
              </w:rPr>
            </w:pPr>
            <w:ins w:id="469"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70" w:author="Mishra, Siddharth" w:date="2014-08-08T10:13:00Z"/>
                <w:rFonts w:ascii="Times New Roman" w:eastAsia="Times New Roman" w:hAnsi="Times New Roman" w:cs="Times New Roman"/>
                <w:sz w:val="24"/>
                <w:szCs w:val="24"/>
              </w:rPr>
            </w:pPr>
            <w:ins w:id="471" w:author="Mishra, Siddharth" w:date="2014-08-08T10:13:00Z">
              <w:r w:rsidRPr="006D6FAB">
                <w:rPr>
                  <w:rFonts w:ascii="Courier New" w:eastAsia="Times New Roman" w:hAnsi="Courier New" w:cs="Courier New"/>
                  <w:sz w:val="20"/>
                  <w:szCs w:val="20"/>
                </w:rPr>
                <w:t>    // If the key to be deleted is greater than the root's key,</w:t>
              </w:r>
            </w:ins>
          </w:p>
          <w:p w:rsidR="006D6FAB" w:rsidRPr="006D6FAB" w:rsidRDefault="006D6FAB" w:rsidP="006D6FAB">
            <w:pPr>
              <w:spacing w:after="0" w:line="240" w:lineRule="auto"/>
              <w:rPr>
                <w:ins w:id="472" w:author="Mishra, Siddharth" w:date="2014-08-08T10:13:00Z"/>
                <w:rFonts w:ascii="Times New Roman" w:eastAsia="Times New Roman" w:hAnsi="Times New Roman" w:cs="Times New Roman"/>
                <w:sz w:val="24"/>
                <w:szCs w:val="24"/>
              </w:rPr>
            </w:pPr>
            <w:ins w:id="473" w:author="Mishra, Siddharth" w:date="2014-08-08T10:13:00Z">
              <w:r w:rsidRPr="006D6FAB">
                <w:rPr>
                  <w:rFonts w:ascii="Courier New" w:eastAsia="Times New Roman" w:hAnsi="Courier New" w:cs="Courier New"/>
                  <w:sz w:val="20"/>
                  <w:szCs w:val="20"/>
                </w:rPr>
                <w:t xml:space="preserve">    // then it lies in right </w:t>
              </w:r>
              <w:proofErr w:type="spellStart"/>
              <w:r w:rsidRPr="006D6FAB">
                <w:rPr>
                  <w:rFonts w:ascii="Courier New" w:eastAsia="Times New Roman" w:hAnsi="Courier New" w:cs="Courier New"/>
                  <w:sz w:val="20"/>
                  <w:szCs w:val="20"/>
                </w:rPr>
                <w:t>subtree</w:t>
              </w:r>
              <w:proofErr w:type="spellEnd"/>
            </w:ins>
          </w:p>
          <w:p w:rsidR="006D6FAB" w:rsidRPr="006D6FAB" w:rsidRDefault="006D6FAB" w:rsidP="006D6FAB">
            <w:pPr>
              <w:spacing w:after="0" w:line="240" w:lineRule="auto"/>
              <w:rPr>
                <w:ins w:id="474" w:author="Mishra, Siddharth" w:date="2014-08-08T10:13:00Z"/>
                <w:rFonts w:ascii="Times New Roman" w:eastAsia="Times New Roman" w:hAnsi="Times New Roman" w:cs="Times New Roman"/>
                <w:sz w:val="24"/>
                <w:szCs w:val="24"/>
              </w:rPr>
            </w:pPr>
            <w:ins w:id="475" w:author="Mishra, Siddharth" w:date="2014-08-08T10:13:00Z">
              <w:r w:rsidRPr="006D6FAB">
                <w:rPr>
                  <w:rFonts w:ascii="Courier New" w:eastAsia="Times New Roman" w:hAnsi="Courier New" w:cs="Courier New"/>
                  <w:sz w:val="20"/>
                  <w:szCs w:val="20"/>
                </w:rPr>
                <w:lastRenderedPageBreak/>
                <w:t>    else</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(key &gt; root-&gt;key)</w:t>
              </w:r>
            </w:ins>
          </w:p>
          <w:p w:rsidR="006D6FAB" w:rsidRPr="006D6FAB" w:rsidRDefault="006D6FAB" w:rsidP="006D6FAB">
            <w:pPr>
              <w:spacing w:after="0" w:line="240" w:lineRule="auto"/>
              <w:rPr>
                <w:ins w:id="476" w:author="Mishra, Siddharth" w:date="2014-08-08T10:13:00Z"/>
                <w:rFonts w:ascii="Times New Roman" w:eastAsia="Times New Roman" w:hAnsi="Times New Roman" w:cs="Times New Roman"/>
                <w:sz w:val="24"/>
                <w:szCs w:val="24"/>
              </w:rPr>
            </w:pPr>
            <w:ins w:id="477" w:author="Mishra, Siddharth" w:date="2014-08-08T10:13:00Z">
              <w:r w:rsidRPr="006D6FAB">
                <w:rPr>
                  <w:rFonts w:ascii="Courier New" w:eastAsia="Times New Roman" w:hAnsi="Courier New" w:cs="Courier New"/>
                  <w:sz w:val="20"/>
                  <w:szCs w:val="20"/>
                </w:rPr>
                <w:t xml:space="preserve">        root-&gt;right =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(root-&gt;right, key);</w:t>
              </w:r>
            </w:ins>
          </w:p>
          <w:p w:rsidR="006D6FAB" w:rsidRPr="006D6FAB" w:rsidRDefault="006D6FAB" w:rsidP="006D6FAB">
            <w:pPr>
              <w:spacing w:after="0" w:line="240" w:lineRule="auto"/>
              <w:rPr>
                <w:ins w:id="478" w:author="Mishra, Siddharth" w:date="2014-08-08T10:13:00Z"/>
                <w:rFonts w:ascii="Times New Roman" w:eastAsia="Times New Roman" w:hAnsi="Times New Roman" w:cs="Times New Roman"/>
                <w:sz w:val="24"/>
                <w:szCs w:val="24"/>
              </w:rPr>
            </w:pPr>
            <w:ins w:id="479"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480" w:author="Mishra, Siddharth" w:date="2014-08-08T10:13:00Z"/>
                <w:rFonts w:ascii="Times New Roman" w:eastAsia="Times New Roman" w:hAnsi="Times New Roman" w:cs="Times New Roman"/>
                <w:sz w:val="24"/>
                <w:szCs w:val="24"/>
              </w:rPr>
            </w:pPr>
            <w:ins w:id="481" w:author="Mishra, Siddharth" w:date="2014-08-08T10:13:00Z">
              <w:r w:rsidRPr="006D6FAB">
                <w:rPr>
                  <w:rFonts w:ascii="Courier New" w:eastAsia="Times New Roman" w:hAnsi="Courier New" w:cs="Courier New"/>
                  <w:sz w:val="20"/>
                  <w:szCs w:val="20"/>
                </w:rPr>
                <w:t>    // if key is same as root's key, then This is the node</w:t>
              </w:r>
            </w:ins>
          </w:p>
          <w:p w:rsidR="006D6FAB" w:rsidRPr="006D6FAB" w:rsidRDefault="006D6FAB" w:rsidP="006D6FAB">
            <w:pPr>
              <w:spacing w:after="0" w:line="240" w:lineRule="auto"/>
              <w:rPr>
                <w:ins w:id="482" w:author="Mishra, Siddharth" w:date="2014-08-08T10:13:00Z"/>
                <w:rFonts w:ascii="Times New Roman" w:eastAsia="Times New Roman" w:hAnsi="Times New Roman" w:cs="Times New Roman"/>
                <w:sz w:val="24"/>
                <w:szCs w:val="24"/>
              </w:rPr>
            </w:pPr>
            <w:ins w:id="483" w:author="Mishra, Siddharth" w:date="2014-08-08T10:13:00Z">
              <w:r w:rsidRPr="006D6FAB">
                <w:rPr>
                  <w:rFonts w:ascii="Courier New" w:eastAsia="Times New Roman" w:hAnsi="Courier New" w:cs="Courier New"/>
                  <w:sz w:val="20"/>
                  <w:szCs w:val="20"/>
                </w:rPr>
                <w:t>    // to be deleted</w:t>
              </w:r>
            </w:ins>
          </w:p>
          <w:p w:rsidR="006D6FAB" w:rsidRPr="006D6FAB" w:rsidRDefault="006D6FAB" w:rsidP="006D6FAB">
            <w:pPr>
              <w:spacing w:after="0" w:line="240" w:lineRule="auto"/>
              <w:rPr>
                <w:ins w:id="484" w:author="Mishra, Siddharth" w:date="2014-08-08T10:13:00Z"/>
                <w:rFonts w:ascii="Times New Roman" w:eastAsia="Times New Roman" w:hAnsi="Times New Roman" w:cs="Times New Roman"/>
                <w:sz w:val="24"/>
                <w:szCs w:val="24"/>
              </w:rPr>
            </w:pPr>
            <w:ins w:id="485" w:author="Mishra, Siddharth" w:date="2014-08-08T10:13:00Z">
              <w:r w:rsidRPr="006D6FAB">
                <w:rPr>
                  <w:rFonts w:ascii="Courier New" w:eastAsia="Times New Roman" w:hAnsi="Courier New" w:cs="Courier New"/>
                  <w:sz w:val="20"/>
                  <w:szCs w:val="20"/>
                </w:rPr>
                <w:t>    else</w:t>
              </w:r>
            </w:ins>
          </w:p>
          <w:p w:rsidR="006D6FAB" w:rsidRPr="006D6FAB" w:rsidRDefault="006D6FAB" w:rsidP="006D6FAB">
            <w:pPr>
              <w:spacing w:after="0" w:line="240" w:lineRule="auto"/>
              <w:rPr>
                <w:ins w:id="486" w:author="Mishra, Siddharth" w:date="2014-08-08T10:13:00Z"/>
                <w:rFonts w:ascii="Times New Roman" w:eastAsia="Times New Roman" w:hAnsi="Times New Roman" w:cs="Times New Roman"/>
                <w:sz w:val="24"/>
                <w:szCs w:val="24"/>
              </w:rPr>
            </w:pPr>
            <w:ins w:id="487"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488" w:author="Mishra, Siddharth" w:date="2014-08-08T10:13:00Z"/>
                <w:rFonts w:ascii="Times New Roman" w:eastAsia="Times New Roman" w:hAnsi="Times New Roman" w:cs="Times New Roman"/>
                <w:sz w:val="24"/>
                <w:szCs w:val="24"/>
              </w:rPr>
            </w:pPr>
            <w:ins w:id="489" w:author="Mishra, Siddharth" w:date="2014-08-08T10:13:00Z">
              <w:r w:rsidRPr="006D6FAB">
                <w:rPr>
                  <w:rFonts w:ascii="Courier New" w:eastAsia="Times New Roman" w:hAnsi="Courier New" w:cs="Courier New"/>
                  <w:sz w:val="20"/>
                  <w:szCs w:val="20"/>
                </w:rPr>
                <w:t>        // node with only one child or no child</w:t>
              </w:r>
            </w:ins>
          </w:p>
          <w:p w:rsidR="006D6FAB" w:rsidRPr="006D6FAB" w:rsidRDefault="006D6FAB" w:rsidP="006D6FAB">
            <w:pPr>
              <w:spacing w:after="0" w:line="240" w:lineRule="auto"/>
              <w:rPr>
                <w:ins w:id="490" w:author="Mishra, Siddharth" w:date="2014-08-08T10:13:00Z"/>
                <w:rFonts w:ascii="Times New Roman" w:eastAsia="Times New Roman" w:hAnsi="Times New Roman" w:cs="Times New Roman"/>
                <w:sz w:val="24"/>
                <w:szCs w:val="24"/>
              </w:rPr>
            </w:pPr>
            <w:ins w:id="491" w:author="Mishra, Siddharth" w:date="2014-08-08T10:13:00Z">
              <w:r w:rsidRPr="006D6FAB">
                <w:rPr>
                  <w:rFonts w:ascii="Courier New" w:eastAsia="Times New Roman" w:hAnsi="Courier New" w:cs="Courier New"/>
                  <w:sz w:val="20"/>
                  <w:szCs w:val="20"/>
                </w:rPr>
                <w:t>        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(root-&gt;left == NULL)</w:t>
              </w:r>
            </w:ins>
          </w:p>
          <w:p w:rsidR="006D6FAB" w:rsidRPr="006D6FAB" w:rsidRDefault="006D6FAB" w:rsidP="006D6FAB">
            <w:pPr>
              <w:spacing w:after="0" w:line="240" w:lineRule="auto"/>
              <w:rPr>
                <w:ins w:id="492" w:author="Mishra, Siddharth" w:date="2014-08-08T10:13:00Z"/>
                <w:rFonts w:ascii="Times New Roman" w:eastAsia="Times New Roman" w:hAnsi="Times New Roman" w:cs="Times New Roman"/>
                <w:sz w:val="24"/>
                <w:szCs w:val="24"/>
              </w:rPr>
            </w:pPr>
            <w:ins w:id="493"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494" w:author="Mishra, Siddharth" w:date="2014-08-08T10:13:00Z"/>
                <w:rFonts w:ascii="Times New Roman" w:eastAsia="Times New Roman" w:hAnsi="Times New Roman" w:cs="Times New Roman"/>
                <w:sz w:val="24"/>
                <w:szCs w:val="24"/>
              </w:rPr>
            </w:pPr>
            <w:ins w:id="495"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*temp = root-&gt;right;</w:t>
              </w:r>
            </w:ins>
          </w:p>
          <w:p w:rsidR="006D6FAB" w:rsidRPr="006D6FAB" w:rsidRDefault="006D6FAB" w:rsidP="006D6FAB">
            <w:pPr>
              <w:spacing w:after="0" w:line="240" w:lineRule="auto"/>
              <w:rPr>
                <w:ins w:id="496" w:author="Mishra, Siddharth" w:date="2014-08-08T10:13:00Z"/>
                <w:rFonts w:ascii="Times New Roman" w:eastAsia="Times New Roman" w:hAnsi="Times New Roman" w:cs="Times New Roman"/>
                <w:sz w:val="24"/>
                <w:szCs w:val="24"/>
              </w:rPr>
            </w:pPr>
            <w:ins w:id="497" w:author="Mishra, Siddharth" w:date="2014-08-08T10:13:00Z">
              <w:r w:rsidRPr="006D6FAB">
                <w:rPr>
                  <w:rFonts w:ascii="Courier New" w:eastAsia="Times New Roman" w:hAnsi="Courier New" w:cs="Courier New"/>
                  <w:sz w:val="20"/>
                  <w:szCs w:val="20"/>
                </w:rPr>
                <w:t>            free(root);</w:t>
              </w:r>
            </w:ins>
          </w:p>
          <w:p w:rsidR="006D6FAB" w:rsidRPr="006D6FAB" w:rsidRDefault="006D6FAB" w:rsidP="006D6FAB">
            <w:pPr>
              <w:spacing w:after="0" w:line="240" w:lineRule="auto"/>
              <w:rPr>
                <w:ins w:id="498" w:author="Mishra, Siddharth" w:date="2014-08-08T10:13:00Z"/>
                <w:rFonts w:ascii="Times New Roman" w:eastAsia="Times New Roman" w:hAnsi="Times New Roman" w:cs="Times New Roman"/>
                <w:sz w:val="24"/>
                <w:szCs w:val="24"/>
              </w:rPr>
            </w:pPr>
            <w:ins w:id="499"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temp;</w:t>
              </w:r>
            </w:ins>
          </w:p>
          <w:p w:rsidR="006D6FAB" w:rsidRPr="006D6FAB" w:rsidRDefault="006D6FAB" w:rsidP="006D6FAB">
            <w:pPr>
              <w:spacing w:after="0" w:line="240" w:lineRule="auto"/>
              <w:rPr>
                <w:ins w:id="500" w:author="Mishra, Siddharth" w:date="2014-08-08T10:13:00Z"/>
                <w:rFonts w:ascii="Times New Roman" w:eastAsia="Times New Roman" w:hAnsi="Times New Roman" w:cs="Times New Roman"/>
                <w:sz w:val="24"/>
                <w:szCs w:val="24"/>
              </w:rPr>
            </w:pPr>
            <w:ins w:id="501"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502" w:author="Mishra, Siddharth" w:date="2014-08-08T10:13:00Z"/>
                <w:rFonts w:ascii="Times New Roman" w:eastAsia="Times New Roman" w:hAnsi="Times New Roman" w:cs="Times New Roman"/>
                <w:sz w:val="24"/>
                <w:szCs w:val="24"/>
              </w:rPr>
            </w:pPr>
            <w:ins w:id="503" w:author="Mishra, Siddharth" w:date="2014-08-08T10:13:00Z">
              <w:r w:rsidRPr="006D6FAB">
                <w:rPr>
                  <w:rFonts w:ascii="Courier New" w:eastAsia="Times New Roman" w:hAnsi="Courier New" w:cs="Courier New"/>
                  <w:sz w:val="20"/>
                  <w:szCs w:val="20"/>
                </w:rPr>
                <w:t>        else</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if</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(root-&gt;right == NULL)</w:t>
              </w:r>
            </w:ins>
          </w:p>
          <w:p w:rsidR="006D6FAB" w:rsidRPr="006D6FAB" w:rsidRDefault="006D6FAB" w:rsidP="006D6FAB">
            <w:pPr>
              <w:spacing w:after="0" w:line="240" w:lineRule="auto"/>
              <w:rPr>
                <w:ins w:id="504" w:author="Mishra, Siddharth" w:date="2014-08-08T10:13:00Z"/>
                <w:rFonts w:ascii="Times New Roman" w:eastAsia="Times New Roman" w:hAnsi="Times New Roman" w:cs="Times New Roman"/>
                <w:sz w:val="24"/>
                <w:szCs w:val="24"/>
              </w:rPr>
            </w:pPr>
            <w:ins w:id="505"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506" w:author="Mishra, Siddharth" w:date="2014-08-08T10:13:00Z"/>
                <w:rFonts w:ascii="Times New Roman" w:eastAsia="Times New Roman" w:hAnsi="Times New Roman" w:cs="Times New Roman"/>
                <w:sz w:val="24"/>
                <w:szCs w:val="24"/>
              </w:rPr>
            </w:pPr>
            <w:ins w:id="507"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*temp = root-&gt;left;</w:t>
              </w:r>
            </w:ins>
          </w:p>
          <w:p w:rsidR="006D6FAB" w:rsidRPr="006D6FAB" w:rsidRDefault="006D6FAB" w:rsidP="006D6FAB">
            <w:pPr>
              <w:spacing w:after="0" w:line="240" w:lineRule="auto"/>
              <w:rPr>
                <w:ins w:id="508" w:author="Mishra, Siddharth" w:date="2014-08-08T10:13:00Z"/>
                <w:rFonts w:ascii="Times New Roman" w:eastAsia="Times New Roman" w:hAnsi="Times New Roman" w:cs="Times New Roman"/>
                <w:sz w:val="24"/>
                <w:szCs w:val="24"/>
              </w:rPr>
            </w:pPr>
            <w:ins w:id="509" w:author="Mishra, Siddharth" w:date="2014-08-08T10:13:00Z">
              <w:r w:rsidRPr="006D6FAB">
                <w:rPr>
                  <w:rFonts w:ascii="Courier New" w:eastAsia="Times New Roman" w:hAnsi="Courier New" w:cs="Courier New"/>
                  <w:sz w:val="20"/>
                  <w:szCs w:val="20"/>
                </w:rPr>
                <w:t>            free(root);</w:t>
              </w:r>
            </w:ins>
          </w:p>
          <w:p w:rsidR="006D6FAB" w:rsidRPr="006D6FAB" w:rsidRDefault="006D6FAB" w:rsidP="006D6FAB">
            <w:pPr>
              <w:spacing w:after="0" w:line="240" w:lineRule="auto"/>
              <w:rPr>
                <w:ins w:id="510" w:author="Mishra, Siddharth" w:date="2014-08-08T10:13:00Z"/>
                <w:rFonts w:ascii="Times New Roman" w:eastAsia="Times New Roman" w:hAnsi="Times New Roman" w:cs="Times New Roman"/>
                <w:sz w:val="24"/>
                <w:szCs w:val="24"/>
              </w:rPr>
            </w:pPr>
            <w:ins w:id="511"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temp;</w:t>
              </w:r>
            </w:ins>
          </w:p>
          <w:p w:rsidR="006D6FAB" w:rsidRPr="006D6FAB" w:rsidRDefault="006D6FAB" w:rsidP="006D6FAB">
            <w:pPr>
              <w:spacing w:after="0" w:line="240" w:lineRule="auto"/>
              <w:rPr>
                <w:ins w:id="512" w:author="Mishra, Siddharth" w:date="2014-08-08T10:13:00Z"/>
                <w:rFonts w:ascii="Times New Roman" w:eastAsia="Times New Roman" w:hAnsi="Times New Roman" w:cs="Times New Roman"/>
                <w:sz w:val="24"/>
                <w:szCs w:val="24"/>
              </w:rPr>
            </w:pPr>
            <w:ins w:id="513"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514" w:author="Mishra, Siddharth" w:date="2014-08-08T10:13:00Z"/>
                <w:rFonts w:ascii="Times New Roman" w:eastAsia="Times New Roman" w:hAnsi="Times New Roman" w:cs="Times New Roman"/>
                <w:sz w:val="24"/>
                <w:szCs w:val="24"/>
              </w:rPr>
            </w:pPr>
            <w:ins w:id="515"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516" w:author="Mishra, Siddharth" w:date="2014-08-08T10:13:00Z"/>
                <w:rFonts w:ascii="Times New Roman" w:eastAsia="Times New Roman" w:hAnsi="Times New Roman" w:cs="Times New Roman"/>
                <w:sz w:val="24"/>
                <w:szCs w:val="24"/>
              </w:rPr>
            </w:pPr>
            <w:ins w:id="517" w:author="Mishra, Siddharth" w:date="2014-08-08T10:13:00Z">
              <w:r w:rsidRPr="006D6FAB">
                <w:rPr>
                  <w:rFonts w:ascii="Courier New" w:eastAsia="Times New Roman" w:hAnsi="Courier New" w:cs="Courier New"/>
                  <w:sz w:val="20"/>
                  <w:szCs w:val="20"/>
                </w:rPr>
                <w:t xml:space="preserve">        // node with two children: Get the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successor (smallest</w:t>
              </w:r>
            </w:ins>
          </w:p>
          <w:p w:rsidR="006D6FAB" w:rsidRPr="006D6FAB" w:rsidRDefault="006D6FAB" w:rsidP="006D6FAB">
            <w:pPr>
              <w:spacing w:after="0" w:line="240" w:lineRule="auto"/>
              <w:rPr>
                <w:ins w:id="518" w:author="Mishra, Siddharth" w:date="2014-08-08T10:13:00Z"/>
                <w:rFonts w:ascii="Times New Roman" w:eastAsia="Times New Roman" w:hAnsi="Times New Roman" w:cs="Times New Roman"/>
                <w:sz w:val="24"/>
                <w:szCs w:val="24"/>
              </w:rPr>
            </w:pPr>
            <w:ins w:id="519" w:author="Mishra, Siddharth" w:date="2014-08-08T10:13:00Z">
              <w:r w:rsidRPr="006D6FAB">
                <w:rPr>
                  <w:rFonts w:ascii="Courier New" w:eastAsia="Times New Roman" w:hAnsi="Courier New" w:cs="Courier New"/>
                  <w:sz w:val="20"/>
                  <w:szCs w:val="20"/>
                </w:rPr>
                <w:t xml:space="preserve">        // in the right </w:t>
              </w:r>
              <w:proofErr w:type="spellStart"/>
              <w:r w:rsidRPr="006D6FAB">
                <w:rPr>
                  <w:rFonts w:ascii="Courier New" w:eastAsia="Times New Roman" w:hAnsi="Courier New" w:cs="Courier New"/>
                  <w:sz w:val="20"/>
                  <w:szCs w:val="20"/>
                </w:rPr>
                <w:t>subtree</w:t>
              </w:r>
              <w:proofErr w:type="spellEnd"/>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520" w:author="Mishra, Siddharth" w:date="2014-08-08T10:13:00Z"/>
                <w:rFonts w:ascii="Times New Roman" w:eastAsia="Times New Roman" w:hAnsi="Times New Roman" w:cs="Times New Roman"/>
                <w:sz w:val="24"/>
                <w:szCs w:val="24"/>
              </w:rPr>
            </w:pPr>
            <w:ins w:id="52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 xml:space="preserve">node* temp = </w:t>
              </w:r>
              <w:proofErr w:type="spellStart"/>
              <w:r w:rsidRPr="006D6FAB">
                <w:rPr>
                  <w:rFonts w:ascii="Courier New" w:eastAsia="Times New Roman" w:hAnsi="Courier New" w:cs="Courier New"/>
                  <w:sz w:val="20"/>
                  <w:szCs w:val="20"/>
                </w:rPr>
                <w:t>minValueNode</w:t>
              </w:r>
              <w:proofErr w:type="spellEnd"/>
              <w:r w:rsidRPr="006D6FAB">
                <w:rPr>
                  <w:rFonts w:ascii="Courier New" w:eastAsia="Times New Roman" w:hAnsi="Courier New" w:cs="Courier New"/>
                  <w:sz w:val="20"/>
                  <w:szCs w:val="20"/>
                </w:rPr>
                <w:t>(root-&gt;right);</w:t>
              </w:r>
            </w:ins>
          </w:p>
          <w:p w:rsidR="006D6FAB" w:rsidRPr="006D6FAB" w:rsidRDefault="006D6FAB" w:rsidP="006D6FAB">
            <w:pPr>
              <w:spacing w:after="0" w:line="240" w:lineRule="auto"/>
              <w:rPr>
                <w:ins w:id="522" w:author="Mishra, Siddharth" w:date="2014-08-08T10:13:00Z"/>
                <w:rFonts w:ascii="Times New Roman" w:eastAsia="Times New Roman" w:hAnsi="Times New Roman" w:cs="Times New Roman"/>
                <w:sz w:val="24"/>
                <w:szCs w:val="24"/>
              </w:rPr>
            </w:pPr>
            <w:ins w:id="523"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524" w:author="Mishra, Siddharth" w:date="2014-08-08T10:13:00Z"/>
                <w:rFonts w:ascii="Times New Roman" w:eastAsia="Times New Roman" w:hAnsi="Times New Roman" w:cs="Times New Roman"/>
                <w:sz w:val="24"/>
                <w:szCs w:val="24"/>
              </w:rPr>
            </w:pPr>
            <w:ins w:id="525" w:author="Mishra, Siddharth" w:date="2014-08-08T10:13:00Z">
              <w:r w:rsidRPr="006D6FAB">
                <w:rPr>
                  <w:rFonts w:ascii="Courier New" w:eastAsia="Times New Roman" w:hAnsi="Courier New" w:cs="Courier New"/>
                  <w:sz w:val="20"/>
                  <w:szCs w:val="20"/>
                </w:rPr>
                <w:t xml:space="preserve">        // Copy the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successor's content to this node</w:t>
              </w:r>
            </w:ins>
          </w:p>
          <w:p w:rsidR="006D6FAB" w:rsidRPr="006D6FAB" w:rsidRDefault="006D6FAB" w:rsidP="006D6FAB">
            <w:pPr>
              <w:spacing w:after="0" w:line="240" w:lineRule="auto"/>
              <w:rPr>
                <w:ins w:id="526" w:author="Mishra, Siddharth" w:date="2014-08-08T10:13:00Z"/>
                <w:rFonts w:ascii="Times New Roman" w:eastAsia="Times New Roman" w:hAnsi="Times New Roman" w:cs="Times New Roman"/>
                <w:sz w:val="24"/>
                <w:szCs w:val="24"/>
              </w:rPr>
            </w:pPr>
            <w:ins w:id="527" w:author="Mishra, Siddharth" w:date="2014-08-08T10:13:00Z">
              <w:r w:rsidRPr="006D6FAB">
                <w:rPr>
                  <w:rFonts w:ascii="Courier New" w:eastAsia="Times New Roman" w:hAnsi="Courier New" w:cs="Courier New"/>
                  <w:sz w:val="20"/>
                  <w:szCs w:val="20"/>
                </w:rPr>
                <w:t>        root-&gt;key = temp-&gt;key;</w:t>
              </w:r>
            </w:ins>
          </w:p>
          <w:p w:rsidR="006D6FAB" w:rsidRPr="006D6FAB" w:rsidRDefault="006D6FAB" w:rsidP="006D6FAB">
            <w:pPr>
              <w:spacing w:after="0" w:line="240" w:lineRule="auto"/>
              <w:rPr>
                <w:ins w:id="528" w:author="Mishra, Siddharth" w:date="2014-08-08T10:13:00Z"/>
                <w:rFonts w:ascii="Times New Roman" w:eastAsia="Times New Roman" w:hAnsi="Times New Roman" w:cs="Times New Roman"/>
                <w:sz w:val="24"/>
                <w:szCs w:val="24"/>
              </w:rPr>
            </w:pPr>
            <w:ins w:id="529"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530" w:author="Mishra, Siddharth" w:date="2014-08-08T10:13:00Z"/>
                <w:rFonts w:ascii="Times New Roman" w:eastAsia="Times New Roman" w:hAnsi="Times New Roman" w:cs="Times New Roman"/>
                <w:sz w:val="24"/>
                <w:szCs w:val="24"/>
              </w:rPr>
            </w:pPr>
            <w:ins w:id="531" w:author="Mishra, Siddharth" w:date="2014-08-08T10:13:00Z">
              <w:r w:rsidRPr="006D6FAB">
                <w:rPr>
                  <w:rFonts w:ascii="Courier New" w:eastAsia="Times New Roman" w:hAnsi="Courier New" w:cs="Courier New"/>
                  <w:sz w:val="20"/>
                  <w:szCs w:val="20"/>
                </w:rPr>
                <w:t xml:space="preserve">        // Delete the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successor</w:t>
              </w:r>
            </w:ins>
          </w:p>
          <w:p w:rsidR="006D6FAB" w:rsidRPr="006D6FAB" w:rsidRDefault="006D6FAB" w:rsidP="006D6FAB">
            <w:pPr>
              <w:spacing w:after="0" w:line="240" w:lineRule="auto"/>
              <w:rPr>
                <w:ins w:id="532" w:author="Mishra, Siddharth" w:date="2014-08-08T10:13:00Z"/>
                <w:rFonts w:ascii="Times New Roman" w:eastAsia="Times New Roman" w:hAnsi="Times New Roman" w:cs="Times New Roman"/>
                <w:sz w:val="24"/>
                <w:szCs w:val="24"/>
              </w:rPr>
            </w:pPr>
            <w:ins w:id="533" w:author="Mishra, Siddharth" w:date="2014-08-08T10:13:00Z">
              <w:r w:rsidRPr="006D6FAB">
                <w:rPr>
                  <w:rFonts w:ascii="Courier New" w:eastAsia="Times New Roman" w:hAnsi="Courier New" w:cs="Courier New"/>
                  <w:sz w:val="20"/>
                  <w:szCs w:val="20"/>
                </w:rPr>
                <w:t xml:space="preserve">        root-&gt;right =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(root-&gt;right, temp-&gt;key);</w:t>
              </w:r>
            </w:ins>
          </w:p>
          <w:p w:rsidR="006D6FAB" w:rsidRPr="006D6FAB" w:rsidRDefault="006D6FAB" w:rsidP="006D6FAB">
            <w:pPr>
              <w:spacing w:after="0" w:line="240" w:lineRule="auto"/>
              <w:rPr>
                <w:ins w:id="534" w:author="Mishra, Siddharth" w:date="2014-08-08T10:13:00Z"/>
                <w:rFonts w:ascii="Times New Roman" w:eastAsia="Times New Roman" w:hAnsi="Times New Roman" w:cs="Times New Roman"/>
                <w:sz w:val="24"/>
                <w:szCs w:val="24"/>
              </w:rPr>
            </w:pPr>
            <w:ins w:id="535" w:author="Mishra, Siddharth" w:date="2014-08-08T10:13:00Z">
              <w:r w:rsidRPr="006D6FAB">
                <w:rPr>
                  <w:rFonts w:ascii="Courier New" w:eastAsia="Times New Roman" w:hAnsi="Courier New" w:cs="Courier New"/>
                  <w:sz w:val="20"/>
                  <w:szCs w:val="20"/>
                </w:rPr>
                <w:t>    }</w:t>
              </w:r>
            </w:ins>
          </w:p>
          <w:p w:rsidR="006D6FAB" w:rsidRPr="006D6FAB" w:rsidRDefault="006D6FAB" w:rsidP="006D6FAB">
            <w:pPr>
              <w:spacing w:after="0" w:line="240" w:lineRule="auto"/>
              <w:rPr>
                <w:ins w:id="536" w:author="Mishra, Siddharth" w:date="2014-08-08T10:13:00Z"/>
                <w:rFonts w:ascii="Times New Roman" w:eastAsia="Times New Roman" w:hAnsi="Times New Roman" w:cs="Times New Roman"/>
                <w:sz w:val="24"/>
                <w:szCs w:val="24"/>
              </w:rPr>
            </w:pPr>
            <w:ins w:id="537"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root;</w:t>
              </w:r>
            </w:ins>
          </w:p>
          <w:p w:rsidR="006D6FAB" w:rsidRPr="006D6FAB" w:rsidRDefault="006D6FAB" w:rsidP="006D6FAB">
            <w:pPr>
              <w:spacing w:after="0" w:line="240" w:lineRule="auto"/>
              <w:rPr>
                <w:ins w:id="538" w:author="Mishra, Siddharth" w:date="2014-08-08T10:13:00Z"/>
                <w:rFonts w:ascii="Times New Roman" w:eastAsia="Times New Roman" w:hAnsi="Times New Roman" w:cs="Times New Roman"/>
                <w:sz w:val="24"/>
                <w:szCs w:val="24"/>
              </w:rPr>
            </w:pPr>
            <w:ins w:id="539"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540" w:author="Mishra, Siddharth" w:date="2014-08-08T10:13:00Z"/>
                <w:rFonts w:ascii="Times New Roman" w:eastAsia="Times New Roman" w:hAnsi="Times New Roman" w:cs="Times New Roman"/>
                <w:sz w:val="24"/>
                <w:szCs w:val="24"/>
              </w:rPr>
            </w:pPr>
            <w:ins w:id="541"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542" w:author="Mishra, Siddharth" w:date="2014-08-08T10:13:00Z"/>
                <w:rFonts w:ascii="Times New Roman" w:eastAsia="Times New Roman" w:hAnsi="Times New Roman" w:cs="Times New Roman"/>
                <w:sz w:val="24"/>
                <w:szCs w:val="24"/>
              </w:rPr>
            </w:pPr>
            <w:ins w:id="543" w:author="Mishra, Siddharth" w:date="2014-08-08T10:13:00Z">
              <w:r w:rsidRPr="006D6FAB">
                <w:rPr>
                  <w:rFonts w:ascii="Courier New" w:eastAsia="Times New Roman" w:hAnsi="Courier New" w:cs="Courier New"/>
                  <w:sz w:val="20"/>
                  <w:szCs w:val="20"/>
                </w:rPr>
                <w:t>// Driver Program to test above functions</w:t>
              </w:r>
            </w:ins>
          </w:p>
          <w:p w:rsidR="006D6FAB" w:rsidRPr="006D6FAB" w:rsidRDefault="006D6FAB" w:rsidP="006D6FAB">
            <w:pPr>
              <w:spacing w:after="0" w:line="240" w:lineRule="auto"/>
              <w:rPr>
                <w:ins w:id="544" w:author="Mishra, Siddharth" w:date="2014-08-08T10:13:00Z"/>
                <w:rFonts w:ascii="Times New Roman" w:eastAsia="Times New Roman" w:hAnsi="Times New Roman" w:cs="Times New Roman"/>
                <w:sz w:val="24"/>
                <w:szCs w:val="24"/>
              </w:rPr>
            </w:pPr>
            <w:proofErr w:type="spellStart"/>
            <w:ins w:id="545" w:author="Mishra, Siddharth" w:date="2014-08-08T10:13:00Z">
              <w:r w:rsidRPr="006D6FAB">
                <w:rPr>
                  <w:rFonts w:ascii="Courier New" w:eastAsia="Times New Roman" w:hAnsi="Courier New" w:cs="Courier New"/>
                  <w:sz w:val="20"/>
                  <w:szCs w:val="20"/>
                </w:rPr>
                <w:t>int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main()</w:t>
              </w:r>
            </w:ins>
          </w:p>
          <w:p w:rsidR="006D6FAB" w:rsidRPr="006D6FAB" w:rsidRDefault="006D6FAB" w:rsidP="006D6FAB">
            <w:pPr>
              <w:spacing w:after="0" w:line="240" w:lineRule="auto"/>
              <w:rPr>
                <w:ins w:id="546" w:author="Mishra, Siddharth" w:date="2014-08-08T10:13:00Z"/>
                <w:rFonts w:ascii="Times New Roman" w:eastAsia="Times New Roman" w:hAnsi="Times New Roman" w:cs="Times New Roman"/>
                <w:sz w:val="24"/>
                <w:szCs w:val="24"/>
              </w:rPr>
            </w:pPr>
            <w:ins w:id="547" w:author="Mishra, Siddharth" w:date="2014-08-08T10:13:00Z">
              <w:r w:rsidRPr="006D6FAB">
                <w:rPr>
                  <w:rFonts w:ascii="Courier New" w:eastAsia="Times New Roman" w:hAnsi="Courier New" w:cs="Courier New"/>
                  <w:sz w:val="20"/>
                  <w:szCs w:val="20"/>
                </w:rPr>
                <w:t>{</w:t>
              </w:r>
            </w:ins>
          </w:p>
          <w:p w:rsidR="006D6FAB" w:rsidRPr="006D6FAB" w:rsidRDefault="006D6FAB" w:rsidP="006D6FAB">
            <w:pPr>
              <w:spacing w:after="0" w:line="240" w:lineRule="auto"/>
              <w:rPr>
                <w:ins w:id="548" w:author="Mishra, Siddharth" w:date="2014-08-08T10:13:00Z"/>
                <w:rFonts w:ascii="Times New Roman" w:eastAsia="Times New Roman" w:hAnsi="Times New Roman" w:cs="Times New Roman"/>
                <w:sz w:val="24"/>
                <w:szCs w:val="24"/>
              </w:rPr>
            </w:pPr>
            <w:ins w:id="549" w:author="Mishra, Siddharth" w:date="2014-08-08T10:13:00Z">
              <w:r w:rsidRPr="006D6FAB">
                <w:rPr>
                  <w:rFonts w:ascii="Courier New" w:eastAsia="Times New Roman" w:hAnsi="Courier New" w:cs="Courier New"/>
                  <w:sz w:val="20"/>
                  <w:szCs w:val="20"/>
                </w:rPr>
                <w:t>    /* Let us create following BST</w:t>
              </w:r>
            </w:ins>
          </w:p>
          <w:p w:rsidR="006D6FAB" w:rsidRPr="006D6FAB" w:rsidRDefault="006D6FAB" w:rsidP="006D6FAB">
            <w:pPr>
              <w:spacing w:after="0" w:line="240" w:lineRule="auto"/>
              <w:rPr>
                <w:ins w:id="550" w:author="Mishra, Siddharth" w:date="2014-08-08T10:13:00Z"/>
                <w:rFonts w:ascii="Times New Roman" w:eastAsia="Times New Roman" w:hAnsi="Times New Roman" w:cs="Times New Roman"/>
                <w:sz w:val="24"/>
                <w:szCs w:val="24"/>
              </w:rPr>
            </w:pPr>
            <w:ins w:id="551" w:author="Mishra, Siddharth" w:date="2014-08-08T10:13:00Z">
              <w:r w:rsidRPr="006D6FAB">
                <w:rPr>
                  <w:rFonts w:ascii="Courier New" w:eastAsia="Times New Roman" w:hAnsi="Courier New" w:cs="Courier New"/>
                  <w:sz w:val="20"/>
                  <w:szCs w:val="20"/>
                </w:rPr>
                <w:t>              50</w:t>
              </w:r>
            </w:ins>
          </w:p>
          <w:p w:rsidR="006D6FAB" w:rsidRPr="006D6FAB" w:rsidRDefault="006D6FAB" w:rsidP="006D6FAB">
            <w:pPr>
              <w:spacing w:after="0" w:line="240" w:lineRule="auto"/>
              <w:rPr>
                <w:ins w:id="552" w:author="Mishra, Siddharth" w:date="2014-08-08T10:13:00Z"/>
                <w:rFonts w:ascii="Times New Roman" w:eastAsia="Times New Roman" w:hAnsi="Times New Roman" w:cs="Times New Roman"/>
                <w:sz w:val="24"/>
                <w:szCs w:val="24"/>
              </w:rPr>
            </w:pPr>
            <w:ins w:id="553" w:author="Mishra, Siddharth" w:date="2014-08-08T10:13:00Z">
              <w:r w:rsidRPr="006D6FAB">
                <w:rPr>
                  <w:rFonts w:ascii="Courier New" w:eastAsia="Times New Roman" w:hAnsi="Courier New" w:cs="Courier New"/>
                  <w:sz w:val="20"/>
                  <w:szCs w:val="20"/>
                </w:rPr>
                <w:t>           /     \</w:t>
              </w:r>
            </w:ins>
          </w:p>
          <w:p w:rsidR="006D6FAB" w:rsidRPr="006D6FAB" w:rsidRDefault="006D6FAB" w:rsidP="006D6FAB">
            <w:pPr>
              <w:spacing w:after="0" w:line="240" w:lineRule="auto"/>
              <w:rPr>
                <w:ins w:id="554" w:author="Mishra, Siddharth" w:date="2014-08-08T10:13:00Z"/>
                <w:rFonts w:ascii="Times New Roman" w:eastAsia="Times New Roman" w:hAnsi="Times New Roman" w:cs="Times New Roman"/>
                <w:sz w:val="24"/>
                <w:szCs w:val="24"/>
              </w:rPr>
            </w:pPr>
            <w:ins w:id="555" w:author="Mishra, Siddharth" w:date="2014-08-08T10:13:00Z">
              <w:r w:rsidRPr="006D6FAB">
                <w:rPr>
                  <w:rFonts w:ascii="Courier New" w:eastAsia="Times New Roman" w:hAnsi="Courier New" w:cs="Courier New"/>
                  <w:sz w:val="20"/>
                  <w:szCs w:val="20"/>
                </w:rPr>
                <w:t>          30      70</w:t>
              </w:r>
            </w:ins>
          </w:p>
          <w:p w:rsidR="006D6FAB" w:rsidRPr="006D6FAB" w:rsidRDefault="006D6FAB" w:rsidP="006D6FAB">
            <w:pPr>
              <w:spacing w:after="0" w:line="240" w:lineRule="auto"/>
              <w:rPr>
                <w:ins w:id="556" w:author="Mishra, Siddharth" w:date="2014-08-08T10:13:00Z"/>
                <w:rFonts w:ascii="Times New Roman" w:eastAsia="Times New Roman" w:hAnsi="Times New Roman" w:cs="Times New Roman"/>
                <w:sz w:val="24"/>
                <w:szCs w:val="24"/>
              </w:rPr>
            </w:pPr>
            <w:ins w:id="557" w:author="Mishra, Siddharth" w:date="2014-08-08T10:13:00Z">
              <w:r w:rsidRPr="006D6FAB">
                <w:rPr>
                  <w:rFonts w:ascii="Courier New" w:eastAsia="Times New Roman" w:hAnsi="Courier New" w:cs="Courier New"/>
                  <w:sz w:val="20"/>
                  <w:szCs w:val="20"/>
                </w:rPr>
                <w:t>         /  \    /  \</w:t>
              </w:r>
            </w:ins>
          </w:p>
          <w:p w:rsidR="006D6FAB" w:rsidRPr="006D6FAB" w:rsidRDefault="006D6FAB" w:rsidP="006D6FAB">
            <w:pPr>
              <w:spacing w:after="0" w:line="240" w:lineRule="auto"/>
              <w:rPr>
                <w:ins w:id="558" w:author="Mishra, Siddharth" w:date="2014-08-08T10:13:00Z"/>
                <w:rFonts w:ascii="Times New Roman" w:eastAsia="Times New Roman" w:hAnsi="Times New Roman" w:cs="Times New Roman"/>
                <w:sz w:val="24"/>
                <w:szCs w:val="24"/>
              </w:rPr>
            </w:pPr>
            <w:ins w:id="559" w:author="Mishra, Siddharth" w:date="2014-08-08T10:13:00Z">
              <w:r w:rsidRPr="006D6FAB">
                <w:rPr>
                  <w:rFonts w:ascii="Courier New" w:eastAsia="Times New Roman" w:hAnsi="Courier New" w:cs="Courier New"/>
                  <w:sz w:val="20"/>
                  <w:szCs w:val="20"/>
                </w:rPr>
                <w:t>       20   40  60   80 */</w:t>
              </w:r>
            </w:ins>
          </w:p>
          <w:p w:rsidR="006D6FAB" w:rsidRPr="006D6FAB" w:rsidRDefault="006D6FAB" w:rsidP="006D6FAB">
            <w:pPr>
              <w:spacing w:after="0" w:line="240" w:lineRule="auto"/>
              <w:rPr>
                <w:ins w:id="560" w:author="Mishra, Siddharth" w:date="2014-08-08T10:13:00Z"/>
                <w:rFonts w:ascii="Times New Roman" w:eastAsia="Times New Roman" w:hAnsi="Times New Roman" w:cs="Times New Roman"/>
                <w:sz w:val="24"/>
                <w:szCs w:val="24"/>
              </w:rPr>
            </w:pPr>
            <w:ins w:id="56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struct</w:t>
              </w:r>
              <w:proofErr w:type="spellEnd"/>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node *root = NULL;</w:t>
              </w:r>
            </w:ins>
          </w:p>
          <w:p w:rsidR="006D6FAB" w:rsidRPr="006D6FAB" w:rsidRDefault="006D6FAB" w:rsidP="006D6FAB">
            <w:pPr>
              <w:spacing w:after="0" w:line="240" w:lineRule="auto"/>
              <w:rPr>
                <w:ins w:id="562" w:author="Mishra, Siddharth" w:date="2014-08-08T10:13:00Z"/>
                <w:rFonts w:ascii="Times New Roman" w:eastAsia="Times New Roman" w:hAnsi="Times New Roman" w:cs="Times New Roman"/>
                <w:sz w:val="24"/>
                <w:szCs w:val="24"/>
              </w:rPr>
            </w:pPr>
            <w:ins w:id="563" w:author="Mishra, Siddharth" w:date="2014-08-08T10:13:00Z">
              <w:r w:rsidRPr="006D6FAB">
                <w:rPr>
                  <w:rFonts w:ascii="Courier New" w:eastAsia="Times New Roman" w:hAnsi="Courier New" w:cs="Courier New"/>
                  <w:sz w:val="20"/>
                  <w:szCs w:val="20"/>
                </w:rPr>
                <w:t>    root = insert(root, 50);</w:t>
              </w:r>
            </w:ins>
          </w:p>
          <w:p w:rsidR="006D6FAB" w:rsidRPr="006D6FAB" w:rsidRDefault="006D6FAB" w:rsidP="006D6FAB">
            <w:pPr>
              <w:spacing w:after="0" w:line="240" w:lineRule="auto"/>
              <w:rPr>
                <w:ins w:id="564" w:author="Mishra, Siddharth" w:date="2014-08-08T10:13:00Z"/>
                <w:rFonts w:ascii="Times New Roman" w:eastAsia="Times New Roman" w:hAnsi="Times New Roman" w:cs="Times New Roman"/>
                <w:sz w:val="24"/>
                <w:szCs w:val="24"/>
              </w:rPr>
            </w:pPr>
            <w:ins w:id="565" w:author="Mishra, Siddharth" w:date="2014-08-08T10:13:00Z">
              <w:r w:rsidRPr="006D6FAB">
                <w:rPr>
                  <w:rFonts w:ascii="Courier New" w:eastAsia="Times New Roman" w:hAnsi="Courier New" w:cs="Courier New"/>
                  <w:sz w:val="20"/>
                  <w:szCs w:val="20"/>
                </w:rPr>
                <w:t>    root = insert(root, 30);</w:t>
              </w:r>
            </w:ins>
          </w:p>
          <w:p w:rsidR="006D6FAB" w:rsidRPr="006D6FAB" w:rsidRDefault="006D6FAB" w:rsidP="006D6FAB">
            <w:pPr>
              <w:spacing w:after="0" w:line="240" w:lineRule="auto"/>
              <w:rPr>
                <w:ins w:id="566" w:author="Mishra, Siddharth" w:date="2014-08-08T10:13:00Z"/>
                <w:rFonts w:ascii="Times New Roman" w:eastAsia="Times New Roman" w:hAnsi="Times New Roman" w:cs="Times New Roman"/>
                <w:sz w:val="24"/>
                <w:szCs w:val="24"/>
              </w:rPr>
            </w:pPr>
            <w:ins w:id="567" w:author="Mishra, Siddharth" w:date="2014-08-08T10:13:00Z">
              <w:r w:rsidRPr="006D6FAB">
                <w:rPr>
                  <w:rFonts w:ascii="Courier New" w:eastAsia="Times New Roman" w:hAnsi="Courier New" w:cs="Courier New"/>
                  <w:sz w:val="20"/>
                  <w:szCs w:val="20"/>
                </w:rPr>
                <w:t>    root = insert(root, 20);</w:t>
              </w:r>
            </w:ins>
          </w:p>
          <w:p w:rsidR="006D6FAB" w:rsidRPr="006D6FAB" w:rsidRDefault="006D6FAB" w:rsidP="006D6FAB">
            <w:pPr>
              <w:spacing w:after="0" w:line="240" w:lineRule="auto"/>
              <w:rPr>
                <w:ins w:id="568" w:author="Mishra, Siddharth" w:date="2014-08-08T10:13:00Z"/>
                <w:rFonts w:ascii="Times New Roman" w:eastAsia="Times New Roman" w:hAnsi="Times New Roman" w:cs="Times New Roman"/>
                <w:sz w:val="24"/>
                <w:szCs w:val="24"/>
              </w:rPr>
            </w:pPr>
            <w:ins w:id="569" w:author="Mishra, Siddharth" w:date="2014-08-08T10:13:00Z">
              <w:r w:rsidRPr="006D6FAB">
                <w:rPr>
                  <w:rFonts w:ascii="Courier New" w:eastAsia="Times New Roman" w:hAnsi="Courier New" w:cs="Courier New"/>
                  <w:sz w:val="20"/>
                  <w:szCs w:val="20"/>
                </w:rPr>
                <w:t>    root = insert(root, 40);</w:t>
              </w:r>
            </w:ins>
          </w:p>
          <w:p w:rsidR="006D6FAB" w:rsidRPr="006D6FAB" w:rsidRDefault="006D6FAB" w:rsidP="006D6FAB">
            <w:pPr>
              <w:spacing w:after="0" w:line="240" w:lineRule="auto"/>
              <w:rPr>
                <w:ins w:id="570" w:author="Mishra, Siddharth" w:date="2014-08-08T10:13:00Z"/>
                <w:rFonts w:ascii="Times New Roman" w:eastAsia="Times New Roman" w:hAnsi="Times New Roman" w:cs="Times New Roman"/>
                <w:sz w:val="24"/>
                <w:szCs w:val="24"/>
              </w:rPr>
            </w:pPr>
            <w:ins w:id="571" w:author="Mishra, Siddharth" w:date="2014-08-08T10:13:00Z">
              <w:r w:rsidRPr="006D6FAB">
                <w:rPr>
                  <w:rFonts w:ascii="Courier New" w:eastAsia="Times New Roman" w:hAnsi="Courier New" w:cs="Courier New"/>
                  <w:sz w:val="20"/>
                  <w:szCs w:val="20"/>
                </w:rPr>
                <w:t>    root = insert(root, 70);</w:t>
              </w:r>
            </w:ins>
          </w:p>
          <w:p w:rsidR="006D6FAB" w:rsidRPr="006D6FAB" w:rsidRDefault="006D6FAB" w:rsidP="006D6FAB">
            <w:pPr>
              <w:spacing w:after="0" w:line="240" w:lineRule="auto"/>
              <w:rPr>
                <w:ins w:id="572" w:author="Mishra, Siddharth" w:date="2014-08-08T10:13:00Z"/>
                <w:rFonts w:ascii="Times New Roman" w:eastAsia="Times New Roman" w:hAnsi="Times New Roman" w:cs="Times New Roman"/>
                <w:sz w:val="24"/>
                <w:szCs w:val="24"/>
              </w:rPr>
            </w:pPr>
            <w:ins w:id="573" w:author="Mishra, Siddharth" w:date="2014-08-08T10:13:00Z">
              <w:r w:rsidRPr="006D6FAB">
                <w:rPr>
                  <w:rFonts w:ascii="Courier New" w:eastAsia="Times New Roman" w:hAnsi="Courier New" w:cs="Courier New"/>
                  <w:sz w:val="20"/>
                  <w:szCs w:val="20"/>
                </w:rPr>
                <w:t>    root = insert(root, 60);</w:t>
              </w:r>
            </w:ins>
          </w:p>
          <w:p w:rsidR="006D6FAB" w:rsidRPr="006D6FAB" w:rsidRDefault="006D6FAB" w:rsidP="006D6FAB">
            <w:pPr>
              <w:spacing w:after="0" w:line="240" w:lineRule="auto"/>
              <w:rPr>
                <w:ins w:id="574" w:author="Mishra, Siddharth" w:date="2014-08-08T10:13:00Z"/>
                <w:rFonts w:ascii="Times New Roman" w:eastAsia="Times New Roman" w:hAnsi="Times New Roman" w:cs="Times New Roman"/>
                <w:sz w:val="24"/>
                <w:szCs w:val="24"/>
              </w:rPr>
            </w:pPr>
            <w:ins w:id="575" w:author="Mishra, Siddharth" w:date="2014-08-08T10:13:00Z">
              <w:r w:rsidRPr="006D6FAB">
                <w:rPr>
                  <w:rFonts w:ascii="Courier New" w:eastAsia="Times New Roman" w:hAnsi="Courier New" w:cs="Courier New"/>
                  <w:sz w:val="20"/>
                  <w:szCs w:val="20"/>
                </w:rPr>
                <w:t>    root = insert(root, 80);</w:t>
              </w:r>
            </w:ins>
          </w:p>
          <w:p w:rsidR="006D6FAB" w:rsidRPr="006D6FAB" w:rsidRDefault="006D6FAB" w:rsidP="006D6FAB">
            <w:pPr>
              <w:spacing w:after="0" w:line="240" w:lineRule="auto"/>
              <w:rPr>
                <w:ins w:id="576" w:author="Mishra, Siddharth" w:date="2014-08-08T10:13:00Z"/>
                <w:rFonts w:ascii="Times New Roman" w:eastAsia="Times New Roman" w:hAnsi="Times New Roman" w:cs="Times New Roman"/>
                <w:sz w:val="24"/>
                <w:szCs w:val="24"/>
              </w:rPr>
            </w:pPr>
            <w:ins w:id="577"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578" w:author="Mishra, Siddharth" w:date="2014-08-08T10:13:00Z"/>
                <w:rFonts w:ascii="Times New Roman" w:eastAsia="Times New Roman" w:hAnsi="Times New Roman" w:cs="Times New Roman"/>
                <w:sz w:val="24"/>
                <w:szCs w:val="24"/>
              </w:rPr>
            </w:pPr>
            <w:ins w:id="57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traversal of the given tree \n");</w:t>
              </w:r>
            </w:ins>
          </w:p>
          <w:p w:rsidR="006D6FAB" w:rsidRPr="006D6FAB" w:rsidRDefault="006D6FAB" w:rsidP="006D6FAB">
            <w:pPr>
              <w:spacing w:after="0" w:line="240" w:lineRule="auto"/>
              <w:rPr>
                <w:ins w:id="580" w:author="Mishra, Siddharth" w:date="2014-08-08T10:13:00Z"/>
                <w:rFonts w:ascii="Times New Roman" w:eastAsia="Times New Roman" w:hAnsi="Times New Roman" w:cs="Times New Roman"/>
                <w:sz w:val="24"/>
                <w:szCs w:val="24"/>
              </w:rPr>
            </w:pPr>
            <w:ins w:id="58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(root);</w:t>
              </w:r>
            </w:ins>
          </w:p>
          <w:p w:rsidR="006D6FAB" w:rsidRPr="006D6FAB" w:rsidRDefault="006D6FAB" w:rsidP="006D6FAB">
            <w:pPr>
              <w:spacing w:after="0" w:line="240" w:lineRule="auto"/>
              <w:rPr>
                <w:ins w:id="582" w:author="Mishra, Siddharth" w:date="2014-08-08T10:13:00Z"/>
                <w:rFonts w:ascii="Times New Roman" w:eastAsia="Times New Roman" w:hAnsi="Times New Roman" w:cs="Times New Roman"/>
                <w:sz w:val="24"/>
                <w:szCs w:val="24"/>
              </w:rPr>
            </w:pPr>
            <w:ins w:id="583" w:author="Mishra, Siddharth" w:date="2014-08-08T10:13:00Z">
              <w:r w:rsidRPr="006D6FAB">
                <w:rPr>
                  <w:rFonts w:ascii="Times New Roman" w:eastAsia="Times New Roman" w:hAnsi="Times New Roman" w:cs="Times New Roman"/>
                  <w:sz w:val="24"/>
                  <w:szCs w:val="24"/>
                </w:rPr>
                <w:lastRenderedPageBreak/>
                <w:t> </w:t>
              </w:r>
            </w:ins>
          </w:p>
          <w:p w:rsidR="006D6FAB" w:rsidRPr="006D6FAB" w:rsidRDefault="006D6FAB" w:rsidP="006D6FAB">
            <w:pPr>
              <w:spacing w:after="0" w:line="240" w:lineRule="auto"/>
              <w:rPr>
                <w:ins w:id="584" w:author="Mishra, Siddharth" w:date="2014-08-08T10:13:00Z"/>
                <w:rFonts w:ascii="Times New Roman" w:eastAsia="Times New Roman" w:hAnsi="Times New Roman" w:cs="Times New Roman"/>
                <w:sz w:val="24"/>
                <w:szCs w:val="24"/>
              </w:rPr>
            </w:pPr>
            <w:ins w:id="585"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nDelete</w:t>
              </w:r>
              <w:proofErr w:type="spellEnd"/>
              <w:r w:rsidRPr="006D6FAB">
                <w:rPr>
                  <w:rFonts w:ascii="Courier New" w:eastAsia="Times New Roman" w:hAnsi="Courier New" w:cs="Courier New"/>
                  <w:sz w:val="20"/>
                  <w:szCs w:val="20"/>
                </w:rPr>
                <w:t xml:space="preserve"> 20\n");</w:t>
              </w:r>
            </w:ins>
          </w:p>
          <w:p w:rsidR="006D6FAB" w:rsidRPr="006D6FAB" w:rsidRDefault="006D6FAB" w:rsidP="006D6FAB">
            <w:pPr>
              <w:spacing w:after="0" w:line="240" w:lineRule="auto"/>
              <w:rPr>
                <w:ins w:id="586" w:author="Mishra, Siddharth" w:date="2014-08-08T10:13:00Z"/>
                <w:rFonts w:ascii="Times New Roman" w:eastAsia="Times New Roman" w:hAnsi="Times New Roman" w:cs="Times New Roman"/>
                <w:sz w:val="24"/>
                <w:szCs w:val="24"/>
              </w:rPr>
            </w:pPr>
            <w:ins w:id="587" w:author="Mishra, Siddharth" w:date="2014-08-08T10:13:00Z">
              <w:r w:rsidRPr="006D6FAB">
                <w:rPr>
                  <w:rFonts w:ascii="Courier New" w:eastAsia="Times New Roman" w:hAnsi="Courier New" w:cs="Courier New"/>
                  <w:sz w:val="20"/>
                  <w:szCs w:val="20"/>
                </w:rPr>
                <w:t xml:space="preserve">    root =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(root, 20);</w:t>
              </w:r>
            </w:ins>
          </w:p>
          <w:p w:rsidR="006D6FAB" w:rsidRPr="006D6FAB" w:rsidRDefault="006D6FAB" w:rsidP="006D6FAB">
            <w:pPr>
              <w:spacing w:after="0" w:line="240" w:lineRule="auto"/>
              <w:rPr>
                <w:ins w:id="588" w:author="Mishra, Siddharth" w:date="2014-08-08T10:13:00Z"/>
                <w:rFonts w:ascii="Times New Roman" w:eastAsia="Times New Roman" w:hAnsi="Times New Roman" w:cs="Times New Roman"/>
                <w:sz w:val="24"/>
                <w:szCs w:val="24"/>
              </w:rPr>
            </w:pPr>
            <w:ins w:id="58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traversal of the modified tree \n");</w:t>
              </w:r>
            </w:ins>
          </w:p>
          <w:p w:rsidR="006D6FAB" w:rsidRPr="006D6FAB" w:rsidRDefault="006D6FAB" w:rsidP="006D6FAB">
            <w:pPr>
              <w:spacing w:after="0" w:line="240" w:lineRule="auto"/>
              <w:rPr>
                <w:ins w:id="590" w:author="Mishra, Siddharth" w:date="2014-08-08T10:13:00Z"/>
                <w:rFonts w:ascii="Times New Roman" w:eastAsia="Times New Roman" w:hAnsi="Times New Roman" w:cs="Times New Roman"/>
                <w:sz w:val="24"/>
                <w:szCs w:val="24"/>
              </w:rPr>
            </w:pPr>
            <w:ins w:id="59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(root);</w:t>
              </w:r>
            </w:ins>
          </w:p>
          <w:p w:rsidR="006D6FAB" w:rsidRPr="006D6FAB" w:rsidRDefault="006D6FAB" w:rsidP="006D6FAB">
            <w:pPr>
              <w:spacing w:after="0" w:line="240" w:lineRule="auto"/>
              <w:rPr>
                <w:ins w:id="592" w:author="Mishra, Siddharth" w:date="2014-08-08T10:13:00Z"/>
                <w:rFonts w:ascii="Times New Roman" w:eastAsia="Times New Roman" w:hAnsi="Times New Roman" w:cs="Times New Roman"/>
                <w:sz w:val="24"/>
                <w:szCs w:val="24"/>
              </w:rPr>
            </w:pPr>
            <w:ins w:id="593"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594" w:author="Mishra, Siddharth" w:date="2014-08-08T10:13:00Z"/>
                <w:rFonts w:ascii="Times New Roman" w:eastAsia="Times New Roman" w:hAnsi="Times New Roman" w:cs="Times New Roman"/>
                <w:sz w:val="24"/>
                <w:szCs w:val="24"/>
              </w:rPr>
            </w:pPr>
            <w:ins w:id="595"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nDelete</w:t>
              </w:r>
              <w:proofErr w:type="spellEnd"/>
              <w:r w:rsidRPr="006D6FAB">
                <w:rPr>
                  <w:rFonts w:ascii="Courier New" w:eastAsia="Times New Roman" w:hAnsi="Courier New" w:cs="Courier New"/>
                  <w:sz w:val="20"/>
                  <w:szCs w:val="20"/>
                </w:rPr>
                <w:t xml:space="preserve"> 30\n");</w:t>
              </w:r>
            </w:ins>
          </w:p>
          <w:p w:rsidR="006D6FAB" w:rsidRPr="006D6FAB" w:rsidRDefault="006D6FAB" w:rsidP="006D6FAB">
            <w:pPr>
              <w:spacing w:after="0" w:line="240" w:lineRule="auto"/>
              <w:rPr>
                <w:ins w:id="596" w:author="Mishra, Siddharth" w:date="2014-08-08T10:13:00Z"/>
                <w:rFonts w:ascii="Times New Roman" w:eastAsia="Times New Roman" w:hAnsi="Times New Roman" w:cs="Times New Roman"/>
                <w:sz w:val="24"/>
                <w:szCs w:val="24"/>
              </w:rPr>
            </w:pPr>
            <w:ins w:id="597" w:author="Mishra, Siddharth" w:date="2014-08-08T10:13:00Z">
              <w:r w:rsidRPr="006D6FAB">
                <w:rPr>
                  <w:rFonts w:ascii="Courier New" w:eastAsia="Times New Roman" w:hAnsi="Courier New" w:cs="Courier New"/>
                  <w:sz w:val="20"/>
                  <w:szCs w:val="20"/>
                </w:rPr>
                <w:t xml:space="preserve">    root =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(root, 30);</w:t>
              </w:r>
            </w:ins>
          </w:p>
          <w:p w:rsidR="006D6FAB" w:rsidRPr="006D6FAB" w:rsidRDefault="006D6FAB" w:rsidP="006D6FAB">
            <w:pPr>
              <w:spacing w:after="0" w:line="240" w:lineRule="auto"/>
              <w:rPr>
                <w:ins w:id="598" w:author="Mishra, Siddharth" w:date="2014-08-08T10:13:00Z"/>
                <w:rFonts w:ascii="Times New Roman" w:eastAsia="Times New Roman" w:hAnsi="Times New Roman" w:cs="Times New Roman"/>
                <w:sz w:val="24"/>
                <w:szCs w:val="24"/>
              </w:rPr>
            </w:pPr>
            <w:ins w:id="59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traversal of the modified tree \n");</w:t>
              </w:r>
            </w:ins>
          </w:p>
          <w:p w:rsidR="006D6FAB" w:rsidRPr="006D6FAB" w:rsidRDefault="006D6FAB" w:rsidP="006D6FAB">
            <w:pPr>
              <w:spacing w:after="0" w:line="240" w:lineRule="auto"/>
              <w:rPr>
                <w:ins w:id="600" w:author="Mishra, Siddharth" w:date="2014-08-08T10:13:00Z"/>
                <w:rFonts w:ascii="Times New Roman" w:eastAsia="Times New Roman" w:hAnsi="Times New Roman" w:cs="Times New Roman"/>
                <w:sz w:val="24"/>
                <w:szCs w:val="24"/>
              </w:rPr>
            </w:pPr>
            <w:ins w:id="60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(root);</w:t>
              </w:r>
            </w:ins>
          </w:p>
          <w:p w:rsidR="006D6FAB" w:rsidRPr="006D6FAB" w:rsidRDefault="006D6FAB" w:rsidP="006D6FAB">
            <w:pPr>
              <w:spacing w:after="0" w:line="240" w:lineRule="auto"/>
              <w:rPr>
                <w:ins w:id="602" w:author="Mishra, Siddharth" w:date="2014-08-08T10:13:00Z"/>
                <w:rFonts w:ascii="Times New Roman" w:eastAsia="Times New Roman" w:hAnsi="Times New Roman" w:cs="Times New Roman"/>
                <w:sz w:val="24"/>
                <w:szCs w:val="24"/>
              </w:rPr>
            </w:pPr>
            <w:ins w:id="603"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604" w:author="Mishra, Siddharth" w:date="2014-08-08T10:13:00Z"/>
                <w:rFonts w:ascii="Times New Roman" w:eastAsia="Times New Roman" w:hAnsi="Times New Roman" w:cs="Times New Roman"/>
                <w:sz w:val="24"/>
                <w:szCs w:val="24"/>
              </w:rPr>
            </w:pPr>
            <w:ins w:id="605"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nDelete</w:t>
              </w:r>
              <w:proofErr w:type="spellEnd"/>
              <w:r w:rsidRPr="006D6FAB">
                <w:rPr>
                  <w:rFonts w:ascii="Courier New" w:eastAsia="Times New Roman" w:hAnsi="Courier New" w:cs="Courier New"/>
                  <w:sz w:val="20"/>
                  <w:szCs w:val="20"/>
                </w:rPr>
                <w:t xml:space="preserve"> 50\n");</w:t>
              </w:r>
            </w:ins>
          </w:p>
          <w:p w:rsidR="006D6FAB" w:rsidRPr="006D6FAB" w:rsidRDefault="006D6FAB" w:rsidP="006D6FAB">
            <w:pPr>
              <w:spacing w:after="0" w:line="240" w:lineRule="auto"/>
              <w:rPr>
                <w:ins w:id="606" w:author="Mishra, Siddharth" w:date="2014-08-08T10:13:00Z"/>
                <w:rFonts w:ascii="Times New Roman" w:eastAsia="Times New Roman" w:hAnsi="Times New Roman" w:cs="Times New Roman"/>
                <w:sz w:val="24"/>
                <w:szCs w:val="24"/>
              </w:rPr>
            </w:pPr>
            <w:ins w:id="607" w:author="Mishra, Siddharth" w:date="2014-08-08T10:13:00Z">
              <w:r w:rsidRPr="006D6FAB">
                <w:rPr>
                  <w:rFonts w:ascii="Courier New" w:eastAsia="Times New Roman" w:hAnsi="Courier New" w:cs="Courier New"/>
                  <w:sz w:val="20"/>
                  <w:szCs w:val="20"/>
                </w:rPr>
                <w:t xml:space="preserve">    root = </w:t>
              </w:r>
              <w:proofErr w:type="spellStart"/>
              <w:r w:rsidRPr="006D6FAB">
                <w:rPr>
                  <w:rFonts w:ascii="Courier New" w:eastAsia="Times New Roman" w:hAnsi="Courier New" w:cs="Courier New"/>
                  <w:sz w:val="20"/>
                  <w:szCs w:val="20"/>
                </w:rPr>
                <w:t>deleteNode</w:t>
              </w:r>
              <w:proofErr w:type="spellEnd"/>
              <w:r w:rsidRPr="006D6FAB">
                <w:rPr>
                  <w:rFonts w:ascii="Courier New" w:eastAsia="Times New Roman" w:hAnsi="Courier New" w:cs="Courier New"/>
                  <w:sz w:val="20"/>
                  <w:szCs w:val="20"/>
                </w:rPr>
                <w:t>(root, 50);</w:t>
              </w:r>
            </w:ins>
          </w:p>
          <w:p w:rsidR="006D6FAB" w:rsidRPr="006D6FAB" w:rsidRDefault="006D6FAB" w:rsidP="006D6FAB">
            <w:pPr>
              <w:spacing w:after="0" w:line="240" w:lineRule="auto"/>
              <w:rPr>
                <w:ins w:id="608" w:author="Mishra, Siddharth" w:date="2014-08-08T10:13:00Z"/>
                <w:rFonts w:ascii="Times New Roman" w:eastAsia="Times New Roman" w:hAnsi="Times New Roman" w:cs="Times New Roman"/>
                <w:sz w:val="24"/>
                <w:szCs w:val="24"/>
              </w:rPr>
            </w:pPr>
            <w:ins w:id="609"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printf</w:t>
              </w:r>
              <w:proofErr w:type="spellEnd"/>
              <w:r w:rsidRPr="006D6FAB">
                <w:rPr>
                  <w:rFonts w:ascii="Courier New" w:eastAsia="Times New Roman" w:hAnsi="Courier New" w:cs="Courier New"/>
                  <w:sz w:val="20"/>
                  <w:szCs w:val="20"/>
                </w:rPr>
                <w:t>("</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 xml:space="preserve"> traversal of the modified tree \n");</w:t>
              </w:r>
            </w:ins>
          </w:p>
          <w:p w:rsidR="006D6FAB" w:rsidRPr="006D6FAB" w:rsidRDefault="006D6FAB" w:rsidP="006D6FAB">
            <w:pPr>
              <w:spacing w:after="0" w:line="240" w:lineRule="auto"/>
              <w:rPr>
                <w:ins w:id="610" w:author="Mishra, Siddharth" w:date="2014-08-08T10:13:00Z"/>
                <w:rFonts w:ascii="Times New Roman" w:eastAsia="Times New Roman" w:hAnsi="Times New Roman" w:cs="Times New Roman"/>
                <w:sz w:val="24"/>
                <w:szCs w:val="24"/>
              </w:rPr>
            </w:pPr>
            <w:ins w:id="611" w:author="Mishra, Siddharth" w:date="2014-08-08T10:13:00Z">
              <w:r w:rsidRPr="006D6FAB">
                <w:rPr>
                  <w:rFonts w:ascii="Courier New" w:eastAsia="Times New Roman" w:hAnsi="Courier New" w:cs="Courier New"/>
                  <w:sz w:val="20"/>
                  <w:szCs w:val="20"/>
                </w:rPr>
                <w:t>    </w:t>
              </w:r>
              <w:proofErr w:type="spellStart"/>
              <w:r w:rsidRPr="006D6FAB">
                <w:rPr>
                  <w:rFonts w:ascii="Courier New" w:eastAsia="Times New Roman" w:hAnsi="Courier New" w:cs="Courier New"/>
                  <w:sz w:val="20"/>
                  <w:szCs w:val="20"/>
                </w:rPr>
                <w:t>inorder</w:t>
              </w:r>
              <w:proofErr w:type="spellEnd"/>
              <w:r w:rsidRPr="006D6FAB">
                <w:rPr>
                  <w:rFonts w:ascii="Courier New" w:eastAsia="Times New Roman" w:hAnsi="Courier New" w:cs="Courier New"/>
                  <w:sz w:val="20"/>
                  <w:szCs w:val="20"/>
                </w:rPr>
                <w:t>(root);</w:t>
              </w:r>
            </w:ins>
          </w:p>
          <w:p w:rsidR="006D6FAB" w:rsidRPr="006D6FAB" w:rsidRDefault="006D6FAB" w:rsidP="006D6FAB">
            <w:pPr>
              <w:spacing w:after="0" w:line="240" w:lineRule="auto"/>
              <w:rPr>
                <w:ins w:id="612" w:author="Mishra, Siddharth" w:date="2014-08-08T10:13:00Z"/>
                <w:rFonts w:ascii="Times New Roman" w:eastAsia="Times New Roman" w:hAnsi="Times New Roman" w:cs="Times New Roman"/>
                <w:sz w:val="24"/>
                <w:szCs w:val="24"/>
              </w:rPr>
            </w:pPr>
            <w:ins w:id="613" w:author="Mishra, Siddharth" w:date="2014-08-08T10:13:00Z">
              <w:r w:rsidRPr="006D6FAB">
                <w:rPr>
                  <w:rFonts w:ascii="Times New Roman" w:eastAsia="Times New Roman" w:hAnsi="Times New Roman" w:cs="Times New Roman"/>
                  <w:sz w:val="24"/>
                  <w:szCs w:val="24"/>
                </w:rPr>
                <w:t> </w:t>
              </w:r>
            </w:ins>
          </w:p>
          <w:p w:rsidR="006D6FAB" w:rsidRPr="006D6FAB" w:rsidRDefault="006D6FAB" w:rsidP="006D6FAB">
            <w:pPr>
              <w:spacing w:after="0" w:line="240" w:lineRule="auto"/>
              <w:rPr>
                <w:ins w:id="614" w:author="Mishra, Siddharth" w:date="2014-08-08T10:13:00Z"/>
                <w:rFonts w:ascii="Times New Roman" w:eastAsia="Times New Roman" w:hAnsi="Times New Roman" w:cs="Times New Roman"/>
                <w:sz w:val="24"/>
                <w:szCs w:val="24"/>
              </w:rPr>
            </w:pPr>
            <w:ins w:id="615" w:author="Mishra, Siddharth" w:date="2014-08-08T10:13:00Z">
              <w:r w:rsidRPr="006D6FAB">
                <w:rPr>
                  <w:rFonts w:ascii="Courier New" w:eastAsia="Times New Roman" w:hAnsi="Courier New" w:cs="Courier New"/>
                  <w:sz w:val="20"/>
                  <w:szCs w:val="20"/>
                </w:rPr>
                <w:t>    return</w:t>
              </w:r>
              <w:r w:rsidRPr="006D6FAB">
                <w:rPr>
                  <w:rFonts w:ascii="Times New Roman" w:eastAsia="Times New Roman" w:hAnsi="Times New Roman" w:cs="Times New Roman"/>
                  <w:sz w:val="24"/>
                  <w:szCs w:val="24"/>
                </w:rPr>
                <w:t xml:space="preserve"> </w:t>
              </w:r>
              <w:r w:rsidRPr="006D6FAB">
                <w:rPr>
                  <w:rFonts w:ascii="Courier New" w:eastAsia="Times New Roman" w:hAnsi="Courier New" w:cs="Courier New"/>
                  <w:sz w:val="20"/>
                  <w:szCs w:val="20"/>
                </w:rPr>
                <w:t>0;</w:t>
              </w:r>
            </w:ins>
          </w:p>
          <w:p w:rsidR="006D6FAB" w:rsidRPr="006D6FAB" w:rsidRDefault="006D6FAB" w:rsidP="006D6FAB">
            <w:pPr>
              <w:spacing w:after="0" w:line="240" w:lineRule="auto"/>
              <w:rPr>
                <w:ins w:id="616" w:author="Mishra, Siddharth" w:date="2014-08-08T10:13:00Z"/>
                <w:rFonts w:ascii="Times New Roman" w:eastAsia="Times New Roman" w:hAnsi="Times New Roman" w:cs="Times New Roman"/>
                <w:sz w:val="24"/>
                <w:szCs w:val="24"/>
              </w:rPr>
            </w:pPr>
            <w:ins w:id="617" w:author="Mishra, Siddharth" w:date="2014-08-08T10:13:00Z">
              <w:r w:rsidRPr="006D6FAB">
                <w:rPr>
                  <w:rFonts w:ascii="Courier New" w:eastAsia="Times New Roman" w:hAnsi="Courier New" w:cs="Courier New"/>
                  <w:sz w:val="20"/>
                  <w:szCs w:val="20"/>
                </w:rPr>
                <w:t>}</w:t>
              </w:r>
            </w:ins>
          </w:p>
        </w:tc>
      </w:tr>
    </w:tbl>
    <w:p w:rsidR="006D6FAB" w:rsidRPr="006D6FAB" w:rsidRDefault="006D6FAB" w:rsidP="006D6FAB">
      <w:pPr>
        <w:shd w:val="clear" w:color="auto" w:fill="FFFFFF"/>
        <w:spacing w:before="100" w:beforeAutospacing="1" w:after="100" w:afterAutospacing="1" w:line="292" w:lineRule="atLeast"/>
        <w:rPr>
          <w:ins w:id="618" w:author="Mishra, Siddharth" w:date="2014-08-08T10:13:00Z"/>
          <w:rFonts w:ascii="Helvetica" w:eastAsia="Times New Roman" w:hAnsi="Helvetica" w:cs="Helvetica"/>
          <w:color w:val="000000"/>
          <w:sz w:val="20"/>
          <w:szCs w:val="20"/>
        </w:rPr>
      </w:pPr>
      <w:ins w:id="619" w:author="Mishra, Siddharth" w:date="2014-08-08T10:13:00Z">
        <w:r w:rsidRPr="006D6FAB">
          <w:rPr>
            <w:rFonts w:ascii="Helvetica" w:eastAsia="Times New Roman" w:hAnsi="Helvetica" w:cs="Helvetica"/>
            <w:color w:val="000000"/>
            <w:sz w:val="20"/>
            <w:szCs w:val="20"/>
          </w:rPr>
          <w:lastRenderedPageBreak/>
          <w:t>Output:</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20" w:author="Mishra, Siddharth" w:date="2014-08-08T10:13:00Z"/>
          <w:rFonts w:ascii="Courier New" w:eastAsia="Times New Roman" w:hAnsi="Courier New" w:cs="Courier New"/>
          <w:color w:val="000000"/>
          <w:sz w:val="26"/>
          <w:szCs w:val="26"/>
        </w:rPr>
      </w:pPr>
      <w:proofErr w:type="spellStart"/>
      <w:ins w:id="621" w:author="Mishra, Siddharth" w:date="2014-08-08T10:13:00Z">
        <w:r w:rsidRPr="006D6FAB">
          <w:rPr>
            <w:rFonts w:ascii="Courier New" w:eastAsia="Times New Roman" w:hAnsi="Courier New" w:cs="Courier New"/>
            <w:color w:val="000000"/>
            <w:sz w:val="26"/>
            <w:szCs w:val="26"/>
          </w:rPr>
          <w:t>Inorder</w:t>
        </w:r>
        <w:proofErr w:type="spellEnd"/>
        <w:r w:rsidRPr="006D6FAB">
          <w:rPr>
            <w:rFonts w:ascii="Courier New" w:eastAsia="Times New Roman" w:hAnsi="Courier New" w:cs="Courier New"/>
            <w:color w:val="000000"/>
            <w:sz w:val="26"/>
            <w:szCs w:val="26"/>
          </w:rPr>
          <w:t xml:space="preserve"> traversal of the given tree</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22" w:author="Mishra, Siddharth" w:date="2014-08-08T10:13:00Z"/>
          <w:rFonts w:ascii="Courier New" w:eastAsia="Times New Roman" w:hAnsi="Courier New" w:cs="Courier New"/>
          <w:color w:val="000000"/>
          <w:sz w:val="26"/>
          <w:szCs w:val="26"/>
        </w:rPr>
      </w:pPr>
      <w:ins w:id="623" w:author="Mishra, Siddharth" w:date="2014-08-08T10:13:00Z">
        <w:r w:rsidRPr="006D6FAB">
          <w:rPr>
            <w:rFonts w:ascii="Courier New" w:eastAsia="Times New Roman" w:hAnsi="Courier New" w:cs="Courier New"/>
            <w:color w:val="000000"/>
            <w:sz w:val="26"/>
            <w:szCs w:val="26"/>
          </w:rPr>
          <w:t>20 30 40 50 60 70 80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24" w:author="Mishra, Siddharth" w:date="2014-08-08T10:13:00Z"/>
          <w:rFonts w:ascii="Courier New" w:eastAsia="Times New Roman" w:hAnsi="Courier New" w:cs="Courier New"/>
          <w:color w:val="000000"/>
          <w:sz w:val="26"/>
          <w:szCs w:val="26"/>
        </w:rPr>
      </w:pPr>
      <w:ins w:id="625" w:author="Mishra, Siddharth" w:date="2014-08-08T10:13:00Z">
        <w:r w:rsidRPr="006D6FAB">
          <w:rPr>
            <w:rFonts w:ascii="Courier New" w:eastAsia="Times New Roman" w:hAnsi="Courier New" w:cs="Courier New"/>
            <w:color w:val="000000"/>
            <w:sz w:val="26"/>
            <w:szCs w:val="26"/>
          </w:rPr>
          <w:t>Delete 20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26" w:author="Mishra, Siddharth" w:date="2014-08-08T10:13:00Z"/>
          <w:rFonts w:ascii="Courier New" w:eastAsia="Times New Roman" w:hAnsi="Courier New" w:cs="Courier New"/>
          <w:color w:val="000000"/>
          <w:sz w:val="26"/>
          <w:szCs w:val="26"/>
        </w:rPr>
      </w:pPr>
      <w:proofErr w:type="spellStart"/>
      <w:ins w:id="627" w:author="Mishra, Siddharth" w:date="2014-08-08T10:13:00Z">
        <w:r w:rsidRPr="006D6FAB">
          <w:rPr>
            <w:rFonts w:ascii="Courier New" w:eastAsia="Times New Roman" w:hAnsi="Courier New" w:cs="Courier New"/>
            <w:color w:val="000000"/>
            <w:sz w:val="26"/>
            <w:szCs w:val="26"/>
          </w:rPr>
          <w:t>Inorder</w:t>
        </w:r>
        <w:proofErr w:type="spellEnd"/>
        <w:r w:rsidRPr="006D6FAB">
          <w:rPr>
            <w:rFonts w:ascii="Courier New" w:eastAsia="Times New Roman" w:hAnsi="Courier New" w:cs="Courier New"/>
            <w:color w:val="000000"/>
            <w:sz w:val="26"/>
            <w:szCs w:val="26"/>
          </w:rPr>
          <w:t xml:space="preserve"> traversal of the modified tree</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28" w:author="Mishra, Siddharth" w:date="2014-08-08T10:13:00Z"/>
          <w:rFonts w:ascii="Courier New" w:eastAsia="Times New Roman" w:hAnsi="Courier New" w:cs="Courier New"/>
          <w:color w:val="000000"/>
          <w:sz w:val="26"/>
          <w:szCs w:val="26"/>
        </w:rPr>
      </w:pPr>
      <w:ins w:id="629" w:author="Mishra, Siddharth" w:date="2014-08-08T10:13:00Z">
        <w:r w:rsidRPr="006D6FAB">
          <w:rPr>
            <w:rFonts w:ascii="Courier New" w:eastAsia="Times New Roman" w:hAnsi="Courier New" w:cs="Courier New"/>
            <w:color w:val="000000"/>
            <w:sz w:val="26"/>
            <w:szCs w:val="26"/>
          </w:rPr>
          <w:t>30 40 50 60 70 80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30" w:author="Mishra, Siddharth" w:date="2014-08-08T10:13:00Z"/>
          <w:rFonts w:ascii="Courier New" w:eastAsia="Times New Roman" w:hAnsi="Courier New" w:cs="Courier New"/>
          <w:color w:val="000000"/>
          <w:sz w:val="26"/>
          <w:szCs w:val="26"/>
        </w:rPr>
      </w:pPr>
      <w:ins w:id="631" w:author="Mishra, Siddharth" w:date="2014-08-08T10:13:00Z">
        <w:r w:rsidRPr="006D6FAB">
          <w:rPr>
            <w:rFonts w:ascii="Courier New" w:eastAsia="Times New Roman" w:hAnsi="Courier New" w:cs="Courier New"/>
            <w:color w:val="000000"/>
            <w:sz w:val="26"/>
            <w:szCs w:val="26"/>
          </w:rPr>
          <w:t>Delete 30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32" w:author="Mishra, Siddharth" w:date="2014-08-08T10:13:00Z"/>
          <w:rFonts w:ascii="Courier New" w:eastAsia="Times New Roman" w:hAnsi="Courier New" w:cs="Courier New"/>
          <w:color w:val="000000"/>
          <w:sz w:val="26"/>
          <w:szCs w:val="26"/>
        </w:rPr>
      </w:pPr>
      <w:proofErr w:type="spellStart"/>
      <w:ins w:id="633" w:author="Mishra, Siddharth" w:date="2014-08-08T10:13:00Z">
        <w:r w:rsidRPr="006D6FAB">
          <w:rPr>
            <w:rFonts w:ascii="Courier New" w:eastAsia="Times New Roman" w:hAnsi="Courier New" w:cs="Courier New"/>
            <w:color w:val="000000"/>
            <w:sz w:val="26"/>
            <w:szCs w:val="26"/>
          </w:rPr>
          <w:t>Inorder</w:t>
        </w:r>
        <w:proofErr w:type="spellEnd"/>
        <w:r w:rsidRPr="006D6FAB">
          <w:rPr>
            <w:rFonts w:ascii="Courier New" w:eastAsia="Times New Roman" w:hAnsi="Courier New" w:cs="Courier New"/>
            <w:color w:val="000000"/>
            <w:sz w:val="26"/>
            <w:szCs w:val="26"/>
          </w:rPr>
          <w:t xml:space="preserve"> traversal of the modified tree</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34" w:author="Mishra, Siddharth" w:date="2014-08-08T10:13:00Z"/>
          <w:rFonts w:ascii="Courier New" w:eastAsia="Times New Roman" w:hAnsi="Courier New" w:cs="Courier New"/>
          <w:color w:val="000000"/>
          <w:sz w:val="26"/>
          <w:szCs w:val="26"/>
        </w:rPr>
      </w:pPr>
      <w:ins w:id="635" w:author="Mishra, Siddharth" w:date="2014-08-08T10:13:00Z">
        <w:r w:rsidRPr="006D6FAB">
          <w:rPr>
            <w:rFonts w:ascii="Courier New" w:eastAsia="Times New Roman" w:hAnsi="Courier New" w:cs="Courier New"/>
            <w:color w:val="000000"/>
            <w:sz w:val="26"/>
            <w:szCs w:val="26"/>
          </w:rPr>
          <w:t>40 50 60 70 80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36" w:author="Mishra, Siddharth" w:date="2014-08-08T10:13:00Z"/>
          <w:rFonts w:ascii="Courier New" w:eastAsia="Times New Roman" w:hAnsi="Courier New" w:cs="Courier New"/>
          <w:color w:val="000000"/>
          <w:sz w:val="26"/>
          <w:szCs w:val="26"/>
        </w:rPr>
      </w:pPr>
      <w:ins w:id="637" w:author="Mishra, Siddharth" w:date="2014-08-08T10:13:00Z">
        <w:r w:rsidRPr="006D6FAB">
          <w:rPr>
            <w:rFonts w:ascii="Courier New" w:eastAsia="Times New Roman" w:hAnsi="Courier New" w:cs="Courier New"/>
            <w:color w:val="000000"/>
            <w:sz w:val="26"/>
            <w:szCs w:val="26"/>
          </w:rPr>
          <w:t>Delete 50</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38" w:author="Mishra, Siddharth" w:date="2014-08-08T10:13:00Z"/>
          <w:rFonts w:ascii="Courier New" w:eastAsia="Times New Roman" w:hAnsi="Courier New" w:cs="Courier New"/>
          <w:color w:val="000000"/>
          <w:sz w:val="26"/>
          <w:szCs w:val="26"/>
        </w:rPr>
      </w:pPr>
      <w:proofErr w:type="spellStart"/>
      <w:ins w:id="639" w:author="Mishra, Siddharth" w:date="2014-08-08T10:13:00Z">
        <w:r w:rsidRPr="006D6FAB">
          <w:rPr>
            <w:rFonts w:ascii="Courier New" w:eastAsia="Times New Roman" w:hAnsi="Courier New" w:cs="Courier New"/>
            <w:color w:val="000000"/>
            <w:sz w:val="26"/>
            <w:szCs w:val="26"/>
          </w:rPr>
          <w:t>Inorder</w:t>
        </w:r>
        <w:proofErr w:type="spellEnd"/>
        <w:r w:rsidRPr="006D6FAB">
          <w:rPr>
            <w:rFonts w:ascii="Courier New" w:eastAsia="Times New Roman" w:hAnsi="Courier New" w:cs="Courier New"/>
            <w:color w:val="000000"/>
            <w:sz w:val="26"/>
            <w:szCs w:val="26"/>
          </w:rPr>
          <w:t xml:space="preserve"> traversal of the modified tree</w:t>
        </w:r>
      </w:ins>
    </w:p>
    <w:p w:rsidR="006D6FAB" w:rsidRPr="006D6FAB" w:rsidRDefault="006D6FAB" w:rsidP="006D6FA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640" w:author="Mishra, Siddharth" w:date="2014-08-08T10:13:00Z"/>
          <w:rFonts w:ascii="Courier New" w:eastAsia="Times New Roman" w:hAnsi="Courier New" w:cs="Courier New"/>
          <w:color w:val="000000"/>
          <w:sz w:val="26"/>
          <w:szCs w:val="26"/>
        </w:rPr>
      </w:pPr>
      <w:ins w:id="641" w:author="Mishra, Siddharth" w:date="2014-08-08T10:13:00Z">
        <w:r w:rsidRPr="006D6FAB">
          <w:rPr>
            <w:rFonts w:ascii="Courier New" w:eastAsia="Times New Roman" w:hAnsi="Courier New" w:cs="Courier New"/>
            <w:color w:val="000000"/>
            <w:sz w:val="26"/>
            <w:szCs w:val="26"/>
          </w:rPr>
          <w:t>40 60 70 80</w:t>
        </w:r>
      </w:ins>
    </w:p>
    <w:p w:rsidR="003C0512" w:rsidRDefault="003C0512" w:rsidP="003C0512">
      <w:pPr>
        <w:rPr>
          <w:ins w:id="642" w:author="Mishra, Siddharth" w:date="2014-08-08T10:45:00Z"/>
          <w:rFonts w:eastAsia="Times New Roman"/>
        </w:rPr>
        <w:pPrChange w:id="643" w:author="Mishra, Siddharth" w:date="2014-08-08T10:45:00Z">
          <w:pPr>
            <w:shd w:val="clear" w:color="auto" w:fill="FFFFFF"/>
            <w:spacing w:before="100" w:beforeAutospacing="1" w:after="100" w:afterAutospacing="1" w:line="292" w:lineRule="atLeast"/>
          </w:pPr>
        </w:pPrChange>
      </w:pPr>
      <w:bookmarkStart w:id="644" w:name="_Toc395256728"/>
    </w:p>
    <w:p w:rsidR="00E43ADE" w:rsidRDefault="00E43ADE" w:rsidP="00A736FA">
      <w:pPr>
        <w:pStyle w:val="Heading3"/>
        <w:rPr>
          <w:ins w:id="645" w:author="Mishra, Siddharth" w:date="2014-08-08T10:15:00Z"/>
          <w:rFonts w:eastAsia="Times New Roman"/>
        </w:rPr>
        <w:pPrChange w:id="646" w:author="Mishra, Siddharth" w:date="2014-08-08T10:21:00Z">
          <w:pPr>
            <w:shd w:val="clear" w:color="auto" w:fill="FFFFFF"/>
            <w:spacing w:before="100" w:beforeAutospacing="1" w:after="100" w:afterAutospacing="1" w:line="292" w:lineRule="atLeast"/>
          </w:pPr>
        </w:pPrChange>
      </w:pPr>
      <w:ins w:id="647" w:author="Mishra, Siddharth" w:date="2014-08-08T10:13:00Z">
        <w:r>
          <w:rPr>
            <w:rFonts w:eastAsia="Times New Roman"/>
          </w:rPr>
          <w:t>Time Complexity</w:t>
        </w:r>
      </w:ins>
      <w:bookmarkEnd w:id="644"/>
    </w:p>
    <w:p w:rsidR="006D6FAB" w:rsidRPr="006D6FAB" w:rsidRDefault="006D6FAB" w:rsidP="00E06908">
      <w:pPr>
        <w:rPr>
          <w:ins w:id="648" w:author="Mishra, Siddharth" w:date="2014-08-08T10:13:00Z"/>
          <w:rFonts w:eastAsia="Times New Roman"/>
        </w:rPr>
        <w:pPrChange w:id="649" w:author="Mishra, Siddharth" w:date="2014-08-08T10:18:00Z">
          <w:pPr>
            <w:shd w:val="clear" w:color="auto" w:fill="FFFFFF"/>
            <w:spacing w:before="100" w:beforeAutospacing="1" w:after="100" w:afterAutospacing="1" w:line="292" w:lineRule="atLeast"/>
          </w:pPr>
        </w:pPrChange>
      </w:pPr>
      <w:ins w:id="650" w:author="Mishra, Siddharth" w:date="2014-08-08T10:13:00Z">
        <w:r w:rsidRPr="006D6FAB">
          <w:rPr>
            <w:rFonts w:eastAsia="Times New Roman"/>
          </w:rPr>
          <w:t xml:space="preserve">The worst case time complexity of delete operation is </w:t>
        </w:r>
        <w:proofErr w:type="gramStart"/>
        <w:r w:rsidRPr="006D6FAB">
          <w:rPr>
            <w:rFonts w:eastAsia="Times New Roman"/>
          </w:rPr>
          <w:t>O(</w:t>
        </w:r>
        <w:proofErr w:type="gramEnd"/>
        <w:r w:rsidRPr="006D6FAB">
          <w:rPr>
            <w:rFonts w:eastAsia="Times New Roman"/>
          </w:rPr>
          <w:t xml:space="preserve">h) where </w:t>
        </w:r>
        <w:proofErr w:type="spellStart"/>
        <w:r w:rsidRPr="006D6FAB">
          <w:rPr>
            <w:rFonts w:eastAsia="Times New Roman"/>
          </w:rPr>
          <w:t>h is</w:t>
        </w:r>
        <w:proofErr w:type="spellEnd"/>
        <w:r w:rsidRPr="006D6FAB">
          <w:rPr>
            <w:rFonts w:eastAsia="Times New Roman"/>
          </w:rPr>
          <w:t xml:space="preserve"> height of Binary Search Tree. In worst case, we may have to travel from root to the deepest leaf node. The height of a skewed tree may become n and the time complexity of delete operation may become </w:t>
        </w:r>
        <w:proofErr w:type="gramStart"/>
        <w:r w:rsidRPr="006D6FAB">
          <w:rPr>
            <w:rFonts w:eastAsia="Times New Roman"/>
          </w:rPr>
          <w:t>O(</w:t>
        </w:r>
        <w:proofErr w:type="gramEnd"/>
        <w:r w:rsidRPr="006D6FAB">
          <w:rPr>
            <w:rFonts w:eastAsia="Times New Roman"/>
          </w:rPr>
          <w:t>n)</w:t>
        </w:r>
      </w:ins>
    </w:p>
    <w:p w:rsidR="006D6FAB" w:rsidRPr="006D6FAB" w:rsidRDefault="006D6FAB" w:rsidP="006D6FAB">
      <w:pPr>
        <w:rPr>
          <w:ins w:id="651" w:author="Mishra, Siddharth" w:date="2014-08-08T10:12:00Z"/>
          <w:rPrChange w:id="652" w:author="Mishra, Siddharth" w:date="2014-08-08T10:12:00Z">
            <w:rPr>
              <w:ins w:id="653" w:author="Mishra, Siddharth" w:date="2014-08-08T10:12:00Z"/>
              <w:rFonts w:eastAsia="Times New Roman"/>
            </w:rPr>
          </w:rPrChange>
        </w:rPr>
        <w:pPrChange w:id="654" w:author="Mishra, Siddharth" w:date="2014-08-08T10:12:00Z">
          <w:pPr>
            <w:shd w:val="clear" w:color="auto" w:fill="FFFFFF"/>
            <w:spacing w:before="100" w:beforeAutospacing="1" w:after="100" w:afterAutospacing="1" w:line="292" w:lineRule="atLeast"/>
          </w:pPr>
        </w:pPrChange>
      </w:pPr>
    </w:p>
    <w:p w:rsidR="00FB4F1D" w:rsidRPr="000F2B1B" w:rsidRDefault="002774E7" w:rsidP="002774E7">
      <w:pPr>
        <w:pStyle w:val="Heading2"/>
        <w:rPr>
          <w:ins w:id="655" w:author="Mishra, Siddharth" w:date="2014-08-08T10:05:00Z"/>
          <w:rFonts w:eastAsia="Times New Roman"/>
        </w:rPr>
        <w:pPrChange w:id="656" w:author="Mishra, Siddharth" w:date="2014-08-08T10:09:00Z">
          <w:pPr>
            <w:shd w:val="clear" w:color="auto" w:fill="FFFFFF"/>
            <w:spacing w:before="100" w:beforeAutospacing="1" w:after="100" w:afterAutospacing="1" w:line="292" w:lineRule="atLeast"/>
          </w:pPr>
        </w:pPrChange>
      </w:pPr>
      <w:bookmarkStart w:id="657" w:name="_Toc395256729"/>
      <w:ins w:id="658" w:author="Mishra, Siddharth" w:date="2014-08-08T10:08:00Z">
        <w:r>
          <w:rPr>
            <w:rFonts w:eastAsia="Times New Roman"/>
          </w:rPr>
          <w:t>Questions</w:t>
        </w:r>
      </w:ins>
      <w:bookmarkEnd w:id="657"/>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659"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rPr>
                <w:ins w:id="660" w:author="Mishra, Siddharth" w:date="2014-08-08T10:09:00Z"/>
                <w:rFonts w:ascii="Times New Roman" w:eastAsia="Times New Roman" w:hAnsi="Times New Roman" w:cs="Times New Roman"/>
                <w:b/>
                <w:bCs/>
                <w:sz w:val="24"/>
                <w:szCs w:val="24"/>
              </w:rPr>
            </w:pPr>
            <w:ins w:id="661" w:author="Mishra, Siddharth" w:date="2014-08-08T10:09:00Z">
              <w:r w:rsidRPr="002774E7">
                <w:rPr>
                  <w:rFonts w:ascii="Times New Roman" w:eastAsia="Times New Roman" w:hAnsi="Times New Roman" w:cs="Times New Roman"/>
                  <w:b/>
                  <w:bCs/>
                  <w:sz w:val="24"/>
                  <w:szCs w:val="24"/>
                </w:rPr>
                <w:t>Question 1</w:t>
              </w:r>
            </w:ins>
          </w:p>
        </w:tc>
      </w:tr>
    </w:tbl>
    <w:p w:rsidR="002774E7" w:rsidRPr="002774E7" w:rsidRDefault="002774E7" w:rsidP="002774E7">
      <w:pPr>
        <w:shd w:val="clear" w:color="auto" w:fill="FFFFFF"/>
        <w:spacing w:after="0" w:line="292" w:lineRule="atLeast"/>
        <w:rPr>
          <w:ins w:id="662" w:author="Mishra, Siddharth" w:date="2014-08-08T10:09:00Z"/>
          <w:rFonts w:ascii="Helvetica" w:eastAsia="Times New Roman" w:hAnsi="Helvetica" w:cs="Helvetica"/>
          <w:color w:val="000000"/>
          <w:sz w:val="20"/>
          <w:szCs w:val="20"/>
        </w:rPr>
      </w:pPr>
      <w:ins w:id="663" w:author="Mishra, Siddharth" w:date="2014-08-08T10:09:00Z">
        <w:r w:rsidRPr="002774E7">
          <w:rPr>
            <w:rFonts w:ascii="Helvetica" w:eastAsia="Times New Roman" w:hAnsi="Helvetica" w:cs="Helvetica"/>
            <w:color w:val="000000"/>
            <w:sz w:val="20"/>
            <w:szCs w:val="20"/>
          </w:rPr>
          <w:t>What is the worst case time complexity for search, insert and delete operations in a general Binary Search Tree?</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664"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665" w:author="Mishra, Siddharth" w:date="2014-08-08T10:09:00Z"/>
                <w:rFonts w:ascii="Arial" w:eastAsia="Times New Roman" w:hAnsi="Arial" w:cs="Arial"/>
                <w:color w:val="FFFFFF"/>
                <w:sz w:val="45"/>
                <w:szCs w:val="45"/>
              </w:rPr>
            </w:pPr>
            <w:ins w:id="666" w:author="Mishra, Siddharth" w:date="2014-08-08T10:09:00Z">
              <w:r w:rsidRPr="002774E7">
                <w:rPr>
                  <w:rFonts w:ascii="Arial" w:eastAsia="Times New Roman" w:hAnsi="Arial" w:cs="Arial"/>
                  <w:color w:val="FFFFFF"/>
                  <w:sz w:val="45"/>
                  <w:szCs w:val="45"/>
                </w:rPr>
                <w:lastRenderedPageBreak/>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667" w:author="Mishra, Siddharth" w:date="2014-08-08T10:09:00Z"/>
                <w:rFonts w:ascii="Times New Roman" w:eastAsia="Times New Roman" w:hAnsi="Times New Roman" w:cs="Times New Roman"/>
                <w:sz w:val="24"/>
                <w:szCs w:val="24"/>
              </w:rPr>
            </w:pPr>
            <w:ins w:id="668" w:author="Mishra, Siddharth" w:date="2014-08-08T10:09:00Z">
              <w:r w:rsidRPr="002774E7">
                <w:rPr>
                  <w:rFonts w:ascii="Times New Roman" w:eastAsia="Times New Roman" w:hAnsi="Times New Roman" w:cs="Times New Roman"/>
                  <w:sz w:val="24"/>
                  <w:szCs w:val="24"/>
                </w:rPr>
                <w:t>O(n) for all</w:t>
              </w:r>
            </w:ins>
          </w:p>
        </w:tc>
      </w:tr>
      <w:tr w:rsidR="002774E7" w:rsidRPr="002774E7" w:rsidTr="002774E7">
        <w:trPr>
          <w:ins w:id="669"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670" w:author="Mishra, Siddharth" w:date="2014-08-08T10:09:00Z"/>
                <w:rFonts w:ascii="Arial" w:eastAsia="Times New Roman" w:hAnsi="Arial" w:cs="Arial"/>
                <w:color w:val="FFFFFF"/>
                <w:sz w:val="45"/>
                <w:szCs w:val="45"/>
              </w:rPr>
            </w:pPr>
            <w:ins w:id="671"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672" w:author="Mishra, Siddharth" w:date="2014-08-08T10:09:00Z"/>
                <w:rFonts w:ascii="Times New Roman" w:eastAsia="Times New Roman" w:hAnsi="Times New Roman" w:cs="Times New Roman"/>
                <w:sz w:val="24"/>
                <w:szCs w:val="24"/>
              </w:rPr>
            </w:pPr>
            <w:ins w:id="673" w:author="Mishra, Siddharth" w:date="2014-08-08T10:09:00Z">
              <w:r w:rsidRPr="002774E7">
                <w:rPr>
                  <w:rFonts w:ascii="Times New Roman" w:eastAsia="Times New Roman" w:hAnsi="Times New Roman" w:cs="Times New Roman"/>
                  <w:sz w:val="24"/>
                  <w:szCs w:val="24"/>
                </w:rPr>
                <w:t>O(</w:t>
              </w:r>
              <w:proofErr w:type="spellStart"/>
              <w:r w:rsidRPr="002774E7">
                <w:rPr>
                  <w:rFonts w:ascii="Times New Roman" w:eastAsia="Times New Roman" w:hAnsi="Times New Roman" w:cs="Times New Roman"/>
                  <w:sz w:val="24"/>
                  <w:szCs w:val="24"/>
                </w:rPr>
                <w:t>Logn</w:t>
              </w:r>
              <w:proofErr w:type="spellEnd"/>
              <w:r w:rsidRPr="002774E7">
                <w:rPr>
                  <w:rFonts w:ascii="Times New Roman" w:eastAsia="Times New Roman" w:hAnsi="Times New Roman" w:cs="Times New Roman"/>
                  <w:sz w:val="24"/>
                  <w:szCs w:val="24"/>
                </w:rPr>
                <w:t>) for all</w:t>
              </w:r>
            </w:ins>
          </w:p>
        </w:tc>
      </w:tr>
      <w:tr w:rsidR="002774E7" w:rsidRPr="002774E7" w:rsidTr="002774E7">
        <w:trPr>
          <w:ins w:id="674"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675" w:author="Mishra, Siddharth" w:date="2014-08-08T10:09:00Z"/>
                <w:rFonts w:ascii="Arial" w:eastAsia="Times New Roman" w:hAnsi="Arial" w:cs="Arial"/>
                <w:color w:val="FFFFFF"/>
                <w:sz w:val="45"/>
                <w:szCs w:val="45"/>
              </w:rPr>
            </w:pPr>
            <w:ins w:id="676"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677" w:author="Mishra, Siddharth" w:date="2014-08-08T10:09:00Z"/>
                <w:rFonts w:ascii="Times New Roman" w:eastAsia="Times New Roman" w:hAnsi="Times New Roman" w:cs="Times New Roman"/>
                <w:sz w:val="24"/>
                <w:szCs w:val="24"/>
              </w:rPr>
            </w:pPr>
            <w:ins w:id="678" w:author="Mishra, Siddharth" w:date="2014-08-08T10:09:00Z">
              <w:r w:rsidRPr="002774E7">
                <w:rPr>
                  <w:rFonts w:ascii="Times New Roman" w:eastAsia="Times New Roman" w:hAnsi="Times New Roman" w:cs="Times New Roman"/>
                  <w:sz w:val="24"/>
                  <w:szCs w:val="24"/>
                </w:rPr>
                <w:t>O(</w:t>
              </w:r>
              <w:proofErr w:type="spellStart"/>
              <w:r w:rsidRPr="002774E7">
                <w:rPr>
                  <w:rFonts w:ascii="Times New Roman" w:eastAsia="Times New Roman" w:hAnsi="Times New Roman" w:cs="Times New Roman"/>
                  <w:sz w:val="24"/>
                  <w:szCs w:val="24"/>
                </w:rPr>
                <w:t>Logn</w:t>
              </w:r>
              <w:proofErr w:type="spellEnd"/>
              <w:r w:rsidRPr="002774E7">
                <w:rPr>
                  <w:rFonts w:ascii="Times New Roman" w:eastAsia="Times New Roman" w:hAnsi="Times New Roman" w:cs="Times New Roman"/>
                  <w:sz w:val="24"/>
                  <w:szCs w:val="24"/>
                </w:rPr>
                <w:t>) for search and insert, and O(n) for delete</w:t>
              </w:r>
            </w:ins>
          </w:p>
        </w:tc>
      </w:tr>
      <w:tr w:rsidR="002774E7" w:rsidRPr="002774E7" w:rsidTr="002774E7">
        <w:trPr>
          <w:ins w:id="679"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680" w:author="Mishra, Siddharth" w:date="2014-08-08T10:09:00Z"/>
                <w:rFonts w:ascii="Arial" w:eastAsia="Times New Roman" w:hAnsi="Arial" w:cs="Arial"/>
                <w:color w:val="FFFFFF"/>
                <w:sz w:val="45"/>
                <w:szCs w:val="45"/>
              </w:rPr>
            </w:pPr>
            <w:ins w:id="681"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682" w:author="Mishra, Siddharth" w:date="2014-08-08T10:09:00Z"/>
                <w:rFonts w:ascii="Times New Roman" w:eastAsia="Times New Roman" w:hAnsi="Times New Roman" w:cs="Times New Roman"/>
                <w:sz w:val="24"/>
                <w:szCs w:val="24"/>
              </w:rPr>
            </w:pPr>
            <w:ins w:id="683" w:author="Mishra, Siddharth" w:date="2014-08-08T10:09:00Z">
              <w:r w:rsidRPr="002774E7">
                <w:rPr>
                  <w:rFonts w:ascii="Times New Roman" w:eastAsia="Times New Roman" w:hAnsi="Times New Roman" w:cs="Times New Roman"/>
                  <w:sz w:val="24"/>
                  <w:szCs w:val="24"/>
                </w:rPr>
                <w:t>O(</w:t>
              </w:r>
              <w:proofErr w:type="spellStart"/>
              <w:r w:rsidRPr="002774E7">
                <w:rPr>
                  <w:rFonts w:ascii="Times New Roman" w:eastAsia="Times New Roman" w:hAnsi="Times New Roman" w:cs="Times New Roman"/>
                  <w:sz w:val="24"/>
                  <w:szCs w:val="24"/>
                </w:rPr>
                <w:t>Logn</w:t>
              </w:r>
              <w:proofErr w:type="spellEnd"/>
              <w:r w:rsidRPr="002774E7">
                <w:rPr>
                  <w:rFonts w:ascii="Times New Roman" w:eastAsia="Times New Roman" w:hAnsi="Times New Roman" w:cs="Times New Roman"/>
                  <w:sz w:val="24"/>
                  <w:szCs w:val="24"/>
                </w:rPr>
                <w:t>) for search, and O(n) for insert and delete</w:t>
              </w:r>
            </w:ins>
          </w:p>
        </w:tc>
      </w:tr>
    </w:tbl>
    <w:p w:rsidR="002774E7" w:rsidRPr="002774E7" w:rsidRDefault="002774E7" w:rsidP="002774E7">
      <w:pPr>
        <w:shd w:val="clear" w:color="auto" w:fill="FFFFFF"/>
        <w:spacing w:after="240" w:line="292" w:lineRule="atLeast"/>
        <w:rPr>
          <w:ins w:id="684" w:author="Mishra, Siddharth" w:date="2014-08-08T10:09:00Z"/>
          <w:rFonts w:ascii="Helvetica" w:eastAsia="Times New Roman" w:hAnsi="Helvetica" w:cs="Helvetica"/>
          <w:color w:val="000000"/>
          <w:sz w:val="20"/>
          <w:szCs w:val="20"/>
        </w:rPr>
      </w:pPr>
      <w:ins w:id="685"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686"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355810556"/>
              <w:rPr>
                <w:ins w:id="687" w:author="Mishra, Siddharth" w:date="2014-08-08T10:09:00Z"/>
                <w:rFonts w:ascii="Times New Roman" w:eastAsia="Times New Roman" w:hAnsi="Times New Roman" w:cs="Times New Roman"/>
                <w:b/>
                <w:bCs/>
                <w:sz w:val="24"/>
                <w:szCs w:val="24"/>
              </w:rPr>
            </w:pPr>
            <w:ins w:id="688" w:author="Mishra, Siddharth" w:date="2014-08-08T10:09:00Z">
              <w:r w:rsidRPr="002774E7">
                <w:rPr>
                  <w:rFonts w:ascii="Times New Roman" w:eastAsia="Times New Roman" w:hAnsi="Times New Roman" w:cs="Times New Roman"/>
                  <w:b/>
                  <w:bCs/>
                  <w:sz w:val="24"/>
                  <w:szCs w:val="24"/>
                </w:rPr>
                <w:t>Question 2</w:t>
              </w:r>
            </w:ins>
          </w:p>
        </w:tc>
      </w:tr>
    </w:tbl>
    <w:p w:rsidR="002774E7" w:rsidRPr="002774E7" w:rsidRDefault="002774E7" w:rsidP="002774E7">
      <w:pPr>
        <w:shd w:val="clear" w:color="auto" w:fill="FFFFFF"/>
        <w:spacing w:after="0" w:line="292" w:lineRule="atLeast"/>
        <w:rPr>
          <w:ins w:id="689" w:author="Mishra, Siddharth" w:date="2014-08-08T10:09:00Z"/>
          <w:rFonts w:ascii="Helvetica" w:eastAsia="Times New Roman" w:hAnsi="Helvetica" w:cs="Helvetica"/>
          <w:color w:val="000000"/>
          <w:sz w:val="20"/>
          <w:szCs w:val="20"/>
        </w:rPr>
      </w:pPr>
      <w:ins w:id="690" w:author="Mishra, Siddharth" w:date="2014-08-08T10:09:00Z">
        <w:r w:rsidRPr="002774E7">
          <w:rPr>
            <w:rFonts w:ascii="Helvetica" w:eastAsia="Times New Roman" w:hAnsi="Helvetica" w:cs="Helvetica"/>
            <w:color w:val="000000"/>
            <w:sz w:val="20"/>
            <w:szCs w:val="20"/>
          </w:rPr>
          <w:t xml:space="preserve">In delete operation of BST, we need </w:t>
        </w:r>
        <w:proofErr w:type="spellStart"/>
        <w:r w:rsidRPr="002774E7">
          <w:rPr>
            <w:rFonts w:ascii="Helvetica" w:eastAsia="Times New Roman" w:hAnsi="Helvetica" w:cs="Helvetica"/>
            <w:color w:val="000000"/>
            <w:sz w:val="20"/>
            <w:szCs w:val="20"/>
          </w:rPr>
          <w:t>inorder</w:t>
        </w:r>
        <w:proofErr w:type="spellEnd"/>
        <w:r w:rsidRPr="002774E7">
          <w:rPr>
            <w:rFonts w:ascii="Helvetica" w:eastAsia="Times New Roman" w:hAnsi="Helvetica" w:cs="Helvetica"/>
            <w:color w:val="000000"/>
            <w:sz w:val="20"/>
            <w:szCs w:val="20"/>
          </w:rPr>
          <w:t xml:space="preserve"> successor (or predecessor) of a node when the node to be deleted has both left and right child as non-empty. Which of the following is true about </w:t>
        </w:r>
        <w:proofErr w:type="spellStart"/>
        <w:r w:rsidRPr="002774E7">
          <w:rPr>
            <w:rFonts w:ascii="Helvetica" w:eastAsia="Times New Roman" w:hAnsi="Helvetica" w:cs="Helvetica"/>
            <w:color w:val="000000"/>
            <w:sz w:val="20"/>
            <w:szCs w:val="20"/>
          </w:rPr>
          <w:t>inorder</w:t>
        </w:r>
        <w:proofErr w:type="spellEnd"/>
        <w:r w:rsidRPr="002774E7">
          <w:rPr>
            <w:rFonts w:ascii="Helvetica" w:eastAsia="Times New Roman" w:hAnsi="Helvetica" w:cs="Helvetica"/>
            <w:color w:val="000000"/>
            <w:sz w:val="20"/>
            <w:szCs w:val="20"/>
          </w:rPr>
          <w:t xml:space="preserve"> successor needed in delete operation?</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691"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692" w:author="Mishra, Siddharth" w:date="2014-08-08T10:09:00Z"/>
                <w:rFonts w:ascii="Arial" w:eastAsia="Times New Roman" w:hAnsi="Arial" w:cs="Arial"/>
                <w:color w:val="FFFFFF"/>
                <w:sz w:val="45"/>
                <w:szCs w:val="45"/>
              </w:rPr>
            </w:pPr>
            <w:ins w:id="693"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694" w:author="Mishra, Siddharth" w:date="2014-08-08T10:09:00Z"/>
                <w:rFonts w:ascii="Times New Roman" w:eastAsia="Times New Roman" w:hAnsi="Times New Roman" w:cs="Times New Roman"/>
                <w:sz w:val="24"/>
                <w:szCs w:val="24"/>
              </w:rPr>
            </w:pPr>
            <w:proofErr w:type="spellStart"/>
            <w:ins w:id="695" w:author="Mishra, Siddharth" w:date="2014-08-08T10:09:00Z">
              <w:r w:rsidRPr="002774E7">
                <w:rPr>
                  <w:rFonts w:ascii="Times New Roman" w:eastAsia="Times New Roman" w:hAnsi="Times New Roman" w:cs="Times New Roman"/>
                  <w:sz w:val="24"/>
                  <w:szCs w:val="24"/>
                </w:rPr>
                <w:t>Inorder</w:t>
              </w:r>
              <w:proofErr w:type="spellEnd"/>
              <w:r w:rsidRPr="002774E7">
                <w:rPr>
                  <w:rFonts w:ascii="Times New Roman" w:eastAsia="Times New Roman" w:hAnsi="Times New Roman" w:cs="Times New Roman"/>
                  <w:sz w:val="24"/>
                  <w:szCs w:val="24"/>
                </w:rPr>
                <w:t xml:space="preserve"> Successor is always a leaf node</w:t>
              </w:r>
            </w:ins>
          </w:p>
        </w:tc>
      </w:tr>
      <w:tr w:rsidR="002774E7" w:rsidRPr="002774E7" w:rsidTr="002774E7">
        <w:trPr>
          <w:ins w:id="696"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697" w:author="Mishra, Siddharth" w:date="2014-08-08T10:09:00Z"/>
                <w:rFonts w:ascii="Arial" w:eastAsia="Times New Roman" w:hAnsi="Arial" w:cs="Arial"/>
                <w:color w:val="FFFFFF"/>
                <w:sz w:val="45"/>
                <w:szCs w:val="45"/>
              </w:rPr>
            </w:pPr>
            <w:ins w:id="698"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699" w:author="Mishra, Siddharth" w:date="2014-08-08T10:09:00Z"/>
                <w:rFonts w:ascii="Times New Roman" w:eastAsia="Times New Roman" w:hAnsi="Times New Roman" w:cs="Times New Roman"/>
                <w:sz w:val="24"/>
                <w:szCs w:val="24"/>
              </w:rPr>
            </w:pPr>
            <w:proofErr w:type="spellStart"/>
            <w:ins w:id="700" w:author="Mishra, Siddharth" w:date="2014-08-08T10:09:00Z">
              <w:r w:rsidRPr="002774E7">
                <w:rPr>
                  <w:rFonts w:ascii="Times New Roman" w:eastAsia="Times New Roman" w:hAnsi="Times New Roman" w:cs="Times New Roman"/>
                  <w:sz w:val="24"/>
                  <w:szCs w:val="24"/>
                </w:rPr>
                <w:t>Inorder</w:t>
              </w:r>
              <w:proofErr w:type="spellEnd"/>
              <w:r w:rsidRPr="002774E7">
                <w:rPr>
                  <w:rFonts w:ascii="Times New Roman" w:eastAsia="Times New Roman" w:hAnsi="Times New Roman" w:cs="Times New Roman"/>
                  <w:sz w:val="24"/>
                  <w:szCs w:val="24"/>
                </w:rPr>
                <w:t xml:space="preserve"> successor is always either a leaf node or a node with empty left child</w:t>
              </w:r>
            </w:ins>
          </w:p>
        </w:tc>
      </w:tr>
      <w:tr w:rsidR="002774E7" w:rsidRPr="002774E7" w:rsidTr="002774E7">
        <w:trPr>
          <w:ins w:id="701"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02" w:author="Mishra, Siddharth" w:date="2014-08-08T10:09:00Z"/>
                <w:rFonts w:ascii="Arial" w:eastAsia="Times New Roman" w:hAnsi="Arial" w:cs="Arial"/>
                <w:color w:val="FFFFFF"/>
                <w:sz w:val="45"/>
                <w:szCs w:val="45"/>
              </w:rPr>
            </w:pPr>
            <w:ins w:id="703"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04" w:author="Mishra, Siddharth" w:date="2014-08-08T10:09:00Z"/>
                <w:rFonts w:ascii="Times New Roman" w:eastAsia="Times New Roman" w:hAnsi="Times New Roman" w:cs="Times New Roman"/>
                <w:sz w:val="24"/>
                <w:szCs w:val="24"/>
              </w:rPr>
            </w:pPr>
            <w:proofErr w:type="spellStart"/>
            <w:ins w:id="705" w:author="Mishra, Siddharth" w:date="2014-08-08T10:09:00Z">
              <w:r w:rsidRPr="002774E7">
                <w:rPr>
                  <w:rFonts w:ascii="Times New Roman" w:eastAsia="Times New Roman" w:hAnsi="Times New Roman" w:cs="Times New Roman"/>
                  <w:sz w:val="24"/>
                  <w:szCs w:val="24"/>
                </w:rPr>
                <w:t>Inorder</w:t>
              </w:r>
              <w:proofErr w:type="spellEnd"/>
              <w:r w:rsidRPr="002774E7">
                <w:rPr>
                  <w:rFonts w:ascii="Times New Roman" w:eastAsia="Times New Roman" w:hAnsi="Times New Roman" w:cs="Times New Roman"/>
                  <w:sz w:val="24"/>
                  <w:szCs w:val="24"/>
                </w:rPr>
                <w:t xml:space="preserve"> successor may be an ancestor of the node</w:t>
              </w:r>
            </w:ins>
          </w:p>
        </w:tc>
      </w:tr>
      <w:tr w:rsidR="002774E7" w:rsidRPr="002774E7" w:rsidTr="002774E7">
        <w:trPr>
          <w:ins w:id="706"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07" w:author="Mishra, Siddharth" w:date="2014-08-08T10:09:00Z"/>
                <w:rFonts w:ascii="Arial" w:eastAsia="Times New Roman" w:hAnsi="Arial" w:cs="Arial"/>
                <w:color w:val="FFFFFF"/>
                <w:sz w:val="45"/>
                <w:szCs w:val="45"/>
              </w:rPr>
            </w:pPr>
            <w:ins w:id="708"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09" w:author="Mishra, Siddharth" w:date="2014-08-08T10:09:00Z"/>
                <w:rFonts w:ascii="Times New Roman" w:eastAsia="Times New Roman" w:hAnsi="Times New Roman" w:cs="Times New Roman"/>
                <w:sz w:val="24"/>
                <w:szCs w:val="24"/>
              </w:rPr>
            </w:pPr>
            <w:proofErr w:type="spellStart"/>
            <w:ins w:id="710" w:author="Mishra, Siddharth" w:date="2014-08-08T10:09:00Z">
              <w:r w:rsidRPr="002774E7">
                <w:rPr>
                  <w:rFonts w:ascii="Times New Roman" w:eastAsia="Times New Roman" w:hAnsi="Times New Roman" w:cs="Times New Roman"/>
                  <w:sz w:val="24"/>
                  <w:szCs w:val="24"/>
                </w:rPr>
                <w:t>Inorder</w:t>
              </w:r>
              <w:proofErr w:type="spellEnd"/>
              <w:r w:rsidRPr="002774E7">
                <w:rPr>
                  <w:rFonts w:ascii="Times New Roman" w:eastAsia="Times New Roman" w:hAnsi="Times New Roman" w:cs="Times New Roman"/>
                  <w:sz w:val="24"/>
                  <w:szCs w:val="24"/>
                </w:rPr>
                <w:t xml:space="preserve"> successor is always either a leaf node or a node with empty right child</w:t>
              </w:r>
            </w:ins>
          </w:p>
        </w:tc>
      </w:tr>
    </w:tbl>
    <w:p w:rsidR="002774E7" w:rsidRPr="002774E7" w:rsidRDefault="002774E7" w:rsidP="002774E7">
      <w:pPr>
        <w:shd w:val="clear" w:color="auto" w:fill="FFFFFF"/>
        <w:spacing w:after="240" w:line="292" w:lineRule="atLeast"/>
        <w:rPr>
          <w:ins w:id="711" w:author="Mishra, Siddharth" w:date="2014-08-08T10:09:00Z"/>
          <w:rFonts w:ascii="Helvetica" w:eastAsia="Times New Roman" w:hAnsi="Helvetica" w:cs="Helvetica"/>
          <w:color w:val="000000"/>
          <w:sz w:val="20"/>
          <w:szCs w:val="20"/>
        </w:rPr>
      </w:pPr>
      <w:ins w:id="712"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713"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250117655"/>
              <w:rPr>
                <w:ins w:id="714" w:author="Mishra, Siddharth" w:date="2014-08-08T10:09:00Z"/>
                <w:rFonts w:ascii="Times New Roman" w:eastAsia="Times New Roman" w:hAnsi="Times New Roman" w:cs="Times New Roman"/>
                <w:b/>
                <w:bCs/>
                <w:sz w:val="24"/>
                <w:szCs w:val="24"/>
              </w:rPr>
            </w:pPr>
            <w:ins w:id="715" w:author="Mishra, Siddharth" w:date="2014-08-08T10:09:00Z">
              <w:r w:rsidRPr="002774E7">
                <w:rPr>
                  <w:rFonts w:ascii="Times New Roman" w:eastAsia="Times New Roman" w:hAnsi="Times New Roman" w:cs="Times New Roman"/>
                  <w:b/>
                  <w:bCs/>
                  <w:sz w:val="24"/>
                  <w:szCs w:val="24"/>
                </w:rPr>
                <w:t>Question 3</w:t>
              </w:r>
            </w:ins>
          </w:p>
        </w:tc>
      </w:tr>
    </w:tbl>
    <w:p w:rsidR="002774E7" w:rsidRPr="002774E7" w:rsidRDefault="002774E7" w:rsidP="002774E7">
      <w:pPr>
        <w:shd w:val="clear" w:color="auto" w:fill="FFFFFF"/>
        <w:spacing w:after="0" w:line="292" w:lineRule="atLeast"/>
        <w:rPr>
          <w:ins w:id="716" w:author="Mishra, Siddharth" w:date="2014-08-08T10:09:00Z"/>
          <w:rFonts w:ascii="Helvetica" w:eastAsia="Times New Roman" w:hAnsi="Helvetica" w:cs="Helvetica"/>
          <w:color w:val="000000"/>
          <w:sz w:val="20"/>
          <w:szCs w:val="20"/>
        </w:rPr>
      </w:pPr>
      <w:ins w:id="717" w:author="Mishra, Siddharth" w:date="2014-08-08T10:09:00Z">
        <w:r w:rsidRPr="002774E7">
          <w:rPr>
            <w:rFonts w:ascii="Helvetica" w:eastAsia="Times New Roman" w:hAnsi="Helvetica" w:cs="Helvetica"/>
            <w:color w:val="000000"/>
            <w:sz w:val="20"/>
            <w:szCs w:val="20"/>
          </w:rPr>
          <w:t>We are given a set of n distinct elements and an unlabeled binary tree with n nodes. In how many ways can we populate the tree with the given set so that it becomes a binary search tree? (GATE CS 2011)</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718"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19" w:author="Mishra, Siddharth" w:date="2014-08-08T10:09:00Z"/>
                <w:rFonts w:ascii="Arial" w:eastAsia="Times New Roman" w:hAnsi="Arial" w:cs="Arial"/>
                <w:color w:val="FFFFFF"/>
                <w:sz w:val="45"/>
                <w:szCs w:val="45"/>
              </w:rPr>
            </w:pPr>
            <w:ins w:id="720"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21" w:author="Mishra, Siddharth" w:date="2014-08-08T10:09:00Z"/>
                <w:rFonts w:ascii="Times New Roman" w:eastAsia="Times New Roman" w:hAnsi="Times New Roman" w:cs="Times New Roman"/>
                <w:sz w:val="24"/>
                <w:szCs w:val="24"/>
              </w:rPr>
            </w:pPr>
            <w:ins w:id="722" w:author="Mishra, Siddharth" w:date="2014-08-08T10:09:00Z">
              <w:r w:rsidRPr="002774E7">
                <w:rPr>
                  <w:rFonts w:ascii="Times New Roman" w:eastAsia="Times New Roman" w:hAnsi="Times New Roman" w:cs="Times New Roman"/>
                  <w:sz w:val="24"/>
                  <w:szCs w:val="24"/>
                </w:rPr>
                <w:t>0</w:t>
              </w:r>
            </w:ins>
          </w:p>
        </w:tc>
      </w:tr>
      <w:tr w:rsidR="002774E7" w:rsidRPr="002774E7" w:rsidTr="002774E7">
        <w:trPr>
          <w:ins w:id="723"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24" w:author="Mishra, Siddharth" w:date="2014-08-08T10:09:00Z"/>
                <w:rFonts w:ascii="Arial" w:eastAsia="Times New Roman" w:hAnsi="Arial" w:cs="Arial"/>
                <w:color w:val="FFFFFF"/>
                <w:sz w:val="45"/>
                <w:szCs w:val="45"/>
              </w:rPr>
            </w:pPr>
            <w:ins w:id="725"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26" w:author="Mishra, Siddharth" w:date="2014-08-08T10:09:00Z"/>
                <w:rFonts w:ascii="Times New Roman" w:eastAsia="Times New Roman" w:hAnsi="Times New Roman" w:cs="Times New Roman"/>
                <w:sz w:val="24"/>
                <w:szCs w:val="24"/>
              </w:rPr>
            </w:pPr>
            <w:ins w:id="727" w:author="Mishra, Siddharth" w:date="2014-08-08T10:09:00Z">
              <w:r w:rsidRPr="002774E7">
                <w:rPr>
                  <w:rFonts w:ascii="Times New Roman" w:eastAsia="Times New Roman" w:hAnsi="Times New Roman" w:cs="Times New Roman"/>
                  <w:sz w:val="24"/>
                  <w:szCs w:val="24"/>
                </w:rPr>
                <w:t>1</w:t>
              </w:r>
            </w:ins>
          </w:p>
        </w:tc>
      </w:tr>
      <w:tr w:rsidR="002774E7" w:rsidRPr="002774E7" w:rsidTr="002774E7">
        <w:trPr>
          <w:ins w:id="728"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29" w:author="Mishra, Siddharth" w:date="2014-08-08T10:09:00Z"/>
                <w:rFonts w:ascii="Arial" w:eastAsia="Times New Roman" w:hAnsi="Arial" w:cs="Arial"/>
                <w:color w:val="FFFFFF"/>
                <w:sz w:val="45"/>
                <w:szCs w:val="45"/>
              </w:rPr>
            </w:pPr>
            <w:ins w:id="730" w:author="Mishra, Siddharth" w:date="2014-08-08T10:09:00Z">
              <w:r w:rsidRPr="002774E7">
                <w:rPr>
                  <w:rFonts w:ascii="Arial" w:eastAsia="Times New Roman" w:hAnsi="Arial" w:cs="Arial"/>
                  <w:color w:val="FFFFFF"/>
                  <w:sz w:val="45"/>
                  <w:szCs w:val="45"/>
                </w:rPr>
                <w:lastRenderedPageBreak/>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31" w:author="Mishra, Siddharth" w:date="2014-08-08T10:09:00Z"/>
                <w:rFonts w:ascii="Times New Roman" w:eastAsia="Times New Roman" w:hAnsi="Times New Roman" w:cs="Times New Roman"/>
                <w:sz w:val="24"/>
                <w:szCs w:val="24"/>
              </w:rPr>
            </w:pPr>
            <w:proofErr w:type="gramStart"/>
            <w:ins w:id="732" w:author="Mishra, Siddharth" w:date="2014-08-08T10:09:00Z">
              <w:r w:rsidRPr="002774E7">
                <w:rPr>
                  <w:rFonts w:ascii="Times New Roman" w:eastAsia="Times New Roman" w:hAnsi="Times New Roman" w:cs="Times New Roman"/>
                  <w:sz w:val="24"/>
                  <w:szCs w:val="24"/>
                </w:rPr>
                <w:t>n</w:t>
              </w:r>
              <w:proofErr w:type="gramEnd"/>
              <w:r w:rsidRPr="002774E7">
                <w:rPr>
                  <w:rFonts w:ascii="Times New Roman" w:eastAsia="Times New Roman" w:hAnsi="Times New Roman" w:cs="Times New Roman"/>
                  <w:sz w:val="24"/>
                  <w:szCs w:val="24"/>
                </w:rPr>
                <w:t>!</w:t>
              </w:r>
            </w:ins>
          </w:p>
        </w:tc>
      </w:tr>
      <w:tr w:rsidR="002774E7" w:rsidRPr="002774E7" w:rsidTr="002774E7">
        <w:trPr>
          <w:ins w:id="733"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34" w:author="Mishra, Siddharth" w:date="2014-08-08T10:09:00Z"/>
                <w:rFonts w:ascii="Arial" w:eastAsia="Times New Roman" w:hAnsi="Arial" w:cs="Arial"/>
                <w:color w:val="FFFFFF"/>
                <w:sz w:val="45"/>
                <w:szCs w:val="45"/>
              </w:rPr>
            </w:pPr>
            <w:ins w:id="735"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36" w:author="Mishra, Siddharth" w:date="2014-08-08T10:09:00Z"/>
                <w:rFonts w:ascii="Times New Roman" w:eastAsia="Times New Roman" w:hAnsi="Times New Roman" w:cs="Times New Roman"/>
                <w:sz w:val="24"/>
                <w:szCs w:val="24"/>
              </w:rPr>
            </w:pPr>
            <w:ins w:id="737" w:author="Mishra, Siddharth" w:date="2014-08-08T10:09:00Z">
              <w:r w:rsidRPr="002774E7">
                <w:rPr>
                  <w:rFonts w:ascii="Times New Roman" w:eastAsia="Times New Roman" w:hAnsi="Times New Roman" w:cs="Times New Roman"/>
                  <w:sz w:val="24"/>
                  <w:szCs w:val="24"/>
                </w:rPr>
                <w:t>(1/(n+1)).2nCn</w:t>
              </w:r>
            </w:ins>
          </w:p>
        </w:tc>
      </w:tr>
    </w:tbl>
    <w:p w:rsidR="002774E7" w:rsidRPr="002774E7" w:rsidRDefault="002774E7" w:rsidP="002774E7">
      <w:pPr>
        <w:shd w:val="clear" w:color="auto" w:fill="FFFFFF"/>
        <w:spacing w:after="240" w:line="292" w:lineRule="atLeast"/>
        <w:rPr>
          <w:ins w:id="738" w:author="Mishra, Siddharth" w:date="2014-08-08T10:09:00Z"/>
          <w:rFonts w:ascii="Helvetica" w:eastAsia="Times New Roman" w:hAnsi="Helvetica" w:cs="Helvetica"/>
          <w:color w:val="000000"/>
          <w:sz w:val="20"/>
          <w:szCs w:val="20"/>
        </w:rPr>
      </w:pPr>
      <w:ins w:id="739"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740"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113093517"/>
              <w:rPr>
                <w:ins w:id="741" w:author="Mishra, Siddharth" w:date="2014-08-08T10:09:00Z"/>
                <w:rFonts w:ascii="Times New Roman" w:eastAsia="Times New Roman" w:hAnsi="Times New Roman" w:cs="Times New Roman"/>
                <w:b/>
                <w:bCs/>
                <w:sz w:val="24"/>
                <w:szCs w:val="24"/>
              </w:rPr>
            </w:pPr>
            <w:ins w:id="742" w:author="Mishra, Siddharth" w:date="2014-08-08T10:09:00Z">
              <w:r w:rsidRPr="002774E7">
                <w:rPr>
                  <w:rFonts w:ascii="Times New Roman" w:eastAsia="Times New Roman" w:hAnsi="Times New Roman" w:cs="Times New Roman"/>
                  <w:b/>
                  <w:bCs/>
                  <w:sz w:val="24"/>
                  <w:szCs w:val="24"/>
                </w:rPr>
                <w:t>Question 4</w:t>
              </w:r>
            </w:ins>
          </w:p>
        </w:tc>
      </w:tr>
    </w:tbl>
    <w:p w:rsidR="002774E7" w:rsidRPr="002774E7" w:rsidRDefault="002774E7" w:rsidP="002774E7">
      <w:pPr>
        <w:shd w:val="clear" w:color="auto" w:fill="FFFFFF"/>
        <w:spacing w:after="0" w:line="292" w:lineRule="atLeast"/>
        <w:rPr>
          <w:ins w:id="743" w:author="Mishra, Siddharth" w:date="2014-08-08T10:09:00Z"/>
          <w:rFonts w:ascii="Helvetica" w:eastAsia="Times New Roman" w:hAnsi="Helvetica" w:cs="Helvetica"/>
          <w:color w:val="000000"/>
          <w:sz w:val="20"/>
          <w:szCs w:val="20"/>
        </w:rPr>
      </w:pPr>
      <w:ins w:id="744" w:author="Mishra, Siddharth" w:date="2014-08-08T10:09:00Z">
        <w:r w:rsidRPr="002774E7">
          <w:rPr>
            <w:rFonts w:ascii="Helvetica" w:eastAsia="Times New Roman" w:hAnsi="Helvetica" w:cs="Helvetica"/>
            <w:color w:val="000000"/>
            <w:sz w:val="20"/>
            <w:szCs w:val="20"/>
          </w:rPr>
          <w:t>How many distinct binary search trees can be created out of 4 distinct keys?</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745"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46" w:author="Mishra, Siddharth" w:date="2014-08-08T10:09:00Z"/>
                <w:rFonts w:ascii="Arial" w:eastAsia="Times New Roman" w:hAnsi="Arial" w:cs="Arial"/>
                <w:color w:val="FFFFFF"/>
                <w:sz w:val="45"/>
                <w:szCs w:val="45"/>
              </w:rPr>
            </w:pPr>
            <w:ins w:id="747"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48" w:author="Mishra, Siddharth" w:date="2014-08-08T10:09:00Z"/>
                <w:rFonts w:ascii="Times New Roman" w:eastAsia="Times New Roman" w:hAnsi="Times New Roman" w:cs="Times New Roman"/>
                <w:sz w:val="24"/>
                <w:szCs w:val="24"/>
              </w:rPr>
            </w:pPr>
            <w:ins w:id="749" w:author="Mishra, Siddharth" w:date="2014-08-08T10:09:00Z">
              <w:r w:rsidRPr="002774E7">
                <w:rPr>
                  <w:rFonts w:ascii="Times New Roman" w:eastAsia="Times New Roman" w:hAnsi="Times New Roman" w:cs="Times New Roman"/>
                  <w:sz w:val="24"/>
                  <w:szCs w:val="24"/>
                </w:rPr>
                <w:t>4</w:t>
              </w:r>
            </w:ins>
          </w:p>
        </w:tc>
      </w:tr>
      <w:tr w:rsidR="002774E7" w:rsidRPr="002774E7" w:rsidTr="002774E7">
        <w:trPr>
          <w:ins w:id="750"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51" w:author="Mishra, Siddharth" w:date="2014-08-08T10:09:00Z"/>
                <w:rFonts w:ascii="Arial" w:eastAsia="Times New Roman" w:hAnsi="Arial" w:cs="Arial"/>
                <w:color w:val="FFFFFF"/>
                <w:sz w:val="45"/>
                <w:szCs w:val="45"/>
              </w:rPr>
            </w:pPr>
            <w:ins w:id="752"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53" w:author="Mishra, Siddharth" w:date="2014-08-08T10:09:00Z"/>
                <w:rFonts w:ascii="Times New Roman" w:eastAsia="Times New Roman" w:hAnsi="Times New Roman" w:cs="Times New Roman"/>
                <w:sz w:val="24"/>
                <w:szCs w:val="24"/>
              </w:rPr>
            </w:pPr>
            <w:ins w:id="754" w:author="Mishra, Siddharth" w:date="2014-08-08T10:09:00Z">
              <w:r w:rsidRPr="002774E7">
                <w:rPr>
                  <w:rFonts w:ascii="Times New Roman" w:eastAsia="Times New Roman" w:hAnsi="Times New Roman" w:cs="Times New Roman"/>
                  <w:sz w:val="24"/>
                  <w:szCs w:val="24"/>
                </w:rPr>
                <w:t>14</w:t>
              </w:r>
            </w:ins>
          </w:p>
        </w:tc>
      </w:tr>
      <w:tr w:rsidR="002774E7" w:rsidRPr="002774E7" w:rsidTr="002774E7">
        <w:trPr>
          <w:ins w:id="755"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56" w:author="Mishra, Siddharth" w:date="2014-08-08T10:09:00Z"/>
                <w:rFonts w:ascii="Arial" w:eastAsia="Times New Roman" w:hAnsi="Arial" w:cs="Arial"/>
                <w:color w:val="FFFFFF"/>
                <w:sz w:val="45"/>
                <w:szCs w:val="45"/>
              </w:rPr>
            </w:pPr>
            <w:ins w:id="757"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58" w:author="Mishra, Siddharth" w:date="2014-08-08T10:09:00Z"/>
                <w:rFonts w:ascii="Times New Roman" w:eastAsia="Times New Roman" w:hAnsi="Times New Roman" w:cs="Times New Roman"/>
                <w:sz w:val="24"/>
                <w:szCs w:val="24"/>
              </w:rPr>
            </w:pPr>
            <w:ins w:id="759" w:author="Mishra, Siddharth" w:date="2014-08-08T10:09:00Z">
              <w:r w:rsidRPr="002774E7">
                <w:rPr>
                  <w:rFonts w:ascii="Times New Roman" w:eastAsia="Times New Roman" w:hAnsi="Times New Roman" w:cs="Times New Roman"/>
                  <w:sz w:val="24"/>
                  <w:szCs w:val="24"/>
                </w:rPr>
                <w:t>24</w:t>
              </w:r>
            </w:ins>
          </w:p>
        </w:tc>
      </w:tr>
      <w:tr w:rsidR="002774E7" w:rsidRPr="002774E7" w:rsidTr="002774E7">
        <w:trPr>
          <w:ins w:id="760"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61" w:author="Mishra, Siddharth" w:date="2014-08-08T10:09:00Z"/>
                <w:rFonts w:ascii="Arial" w:eastAsia="Times New Roman" w:hAnsi="Arial" w:cs="Arial"/>
                <w:color w:val="FFFFFF"/>
                <w:sz w:val="45"/>
                <w:szCs w:val="45"/>
              </w:rPr>
            </w:pPr>
            <w:ins w:id="762"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63" w:author="Mishra, Siddharth" w:date="2014-08-08T10:09:00Z"/>
                <w:rFonts w:ascii="Times New Roman" w:eastAsia="Times New Roman" w:hAnsi="Times New Roman" w:cs="Times New Roman"/>
                <w:sz w:val="24"/>
                <w:szCs w:val="24"/>
              </w:rPr>
            </w:pPr>
            <w:ins w:id="764" w:author="Mishra, Siddharth" w:date="2014-08-08T10:09:00Z">
              <w:r w:rsidRPr="002774E7">
                <w:rPr>
                  <w:rFonts w:ascii="Times New Roman" w:eastAsia="Times New Roman" w:hAnsi="Times New Roman" w:cs="Times New Roman"/>
                  <w:sz w:val="24"/>
                  <w:szCs w:val="24"/>
                </w:rPr>
                <w:t>42</w:t>
              </w:r>
            </w:ins>
          </w:p>
        </w:tc>
      </w:tr>
    </w:tbl>
    <w:p w:rsidR="002774E7" w:rsidRPr="002774E7" w:rsidRDefault="002774E7" w:rsidP="002774E7">
      <w:pPr>
        <w:shd w:val="clear" w:color="auto" w:fill="FFFFFF"/>
        <w:spacing w:after="240" w:line="292" w:lineRule="atLeast"/>
        <w:rPr>
          <w:ins w:id="765" w:author="Mishra, Siddharth" w:date="2014-08-08T10:09:00Z"/>
          <w:rFonts w:ascii="Helvetica" w:eastAsia="Times New Roman" w:hAnsi="Helvetica" w:cs="Helvetica"/>
          <w:color w:val="000000"/>
          <w:sz w:val="20"/>
          <w:szCs w:val="20"/>
        </w:rPr>
      </w:pPr>
      <w:ins w:id="766"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767"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990934095"/>
              <w:rPr>
                <w:ins w:id="768" w:author="Mishra, Siddharth" w:date="2014-08-08T10:09:00Z"/>
                <w:rFonts w:ascii="Times New Roman" w:eastAsia="Times New Roman" w:hAnsi="Times New Roman" w:cs="Times New Roman"/>
                <w:b/>
                <w:bCs/>
                <w:sz w:val="24"/>
                <w:szCs w:val="24"/>
              </w:rPr>
            </w:pPr>
            <w:ins w:id="769" w:author="Mishra, Siddharth" w:date="2014-08-08T10:09:00Z">
              <w:r w:rsidRPr="002774E7">
                <w:rPr>
                  <w:rFonts w:ascii="Times New Roman" w:eastAsia="Times New Roman" w:hAnsi="Times New Roman" w:cs="Times New Roman"/>
                  <w:b/>
                  <w:bCs/>
                  <w:sz w:val="24"/>
                  <w:szCs w:val="24"/>
                </w:rPr>
                <w:t>Question 5</w:t>
              </w:r>
            </w:ins>
          </w:p>
        </w:tc>
      </w:tr>
    </w:tbl>
    <w:p w:rsidR="002774E7" w:rsidRPr="002774E7" w:rsidRDefault="002774E7" w:rsidP="002774E7">
      <w:pPr>
        <w:shd w:val="clear" w:color="auto" w:fill="FFFFFF"/>
        <w:spacing w:after="0" w:line="292" w:lineRule="atLeast"/>
        <w:rPr>
          <w:ins w:id="770" w:author="Mishra, Siddharth" w:date="2014-08-08T10:09:00Z"/>
          <w:rFonts w:ascii="Helvetica" w:eastAsia="Times New Roman" w:hAnsi="Helvetica" w:cs="Helvetica"/>
          <w:color w:val="000000"/>
          <w:sz w:val="20"/>
          <w:szCs w:val="20"/>
        </w:rPr>
      </w:pPr>
      <w:ins w:id="771" w:author="Mishra, Siddharth" w:date="2014-08-08T10:09:00Z">
        <w:r w:rsidRPr="002774E7">
          <w:rPr>
            <w:rFonts w:ascii="Helvetica" w:eastAsia="Times New Roman" w:hAnsi="Helvetica" w:cs="Helvetica"/>
            <w:color w:val="000000"/>
            <w:sz w:val="20"/>
            <w:szCs w:val="20"/>
          </w:rPr>
          <w:t>Which of the following traversal outputs the data in sorted order in a BST?</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77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73" w:author="Mishra, Siddharth" w:date="2014-08-08T10:09:00Z"/>
                <w:rFonts w:ascii="Arial" w:eastAsia="Times New Roman" w:hAnsi="Arial" w:cs="Arial"/>
                <w:color w:val="FFFFFF"/>
                <w:sz w:val="45"/>
                <w:szCs w:val="45"/>
              </w:rPr>
            </w:pPr>
            <w:ins w:id="774"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75" w:author="Mishra, Siddharth" w:date="2014-08-08T10:09:00Z"/>
                <w:rFonts w:ascii="Times New Roman" w:eastAsia="Times New Roman" w:hAnsi="Times New Roman" w:cs="Times New Roman"/>
                <w:sz w:val="24"/>
                <w:szCs w:val="24"/>
              </w:rPr>
            </w:pPr>
            <w:ins w:id="776" w:author="Mishra, Siddharth" w:date="2014-08-08T10:09:00Z">
              <w:r w:rsidRPr="002774E7">
                <w:rPr>
                  <w:rFonts w:ascii="Times New Roman" w:eastAsia="Times New Roman" w:hAnsi="Times New Roman" w:cs="Times New Roman"/>
                  <w:sz w:val="24"/>
                  <w:szCs w:val="24"/>
                </w:rPr>
                <w:t>Preorder</w:t>
              </w:r>
            </w:ins>
          </w:p>
        </w:tc>
      </w:tr>
      <w:tr w:rsidR="002774E7" w:rsidRPr="002774E7" w:rsidTr="002774E7">
        <w:trPr>
          <w:ins w:id="77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78" w:author="Mishra, Siddharth" w:date="2014-08-08T10:09:00Z"/>
                <w:rFonts w:ascii="Arial" w:eastAsia="Times New Roman" w:hAnsi="Arial" w:cs="Arial"/>
                <w:color w:val="FFFFFF"/>
                <w:sz w:val="45"/>
                <w:szCs w:val="45"/>
              </w:rPr>
            </w:pPr>
            <w:ins w:id="779"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80" w:author="Mishra, Siddharth" w:date="2014-08-08T10:09:00Z"/>
                <w:rFonts w:ascii="Times New Roman" w:eastAsia="Times New Roman" w:hAnsi="Times New Roman" w:cs="Times New Roman"/>
                <w:sz w:val="24"/>
                <w:szCs w:val="24"/>
              </w:rPr>
            </w:pPr>
            <w:proofErr w:type="spellStart"/>
            <w:ins w:id="781" w:author="Mishra, Siddharth" w:date="2014-08-08T10:09:00Z">
              <w:r w:rsidRPr="002774E7">
                <w:rPr>
                  <w:rFonts w:ascii="Times New Roman" w:eastAsia="Times New Roman" w:hAnsi="Times New Roman" w:cs="Times New Roman"/>
                  <w:sz w:val="24"/>
                  <w:szCs w:val="24"/>
                </w:rPr>
                <w:t>Inorder</w:t>
              </w:r>
              <w:proofErr w:type="spellEnd"/>
            </w:ins>
          </w:p>
        </w:tc>
      </w:tr>
      <w:tr w:rsidR="002774E7" w:rsidRPr="002774E7" w:rsidTr="002774E7">
        <w:trPr>
          <w:ins w:id="78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83" w:author="Mishra, Siddharth" w:date="2014-08-08T10:09:00Z"/>
                <w:rFonts w:ascii="Arial" w:eastAsia="Times New Roman" w:hAnsi="Arial" w:cs="Arial"/>
                <w:color w:val="FFFFFF"/>
                <w:sz w:val="45"/>
                <w:szCs w:val="45"/>
              </w:rPr>
            </w:pPr>
            <w:ins w:id="784"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85" w:author="Mishra, Siddharth" w:date="2014-08-08T10:09:00Z"/>
                <w:rFonts w:ascii="Times New Roman" w:eastAsia="Times New Roman" w:hAnsi="Times New Roman" w:cs="Times New Roman"/>
                <w:sz w:val="24"/>
                <w:szCs w:val="24"/>
              </w:rPr>
            </w:pPr>
            <w:proofErr w:type="spellStart"/>
            <w:ins w:id="786" w:author="Mishra, Siddharth" w:date="2014-08-08T10:09:00Z">
              <w:r w:rsidRPr="002774E7">
                <w:rPr>
                  <w:rFonts w:ascii="Times New Roman" w:eastAsia="Times New Roman" w:hAnsi="Times New Roman" w:cs="Times New Roman"/>
                  <w:sz w:val="24"/>
                  <w:szCs w:val="24"/>
                </w:rPr>
                <w:t>Postorder</w:t>
              </w:r>
              <w:proofErr w:type="spellEnd"/>
            </w:ins>
          </w:p>
        </w:tc>
      </w:tr>
      <w:tr w:rsidR="002774E7" w:rsidRPr="002774E7" w:rsidTr="002774E7">
        <w:trPr>
          <w:ins w:id="78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788" w:author="Mishra, Siddharth" w:date="2014-08-08T10:09:00Z"/>
                <w:rFonts w:ascii="Arial" w:eastAsia="Times New Roman" w:hAnsi="Arial" w:cs="Arial"/>
                <w:color w:val="FFFFFF"/>
                <w:sz w:val="45"/>
                <w:szCs w:val="45"/>
              </w:rPr>
            </w:pPr>
            <w:ins w:id="789"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790" w:author="Mishra, Siddharth" w:date="2014-08-08T10:09:00Z"/>
                <w:rFonts w:ascii="Times New Roman" w:eastAsia="Times New Roman" w:hAnsi="Times New Roman" w:cs="Times New Roman"/>
                <w:sz w:val="24"/>
                <w:szCs w:val="24"/>
              </w:rPr>
            </w:pPr>
            <w:ins w:id="791" w:author="Mishra, Siddharth" w:date="2014-08-08T10:09:00Z">
              <w:r w:rsidRPr="002774E7">
                <w:rPr>
                  <w:rFonts w:ascii="Times New Roman" w:eastAsia="Times New Roman" w:hAnsi="Times New Roman" w:cs="Times New Roman"/>
                  <w:sz w:val="24"/>
                  <w:szCs w:val="24"/>
                </w:rPr>
                <w:t>Level order</w:t>
              </w:r>
            </w:ins>
          </w:p>
        </w:tc>
      </w:tr>
    </w:tbl>
    <w:p w:rsidR="002774E7" w:rsidRPr="002774E7" w:rsidRDefault="002774E7" w:rsidP="002774E7">
      <w:pPr>
        <w:shd w:val="clear" w:color="auto" w:fill="FFFFFF"/>
        <w:spacing w:after="240" w:line="292" w:lineRule="atLeast"/>
        <w:rPr>
          <w:ins w:id="792" w:author="Mishra, Siddharth" w:date="2014-08-08T10:09:00Z"/>
          <w:rFonts w:ascii="Helvetica" w:eastAsia="Times New Roman" w:hAnsi="Helvetica" w:cs="Helvetica"/>
          <w:color w:val="000000"/>
          <w:sz w:val="20"/>
          <w:szCs w:val="20"/>
        </w:rPr>
      </w:pPr>
      <w:ins w:id="793"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794"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575482492"/>
              <w:rPr>
                <w:ins w:id="795" w:author="Mishra, Siddharth" w:date="2014-08-08T10:09:00Z"/>
                <w:rFonts w:ascii="Times New Roman" w:eastAsia="Times New Roman" w:hAnsi="Times New Roman" w:cs="Times New Roman"/>
                <w:b/>
                <w:bCs/>
                <w:sz w:val="24"/>
                <w:szCs w:val="24"/>
              </w:rPr>
            </w:pPr>
            <w:ins w:id="796" w:author="Mishra, Siddharth" w:date="2014-08-08T10:09:00Z">
              <w:r w:rsidRPr="002774E7">
                <w:rPr>
                  <w:rFonts w:ascii="Times New Roman" w:eastAsia="Times New Roman" w:hAnsi="Times New Roman" w:cs="Times New Roman"/>
                  <w:b/>
                  <w:bCs/>
                  <w:sz w:val="24"/>
                  <w:szCs w:val="24"/>
                </w:rPr>
                <w:lastRenderedPageBreak/>
                <w:t>Question 6</w:t>
              </w:r>
            </w:ins>
          </w:p>
        </w:tc>
      </w:tr>
    </w:tbl>
    <w:p w:rsidR="002774E7" w:rsidRPr="002774E7" w:rsidRDefault="002774E7" w:rsidP="002774E7">
      <w:pPr>
        <w:shd w:val="clear" w:color="auto" w:fill="FFFFFF"/>
        <w:spacing w:after="0" w:line="292" w:lineRule="atLeast"/>
        <w:rPr>
          <w:ins w:id="797" w:author="Mishra, Siddharth" w:date="2014-08-08T10:09:00Z"/>
          <w:rFonts w:ascii="Helvetica" w:eastAsia="Times New Roman" w:hAnsi="Helvetica" w:cs="Helvetica"/>
          <w:color w:val="000000"/>
          <w:sz w:val="20"/>
          <w:szCs w:val="20"/>
        </w:rPr>
      </w:pPr>
      <w:ins w:id="798" w:author="Mishra, Siddharth" w:date="2014-08-08T10:09:00Z">
        <w:r w:rsidRPr="002774E7">
          <w:rPr>
            <w:rFonts w:ascii="Helvetica" w:eastAsia="Times New Roman" w:hAnsi="Helvetica" w:cs="Helvetica"/>
            <w:color w:val="000000"/>
            <w:sz w:val="20"/>
            <w:szCs w:val="20"/>
          </w:rPr>
          <w:t>Suppose the numbers 7, 5, 1, 8, 3, 6, 0, 9, 4, 2 are inserted in that order into an initially empty binary search tree. The binary search tree uses the usual ordering on natural numbers. What is the in-order traversal sequence of the resultant tree?</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799"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00" w:author="Mishra, Siddharth" w:date="2014-08-08T10:09:00Z"/>
                <w:rFonts w:ascii="Arial" w:eastAsia="Times New Roman" w:hAnsi="Arial" w:cs="Arial"/>
                <w:color w:val="FFFFFF"/>
                <w:sz w:val="45"/>
                <w:szCs w:val="45"/>
              </w:rPr>
            </w:pPr>
            <w:ins w:id="801"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02" w:author="Mishra, Siddharth" w:date="2014-08-08T10:09:00Z"/>
                <w:rFonts w:ascii="Times New Roman" w:eastAsia="Times New Roman" w:hAnsi="Times New Roman" w:cs="Times New Roman"/>
                <w:sz w:val="24"/>
                <w:szCs w:val="24"/>
              </w:rPr>
            </w:pPr>
            <w:ins w:id="803" w:author="Mishra, Siddharth" w:date="2014-08-08T10:09:00Z">
              <w:r w:rsidRPr="002774E7">
                <w:rPr>
                  <w:rFonts w:ascii="Times New Roman" w:eastAsia="Times New Roman" w:hAnsi="Times New Roman" w:cs="Times New Roman"/>
                  <w:sz w:val="24"/>
                  <w:szCs w:val="24"/>
                </w:rPr>
                <w:t>7 5 1 0 3 2 4 6 8 9</w:t>
              </w:r>
            </w:ins>
          </w:p>
        </w:tc>
      </w:tr>
      <w:tr w:rsidR="002774E7" w:rsidRPr="002774E7" w:rsidTr="002774E7">
        <w:trPr>
          <w:ins w:id="804"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05" w:author="Mishra, Siddharth" w:date="2014-08-08T10:09:00Z"/>
                <w:rFonts w:ascii="Arial" w:eastAsia="Times New Roman" w:hAnsi="Arial" w:cs="Arial"/>
                <w:color w:val="FFFFFF"/>
                <w:sz w:val="45"/>
                <w:szCs w:val="45"/>
              </w:rPr>
            </w:pPr>
            <w:ins w:id="806"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07" w:author="Mishra, Siddharth" w:date="2014-08-08T10:09:00Z"/>
                <w:rFonts w:ascii="Times New Roman" w:eastAsia="Times New Roman" w:hAnsi="Times New Roman" w:cs="Times New Roman"/>
                <w:sz w:val="24"/>
                <w:szCs w:val="24"/>
              </w:rPr>
            </w:pPr>
            <w:ins w:id="808" w:author="Mishra, Siddharth" w:date="2014-08-08T10:09:00Z">
              <w:r w:rsidRPr="002774E7">
                <w:rPr>
                  <w:rFonts w:ascii="Times New Roman" w:eastAsia="Times New Roman" w:hAnsi="Times New Roman" w:cs="Times New Roman"/>
                  <w:sz w:val="24"/>
                  <w:szCs w:val="24"/>
                </w:rPr>
                <w:t>0 2 4 3 1 6 5 9 8 7</w:t>
              </w:r>
            </w:ins>
          </w:p>
        </w:tc>
      </w:tr>
      <w:tr w:rsidR="002774E7" w:rsidRPr="002774E7" w:rsidTr="002774E7">
        <w:trPr>
          <w:ins w:id="809"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10" w:author="Mishra, Siddharth" w:date="2014-08-08T10:09:00Z"/>
                <w:rFonts w:ascii="Arial" w:eastAsia="Times New Roman" w:hAnsi="Arial" w:cs="Arial"/>
                <w:color w:val="FFFFFF"/>
                <w:sz w:val="45"/>
                <w:szCs w:val="45"/>
              </w:rPr>
            </w:pPr>
            <w:ins w:id="811"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12" w:author="Mishra, Siddharth" w:date="2014-08-08T10:09:00Z"/>
                <w:rFonts w:ascii="Times New Roman" w:eastAsia="Times New Roman" w:hAnsi="Times New Roman" w:cs="Times New Roman"/>
                <w:sz w:val="24"/>
                <w:szCs w:val="24"/>
              </w:rPr>
            </w:pPr>
            <w:ins w:id="813" w:author="Mishra, Siddharth" w:date="2014-08-08T10:09:00Z">
              <w:r w:rsidRPr="002774E7">
                <w:rPr>
                  <w:rFonts w:ascii="Times New Roman" w:eastAsia="Times New Roman" w:hAnsi="Times New Roman" w:cs="Times New Roman"/>
                  <w:sz w:val="24"/>
                  <w:szCs w:val="24"/>
                </w:rPr>
                <w:t>0 1 2 3 4 5 6 7 8 9</w:t>
              </w:r>
            </w:ins>
          </w:p>
        </w:tc>
      </w:tr>
      <w:tr w:rsidR="002774E7" w:rsidRPr="002774E7" w:rsidTr="002774E7">
        <w:trPr>
          <w:ins w:id="814"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15" w:author="Mishra, Siddharth" w:date="2014-08-08T10:09:00Z"/>
                <w:rFonts w:ascii="Arial" w:eastAsia="Times New Roman" w:hAnsi="Arial" w:cs="Arial"/>
                <w:color w:val="FFFFFF"/>
                <w:sz w:val="45"/>
                <w:szCs w:val="45"/>
              </w:rPr>
            </w:pPr>
            <w:ins w:id="816"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17" w:author="Mishra, Siddharth" w:date="2014-08-08T10:09:00Z"/>
                <w:rFonts w:ascii="Times New Roman" w:eastAsia="Times New Roman" w:hAnsi="Times New Roman" w:cs="Times New Roman"/>
                <w:sz w:val="24"/>
                <w:szCs w:val="24"/>
              </w:rPr>
            </w:pPr>
            <w:ins w:id="818" w:author="Mishra, Siddharth" w:date="2014-08-08T10:09:00Z">
              <w:r w:rsidRPr="002774E7">
                <w:rPr>
                  <w:rFonts w:ascii="Times New Roman" w:eastAsia="Times New Roman" w:hAnsi="Times New Roman" w:cs="Times New Roman"/>
                  <w:sz w:val="24"/>
                  <w:szCs w:val="24"/>
                </w:rPr>
                <w:t>9 8 6 4 2 3 0 1 5 7</w:t>
              </w:r>
            </w:ins>
          </w:p>
        </w:tc>
      </w:tr>
    </w:tbl>
    <w:p w:rsidR="002774E7" w:rsidRPr="002774E7" w:rsidRDefault="002774E7" w:rsidP="002774E7">
      <w:pPr>
        <w:shd w:val="clear" w:color="auto" w:fill="FFFFFF"/>
        <w:spacing w:after="240" w:line="292" w:lineRule="atLeast"/>
        <w:rPr>
          <w:ins w:id="819" w:author="Mishra, Siddharth" w:date="2014-08-08T10:09:00Z"/>
          <w:rFonts w:ascii="Helvetica" w:eastAsia="Times New Roman" w:hAnsi="Helvetica" w:cs="Helvetica"/>
          <w:color w:val="000000"/>
          <w:sz w:val="20"/>
          <w:szCs w:val="20"/>
        </w:rPr>
      </w:pPr>
      <w:ins w:id="820"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821"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153328484"/>
              <w:rPr>
                <w:ins w:id="822" w:author="Mishra, Siddharth" w:date="2014-08-08T10:09:00Z"/>
                <w:rFonts w:ascii="Times New Roman" w:eastAsia="Times New Roman" w:hAnsi="Times New Roman" w:cs="Times New Roman"/>
                <w:b/>
                <w:bCs/>
                <w:sz w:val="24"/>
                <w:szCs w:val="24"/>
              </w:rPr>
            </w:pPr>
            <w:ins w:id="823" w:author="Mishra, Siddharth" w:date="2014-08-08T10:09:00Z">
              <w:r w:rsidRPr="002774E7">
                <w:rPr>
                  <w:rFonts w:ascii="Times New Roman" w:eastAsia="Times New Roman" w:hAnsi="Times New Roman" w:cs="Times New Roman"/>
                  <w:b/>
                  <w:bCs/>
                  <w:sz w:val="24"/>
                  <w:szCs w:val="24"/>
                </w:rPr>
                <w:t>Question 7</w:t>
              </w:r>
            </w:ins>
          </w:p>
        </w:tc>
      </w:tr>
    </w:tbl>
    <w:p w:rsidR="002774E7" w:rsidRPr="002774E7" w:rsidRDefault="002774E7" w:rsidP="002774E7">
      <w:pPr>
        <w:shd w:val="clear" w:color="auto" w:fill="FFFFFF"/>
        <w:spacing w:after="0" w:line="292" w:lineRule="atLeast"/>
        <w:rPr>
          <w:ins w:id="824" w:author="Mishra, Siddharth" w:date="2014-08-08T10:09:00Z"/>
          <w:rFonts w:ascii="Helvetica" w:eastAsia="Times New Roman" w:hAnsi="Helvetica" w:cs="Helvetica"/>
          <w:color w:val="000000"/>
          <w:sz w:val="20"/>
          <w:szCs w:val="20"/>
        </w:rPr>
      </w:pPr>
      <w:ins w:id="825" w:author="Mishra, Siddharth" w:date="2014-08-08T10:09:00Z">
        <w:r w:rsidRPr="002774E7">
          <w:rPr>
            <w:rFonts w:ascii="Helvetica" w:eastAsia="Times New Roman" w:hAnsi="Helvetica" w:cs="Helvetica"/>
            <w:color w:val="000000"/>
            <w:sz w:val="20"/>
            <w:szCs w:val="20"/>
          </w:rPr>
          <w:t xml:space="preserve">The following numbers are inserted into an empty binary search tree in the given order: 10, 1, 3, 5, 15, 12, </w:t>
        </w:r>
        <w:proofErr w:type="gramStart"/>
        <w:r w:rsidRPr="002774E7">
          <w:rPr>
            <w:rFonts w:ascii="Helvetica" w:eastAsia="Times New Roman" w:hAnsi="Helvetica" w:cs="Helvetica"/>
            <w:color w:val="000000"/>
            <w:sz w:val="20"/>
            <w:szCs w:val="20"/>
          </w:rPr>
          <w:t>16</w:t>
        </w:r>
        <w:proofErr w:type="gramEnd"/>
        <w:r w:rsidRPr="002774E7">
          <w:rPr>
            <w:rFonts w:ascii="Helvetica" w:eastAsia="Times New Roman" w:hAnsi="Helvetica" w:cs="Helvetica"/>
            <w:color w:val="000000"/>
            <w:sz w:val="20"/>
            <w:szCs w:val="20"/>
          </w:rPr>
          <w:t>. What is the height of the binary search tree (the height is the maximum distance of a leaf node from the root)? (GATE CS 2004)</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826"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27" w:author="Mishra, Siddharth" w:date="2014-08-08T10:09:00Z"/>
                <w:rFonts w:ascii="Arial" w:eastAsia="Times New Roman" w:hAnsi="Arial" w:cs="Arial"/>
                <w:color w:val="FFFFFF"/>
                <w:sz w:val="45"/>
                <w:szCs w:val="45"/>
              </w:rPr>
            </w:pPr>
            <w:ins w:id="828"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29" w:author="Mishra, Siddharth" w:date="2014-08-08T10:09:00Z"/>
                <w:rFonts w:ascii="Times New Roman" w:eastAsia="Times New Roman" w:hAnsi="Times New Roman" w:cs="Times New Roman"/>
                <w:sz w:val="24"/>
                <w:szCs w:val="24"/>
              </w:rPr>
            </w:pPr>
            <w:ins w:id="830" w:author="Mishra, Siddharth" w:date="2014-08-08T10:09:00Z">
              <w:r w:rsidRPr="002774E7">
                <w:rPr>
                  <w:rFonts w:ascii="Times New Roman" w:eastAsia="Times New Roman" w:hAnsi="Times New Roman" w:cs="Times New Roman"/>
                  <w:sz w:val="24"/>
                  <w:szCs w:val="24"/>
                </w:rPr>
                <w:t>2</w:t>
              </w:r>
            </w:ins>
          </w:p>
        </w:tc>
      </w:tr>
      <w:tr w:rsidR="002774E7" w:rsidRPr="002774E7" w:rsidTr="002774E7">
        <w:trPr>
          <w:ins w:id="831"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32" w:author="Mishra, Siddharth" w:date="2014-08-08T10:09:00Z"/>
                <w:rFonts w:ascii="Arial" w:eastAsia="Times New Roman" w:hAnsi="Arial" w:cs="Arial"/>
                <w:color w:val="FFFFFF"/>
                <w:sz w:val="45"/>
                <w:szCs w:val="45"/>
              </w:rPr>
            </w:pPr>
            <w:ins w:id="833"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34" w:author="Mishra, Siddharth" w:date="2014-08-08T10:09:00Z"/>
                <w:rFonts w:ascii="Times New Roman" w:eastAsia="Times New Roman" w:hAnsi="Times New Roman" w:cs="Times New Roman"/>
                <w:sz w:val="24"/>
                <w:szCs w:val="24"/>
              </w:rPr>
            </w:pPr>
            <w:ins w:id="835" w:author="Mishra, Siddharth" w:date="2014-08-08T10:09:00Z">
              <w:r w:rsidRPr="002774E7">
                <w:rPr>
                  <w:rFonts w:ascii="Times New Roman" w:eastAsia="Times New Roman" w:hAnsi="Times New Roman" w:cs="Times New Roman"/>
                  <w:sz w:val="24"/>
                  <w:szCs w:val="24"/>
                </w:rPr>
                <w:t>3</w:t>
              </w:r>
            </w:ins>
          </w:p>
        </w:tc>
      </w:tr>
      <w:tr w:rsidR="002774E7" w:rsidRPr="002774E7" w:rsidTr="002774E7">
        <w:trPr>
          <w:ins w:id="836"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37" w:author="Mishra, Siddharth" w:date="2014-08-08T10:09:00Z"/>
                <w:rFonts w:ascii="Arial" w:eastAsia="Times New Roman" w:hAnsi="Arial" w:cs="Arial"/>
                <w:color w:val="FFFFFF"/>
                <w:sz w:val="45"/>
                <w:szCs w:val="45"/>
              </w:rPr>
            </w:pPr>
            <w:ins w:id="838"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39" w:author="Mishra, Siddharth" w:date="2014-08-08T10:09:00Z"/>
                <w:rFonts w:ascii="Times New Roman" w:eastAsia="Times New Roman" w:hAnsi="Times New Roman" w:cs="Times New Roman"/>
                <w:sz w:val="24"/>
                <w:szCs w:val="24"/>
              </w:rPr>
            </w:pPr>
            <w:ins w:id="840" w:author="Mishra, Siddharth" w:date="2014-08-08T10:09:00Z">
              <w:r w:rsidRPr="002774E7">
                <w:rPr>
                  <w:rFonts w:ascii="Times New Roman" w:eastAsia="Times New Roman" w:hAnsi="Times New Roman" w:cs="Times New Roman"/>
                  <w:sz w:val="24"/>
                  <w:szCs w:val="24"/>
                </w:rPr>
                <w:t>4</w:t>
              </w:r>
            </w:ins>
          </w:p>
        </w:tc>
      </w:tr>
      <w:tr w:rsidR="002774E7" w:rsidRPr="002774E7" w:rsidTr="002774E7">
        <w:trPr>
          <w:ins w:id="841"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42" w:author="Mishra, Siddharth" w:date="2014-08-08T10:09:00Z"/>
                <w:rFonts w:ascii="Arial" w:eastAsia="Times New Roman" w:hAnsi="Arial" w:cs="Arial"/>
                <w:color w:val="FFFFFF"/>
                <w:sz w:val="45"/>
                <w:szCs w:val="45"/>
              </w:rPr>
            </w:pPr>
            <w:ins w:id="843"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44" w:author="Mishra, Siddharth" w:date="2014-08-08T10:09:00Z"/>
                <w:rFonts w:ascii="Times New Roman" w:eastAsia="Times New Roman" w:hAnsi="Times New Roman" w:cs="Times New Roman"/>
                <w:sz w:val="24"/>
                <w:szCs w:val="24"/>
              </w:rPr>
            </w:pPr>
            <w:ins w:id="845" w:author="Mishra, Siddharth" w:date="2014-08-08T10:09:00Z">
              <w:r w:rsidRPr="002774E7">
                <w:rPr>
                  <w:rFonts w:ascii="Times New Roman" w:eastAsia="Times New Roman" w:hAnsi="Times New Roman" w:cs="Times New Roman"/>
                  <w:sz w:val="24"/>
                  <w:szCs w:val="24"/>
                </w:rPr>
                <w:t>6</w:t>
              </w:r>
            </w:ins>
          </w:p>
        </w:tc>
      </w:tr>
    </w:tbl>
    <w:p w:rsidR="002774E7" w:rsidRPr="002774E7" w:rsidRDefault="002774E7" w:rsidP="002774E7">
      <w:pPr>
        <w:shd w:val="clear" w:color="auto" w:fill="FFFFFF"/>
        <w:spacing w:after="240" w:line="292" w:lineRule="atLeast"/>
        <w:rPr>
          <w:ins w:id="846" w:author="Mishra, Siddharth" w:date="2014-08-08T10:09:00Z"/>
          <w:rFonts w:ascii="Helvetica" w:eastAsia="Times New Roman" w:hAnsi="Helvetica" w:cs="Helvetica"/>
          <w:color w:val="000000"/>
          <w:sz w:val="20"/>
          <w:szCs w:val="20"/>
        </w:rPr>
      </w:pPr>
      <w:ins w:id="847"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848"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633638255"/>
              <w:rPr>
                <w:ins w:id="849" w:author="Mishra, Siddharth" w:date="2014-08-08T10:09:00Z"/>
                <w:rFonts w:ascii="Times New Roman" w:eastAsia="Times New Roman" w:hAnsi="Times New Roman" w:cs="Times New Roman"/>
                <w:b/>
                <w:bCs/>
                <w:sz w:val="24"/>
                <w:szCs w:val="24"/>
              </w:rPr>
            </w:pPr>
            <w:ins w:id="850" w:author="Mishra, Siddharth" w:date="2014-08-08T10:09:00Z">
              <w:r w:rsidRPr="002774E7">
                <w:rPr>
                  <w:rFonts w:ascii="Times New Roman" w:eastAsia="Times New Roman" w:hAnsi="Times New Roman" w:cs="Times New Roman"/>
                  <w:b/>
                  <w:bCs/>
                  <w:sz w:val="24"/>
                  <w:szCs w:val="24"/>
                </w:rPr>
                <w:t>Question 8</w:t>
              </w:r>
            </w:ins>
          </w:p>
        </w:tc>
      </w:tr>
    </w:tbl>
    <w:p w:rsidR="002774E7" w:rsidRPr="002774E7" w:rsidRDefault="002774E7" w:rsidP="002774E7">
      <w:pPr>
        <w:shd w:val="clear" w:color="auto" w:fill="FFFFFF"/>
        <w:spacing w:after="0" w:line="292" w:lineRule="atLeast"/>
        <w:rPr>
          <w:ins w:id="851" w:author="Mishra, Siddharth" w:date="2014-08-08T10:09:00Z"/>
          <w:rFonts w:ascii="Helvetica" w:eastAsia="Times New Roman" w:hAnsi="Helvetica" w:cs="Helvetica"/>
          <w:color w:val="000000"/>
          <w:sz w:val="20"/>
          <w:szCs w:val="20"/>
        </w:rPr>
      </w:pPr>
      <w:ins w:id="852" w:author="Mishra, Siddharth" w:date="2014-08-08T10:09:00Z">
        <w:r w:rsidRPr="002774E7">
          <w:rPr>
            <w:rFonts w:ascii="Helvetica" w:eastAsia="Times New Roman" w:hAnsi="Helvetica" w:cs="Helvetica"/>
            <w:color w:val="000000"/>
            <w:sz w:val="20"/>
            <w:szCs w:val="20"/>
          </w:rPr>
          <w:t xml:space="preserve">The preorder traversal sequence of a binary search tree is 30, 20, 10, 15, 25, 23, 39, 35, </w:t>
        </w:r>
        <w:proofErr w:type="gramStart"/>
        <w:r w:rsidRPr="002774E7">
          <w:rPr>
            <w:rFonts w:ascii="Helvetica" w:eastAsia="Times New Roman" w:hAnsi="Helvetica" w:cs="Helvetica"/>
            <w:color w:val="000000"/>
            <w:sz w:val="20"/>
            <w:szCs w:val="20"/>
          </w:rPr>
          <w:t>42</w:t>
        </w:r>
        <w:proofErr w:type="gramEnd"/>
        <w:r w:rsidRPr="002774E7">
          <w:rPr>
            <w:rFonts w:ascii="Helvetica" w:eastAsia="Times New Roman" w:hAnsi="Helvetica" w:cs="Helvetica"/>
            <w:color w:val="000000"/>
            <w:sz w:val="20"/>
            <w:szCs w:val="20"/>
          </w:rPr>
          <w:t xml:space="preserve">. Which one of the following is the </w:t>
        </w:r>
        <w:proofErr w:type="spellStart"/>
        <w:r w:rsidRPr="002774E7">
          <w:rPr>
            <w:rFonts w:ascii="Helvetica" w:eastAsia="Times New Roman" w:hAnsi="Helvetica" w:cs="Helvetica"/>
            <w:color w:val="000000"/>
            <w:sz w:val="20"/>
            <w:szCs w:val="20"/>
          </w:rPr>
          <w:t>postorder</w:t>
        </w:r>
        <w:proofErr w:type="spellEnd"/>
        <w:r w:rsidRPr="002774E7">
          <w:rPr>
            <w:rFonts w:ascii="Helvetica" w:eastAsia="Times New Roman" w:hAnsi="Helvetica" w:cs="Helvetica"/>
            <w:color w:val="000000"/>
            <w:sz w:val="20"/>
            <w:szCs w:val="20"/>
          </w:rPr>
          <w:t xml:space="preserve"> traversal sequence of the same tree?</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853"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54" w:author="Mishra, Siddharth" w:date="2014-08-08T10:09:00Z"/>
                <w:rFonts w:ascii="Arial" w:eastAsia="Times New Roman" w:hAnsi="Arial" w:cs="Arial"/>
                <w:color w:val="FFFFFF"/>
                <w:sz w:val="45"/>
                <w:szCs w:val="45"/>
              </w:rPr>
            </w:pPr>
            <w:ins w:id="855" w:author="Mishra, Siddharth" w:date="2014-08-08T10:09:00Z">
              <w:r w:rsidRPr="002774E7">
                <w:rPr>
                  <w:rFonts w:ascii="Arial" w:eastAsia="Times New Roman" w:hAnsi="Arial" w:cs="Arial"/>
                  <w:color w:val="FFFFFF"/>
                  <w:sz w:val="45"/>
                  <w:szCs w:val="45"/>
                </w:rPr>
                <w:lastRenderedPageBreak/>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56" w:author="Mishra, Siddharth" w:date="2014-08-08T10:09:00Z"/>
                <w:rFonts w:ascii="Times New Roman" w:eastAsia="Times New Roman" w:hAnsi="Times New Roman" w:cs="Times New Roman"/>
                <w:sz w:val="24"/>
                <w:szCs w:val="24"/>
              </w:rPr>
            </w:pPr>
            <w:ins w:id="857" w:author="Mishra, Siddharth" w:date="2014-08-08T10:09:00Z">
              <w:r w:rsidRPr="002774E7">
                <w:rPr>
                  <w:rFonts w:ascii="Times New Roman" w:eastAsia="Times New Roman" w:hAnsi="Times New Roman" w:cs="Times New Roman"/>
                  <w:sz w:val="24"/>
                  <w:szCs w:val="24"/>
                </w:rPr>
                <w:t>10, 20, 15, 23, 25, 35, 42, 39, 30</w:t>
              </w:r>
            </w:ins>
          </w:p>
        </w:tc>
      </w:tr>
      <w:tr w:rsidR="002774E7" w:rsidRPr="002774E7" w:rsidTr="002774E7">
        <w:trPr>
          <w:ins w:id="858"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59" w:author="Mishra, Siddharth" w:date="2014-08-08T10:09:00Z"/>
                <w:rFonts w:ascii="Arial" w:eastAsia="Times New Roman" w:hAnsi="Arial" w:cs="Arial"/>
                <w:color w:val="FFFFFF"/>
                <w:sz w:val="45"/>
                <w:szCs w:val="45"/>
              </w:rPr>
            </w:pPr>
            <w:ins w:id="860"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61" w:author="Mishra, Siddharth" w:date="2014-08-08T10:09:00Z"/>
                <w:rFonts w:ascii="Times New Roman" w:eastAsia="Times New Roman" w:hAnsi="Times New Roman" w:cs="Times New Roman"/>
                <w:sz w:val="24"/>
                <w:szCs w:val="24"/>
              </w:rPr>
            </w:pPr>
            <w:ins w:id="862" w:author="Mishra, Siddharth" w:date="2014-08-08T10:09:00Z">
              <w:r w:rsidRPr="002774E7">
                <w:rPr>
                  <w:rFonts w:ascii="Times New Roman" w:eastAsia="Times New Roman" w:hAnsi="Times New Roman" w:cs="Times New Roman"/>
                  <w:sz w:val="24"/>
                  <w:szCs w:val="24"/>
                </w:rPr>
                <w:t>15, 10, 25, 23, 20, 42, 35, 39, 30</w:t>
              </w:r>
            </w:ins>
          </w:p>
        </w:tc>
      </w:tr>
      <w:tr w:rsidR="002774E7" w:rsidRPr="002774E7" w:rsidTr="002774E7">
        <w:trPr>
          <w:ins w:id="863"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64" w:author="Mishra, Siddharth" w:date="2014-08-08T10:09:00Z"/>
                <w:rFonts w:ascii="Arial" w:eastAsia="Times New Roman" w:hAnsi="Arial" w:cs="Arial"/>
                <w:color w:val="FFFFFF"/>
                <w:sz w:val="45"/>
                <w:szCs w:val="45"/>
              </w:rPr>
            </w:pPr>
            <w:ins w:id="865"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66" w:author="Mishra, Siddharth" w:date="2014-08-08T10:09:00Z"/>
                <w:rFonts w:ascii="Times New Roman" w:eastAsia="Times New Roman" w:hAnsi="Times New Roman" w:cs="Times New Roman"/>
                <w:sz w:val="24"/>
                <w:szCs w:val="24"/>
              </w:rPr>
            </w:pPr>
            <w:ins w:id="867" w:author="Mishra, Siddharth" w:date="2014-08-08T10:09:00Z">
              <w:r w:rsidRPr="002774E7">
                <w:rPr>
                  <w:rFonts w:ascii="Times New Roman" w:eastAsia="Times New Roman" w:hAnsi="Times New Roman" w:cs="Times New Roman"/>
                  <w:sz w:val="24"/>
                  <w:szCs w:val="24"/>
                </w:rPr>
                <w:t>15, 20, 10, 23, 25, 42, 35, 39, 30</w:t>
              </w:r>
            </w:ins>
          </w:p>
        </w:tc>
      </w:tr>
      <w:tr w:rsidR="002774E7" w:rsidRPr="002774E7" w:rsidTr="002774E7">
        <w:trPr>
          <w:ins w:id="868"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69" w:author="Mishra, Siddharth" w:date="2014-08-08T10:09:00Z"/>
                <w:rFonts w:ascii="Arial" w:eastAsia="Times New Roman" w:hAnsi="Arial" w:cs="Arial"/>
                <w:color w:val="FFFFFF"/>
                <w:sz w:val="45"/>
                <w:szCs w:val="45"/>
              </w:rPr>
            </w:pPr>
            <w:ins w:id="870"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871" w:author="Mishra, Siddharth" w:date="2014-08-08T10:09:00Z"/>
                <w:rFonts w:ascii="Times New Roman" w:eastAsia="Times New Roman" w:hAnsi="Times New Roman" w:cs="Times New Roman"/>
                <w:sz w:val="24"/>
                <w:szCs w:val="24"/>
              </w:rPr>
            </w:pPr>
            <w:ins w:id="872" w:author="Mishra, Siddharth" w:date="2014-08-08T10:09:00Z">
              <w:r w:rsidRPr="002774E7">
                <w:rPr>
                  <w:rFonts w:ascii="Times New Roman" w:eastAsia="Times New Roman" w:hAnsi="Times New Roman" w:cs="Times New Roman"/>
                  <w:sz w:val="24"/>
                  <w:szCs w:val="24"/>
                </w:rPr>
                <w:t>15, 10, 23, 25, 20, 35, 42, 39, 30</w:t>
              </w:r>
            </w:ins>
          </w:p>
        </w:tc>
      </w:tr>
    </w:tbl>
    <w:p w:rsidR="002774E7" w:rsidRPr="002774E7" w:rsidRDefault="002774E7" w:rsidP="002774E7">
      <w:pPr>
        <w:shd w:val="clear" w:color="auto" w:fill="FFFFFF"/>
        <w:spacing w:after="240" w:line="292" w:lineRule="atLeast"/>
        <w:rPr>
          <w:ins w:id="873" w:author="Mishra, Siddharth" w:date="2014-08-08T10:09:00Z"/>
          <w:rFonts w:ascii="Helvetica" w:eastAsia="Times New Roman" w:hAnsi="Helvetica" w:cs="Helvetica"/>
          <w:color w:val="000000"/>
          <w:sz w:val="20"/>
          <w:szCs w:val="20"/>
        </w:rPr>
      </w:pPr>
      <w:ins w:id="874"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875"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402099739"/>
              <w:rPr>
                <w:ins w:id="876" w:author="Mishra, Siddharth" w:date="2014-08-08T10:09:00Z"/>
                <w:rFonts w:ascii="Times New Roman" w:eastAsia="Times New Roman" w:hAnsi="Times New Roman" w:cs="Times New Roman"/>
                <w:b/>
                <w:bCs/>
                <w:sz w:val="24"/>
                <w:szCs w:val="24"/>
              </w:rPr>
            </w:pPr>
            <w:ins w:id="877" w:author="Mishra, Siddharth" w:date="2014-08-08T10:09:00Z">
              <w:r w:rsidRPr="002774E7">
                <w:rPr>
                  <w:rFonts w:ascii="Times New Roman" w:eastAsia="Times New Roman" w:hAnsi="Times New Roman" w:cs="Times New Roman"/>
                  <w:b/>
                  <w:bCs/>
                  <w:sz w:val="24"/>
                  <w:szCs w:val="24"/>
                </w:rPr>
                <w:t>Question 9</w:t>
              </w:r>
            </w:ins>
          </w:p>
        </w:tc>
      </w:tr>
    </w:tbl>
    <w:p w:rsidR="002774E7" w:rsidRPr="002774E7" w:rsidRDefault="002774E7" w:rsidP="002774E7">
      <w:pPr>
        <w:shd w:val="clear" w:color="auto" w:fill="FFFFFF"/>
        <w:spacing w:after="0" w:line="292" w:lineRule="atLeast"/>
        <w:rPr>
          <w:ins w:id="878" w:author="Mishra, Siddharth" w:date="2014-08-08T10:09:00Z"/>
          <w:rFonts w:ascii="Helvetica" w:eastAsia="Times New Roman" w:hAnsi="Helvetica" w:cs="Helvetica"/>
          <w:color w:val="000000"/>
          <w:sz w:val="20"/>
          <w:szCs w:val="20"/>
        </w:rPr>
      </w:pPr>
      <w:ins w:id="879" w:author="Mishra, Siddharth" w:date="2014-08-08T10:09:00Z">
        <w:r w:rsidRPr="002774E7">
          <w:rPr>
            <w:rFonts w:ascii="Helvetica" w:eastAsia="Times New Roman" w:hAnsi="Helvetica" w:cs="Helvetica"/>
            <w:color w:val="000000"/>
            <w:sz w:val="20"/>
            <w:szCs w:val="20"/>
          </w:rPr>
          <w:t>Consider the following Binary Search Tree</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80" w:author="Mishra, Siddharth" w:date="2014-08-08T10:09:00Z"/>
          <w:rFonts w:ascii="Courier New" w:eastAsia="Times New Roman" w:hAnsi="Courier New" w:cs="Courier New"/>
          <w:color w:val="000000"/>
        </w:rPr>
      </w:pPr>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81" w:author="Mishra, Siddharth" w:date="2014-08-08T10:09:00Z"/>
          <w:rFonts w:ascii="Courier New" w:eastAsia="Times New Roman" w:hAnsi="Courier New" w:cs="Courier New"/>
          <w:color w:val="000000"/>
        </w:rPr>
      </w:pPr>
      <w:ins w:id="882" w:author="Mishra, Siddharth" w:date="2014-08-08T10:09:00Z">
        <w:r w:rsidRPr="002774E7">
          <w:rPr>
            <w:rFonts w:ascii="Courier New" w:eastAsia="Times New Roman" w:hAnsi="Courier New" w:cs="Courier New"/>
            <w:color w:val="000000"/>
          </w:rPr>
          <w:t xml:space="preserve">               10</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83" w:author="Mishra, Siddharth" w:date="2014-08-08T10:09:00Z"/>
          <w:rFonts w:ascii="Courier New" w:eastAsia="Times New Roman" w:hAnsi="Courier New" w:cs="Courier New"/>
          <w:color w:val="000000"/>
        </w:rPr>
      </w:pPr>
      <w:ins w:id="884" w:author="Mishra, Siddharth" w:date="2014-08-08T10:09:00Z">
        <w:r w:rsidRPr="002774E7">
          <w:rPr>
            <w:rFonts w:ascii="Courier New" w:eastAsia="Times New Roman" w:hAnsi="Courier New" w:cs="Courier New"/>
            <w:color w:val="000000"/>
          </w:rPr>
          <w:t xml:space="preserve">             /    \</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85" w:author="Mishra, Siddharth" w:date="2014-08-08T10:09:00Z"/>
          <w:rFonts w:ascii="Courier New" w:eastAsia="Times New Roman" w:hAnsi="Courier New" w:cs="Courier New"/>
          <w:color w:val="000000"/>
        </w:rPr>
      </w:pPr>
      <w:ins w:id="886" w:author="Mishra, Siddharth" w:date="2014-08-08T10:09:00Z">
        <w:r w:rsidRPr="002774E7">
          <w:rPr>
            <w:rFonts w:ascii="Courier New" w:eastAsia="Times New Roman" w:hAnsi="Courier New" w:cs="Courier New"/>
            <w:color w:val="000000"/>
          </w:rPr>
          <w:t xml:space="preserve">            5      20</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87" w:author="Mishra, Siddharth" w:date="2014-08-08T10:09:00Z"/>
          <w:rFonts w:ascii="Courier New" w:eastAsia="Times New Roman" w:hAnsi="Courier New" w:cs="Courier New"/>
          <w:color w:val="000000"/>
        </w:rPr>
      </w:pPr>
      <w:ins w:id="888" w:author="Mishra, Siddharth" w:date="2014-08-08T10:09:00Z">
        <w:r w:rsidRPr="002774E7">
          <w:rPr>
            <w:rFonts w:ascii="Courier New" w:eastAsia="Times New Roman" w:hAnsi="Courier New" w:cs="Courier New"/>
            <w:color w:val="000000"/>
          </w:rPr>
          <w:t xml:space="preserve">           /      /  \           </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89" w:author="Mishra, Siddharth" w:date="2014-08-08T10:09:00Z"/>
          <w:rFonts w:ascii="Courier New" w:eastAsia="Times New Roman" w:hAnsi="Courier New" w:cs="Courier New"/>
          <w:color w:val="000000"/>
        </w:rPr>
      </w:pPr>
      <w:ins w:id="890" w:author="Mishra, Siddharth" w:date="2014-08-08T10:09:00Z">
        <w:r w:rsidRPr="002774E7">
          <w:rPr>
            <w:rFonts w:ascii="Courier New" w:eastAsia="Times New Roman" w:hAnsi="Courier New" w:cs="Courier New"/>
            <w:color w:val="000000"/>
          </w:rPr>
          <w:t xml:space="preserve">          4     15    30</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91" w:author="Mishra, Siddharth" w:date="2014-08-08T10:09:00Z"/>
          <w:rFonts w:ascii="Courier New" w:eastAsia="Times New Roman" w:hAnsi="Courier New" w:cs="Courier New"/>
          <w:color w:val="000000"/>
        </w:rPr>
      </w:pPr>
      <w:ins w:id="892" w:author="Mishra, Siddharth" w:date="2014-08-08T10:09:00Z">
        <w:r w:rsidRPr="002774E7">
          <w:rPr>
            <w:rFonts w:ascii="Courier New" w:eastAsia="Times New Roman" w:hAnsi="Courier New" w:cs="Courier New"/>
            <w:color w:val="000000"/>
          </w:rPr>
          <w:t xml:space="preserve">               /  </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893" w:author="Mishra, Siddharth" w:date="2014-08-08T10:09:00Z"/>
          <w:rFonts w:ascii="Courier New" w:eastAsia="Times New Roman" w:hAnsi="Courier New" w:cs="Courier New"/>
          <w:color w:val="000000"/>
        </w:rPr>
      </w:pPr>
      <w:ins w:id="894" w:author="Mishra, Siddharth" w:date="2014-08-08T10:09:00Z">
        <w:r w:rsidRPr="002774E7">
          <w:rPr>
            <w:rFonts w:ascii="Courier New" w:eastAsia="Times New Roman" w:hAnsi="Courier New" w:cs="Courier New"/>
            <w:color w:val="000000"/>
          </w:rPr>
          <w:t xml:space="preserve">              11       </w:t>
        </w:r>
      </w:ins>
    </w:p>
    <w:p w:rsidR="002774E7" w:rsidRPr="002774E7" w:rsidRDefault="002774E7" w:rsidP="002774E7">
      <w:pPr>
        <w:shd w:val="clear" w:color="auto" w:fill="FFFFFF"/>
        <w:spacing w:after="0" w:line="292" w:lineRule="atLeast"/>
        <w:rPr>
          <w:ins w:id="895" w:author="Mishra, Siddharth" w:date="2014-08-08T10:09:00Z"/>
          <w:rFonts w:ascii="Helvetica" w:eastAsia="Times New Roman" w:hAnsi="Helvetica" w:cs="Helvetica"/>
          <w:color w:val="000000"/>
          <w:sz w:val="20"/>
          <w:szCs w:val="20"/>
        </w:rPr>
      </w:pPr>
      <w:ins w:id="896" w:author="Mishra, Siddharth" w:date="2014-08-08T10:09:00Z">
        <w:r w:rsidRPr="002774E7">
          <w:rPr>
            <w:rFonts w:ascii="Helvetica" w:eastAsia="Times New Roman" w:hAnsi="Helvetica" w:cs="Helvetica"/>
            <w:color w:val="000000"/>
            <w:sz w:val="20"/>
            <w:szCs w:val="20"/>
          </w:rPr>
          <w:t>If we randomly search one of the keys present in above BST, what would be the expected number of comparisons?</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89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898" w:author="Mishra, Siddharth" w:date="2014-08-08T10:09:00Z"/>
                <w:rFonts w:ascii="Arial" w:eastAsia="Times New Roman" w:hAnsi="Arial" w:cs="Arial"/>
                <w:color w:val="FFFFFF"/>
                <w:sz w:val="45"/>
                <w:szCs w:val="45"/>
              </w:rPr>
            </w:pPr>
            <w:ins w:id="899"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00" w:author="Mishra, Siddharth" w:date="2014-08-08T10:09:00Z"/>
                <w:rFonts w:ascii="Times New Roman" w:eastAsia="Times New Roman" w:hAnsi="Times New Roman" w:cs="Times New Roman"/>
                <w:sz w:val="24"/>
                <w:szCs w:val="24"/>
              </w:rPr>
            </w:pPr>
            <w:ins w:id="901" w:author="Mishra, Siddharth" w:date="2014-08-08T10:09:00Z">
              <w:r w:rsidRPr="002774E7">
                <w:rPr>
                  <w:rFonts w:ascii="Times New Roman" w:eastAsia="Times New Roman" w:hAnsi="Times New Roman" w:cs="Times New Roman"/>
                  <w:sz w:val="24"/>
                  <w:szCs w:val="24"/>
                </w:rPr>
                <w:t>2.75</w:t>
              </w:r>
            </w:ins>
          </w:p>
        </w:tc>
      </w:tr>
      <w:tr w:rsidR="002774E7" w:rsidRPr="002774E7" w:rsidTr="002774E7">
        <w:trPr>
          <w:ins w:id="90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03" w:author="Mishra, Siddharth" w:date="2014-08-08T10:09:00Z"/>
                <w:rFonts w:ascii="Arial" w:eastAsia="Times New Roman" w:hAnsi="Arial" w:cs="Arial"/>
                <w:color w:val="FFFFFF"/>
                <w:sz w:val="45"/>
                <w:szCs w:val="45"/>
              </w:rPr>
            </w:pPr>
            <w:ins w:id="904"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05" w:author="Mishra, Siddharth" w:date="2014-08-08T10:09:00Z"/>
                <w:rFonts w:ascii="Times New Roman" w:eastAsia="Times New Roman" w:hAnsi="Times New Roman" w:cs="Times New Roman"/>
                <w:sz w:val="24"/>
                <w:szCs w:val="24"/>
              </w:rPr>
            </w:pPr>
            <w:ins w:id="906" w:author="Mishra, Siddharth" w:date="2014-08-08T10:09:00Z">
              <w:r w:rsidRPr="002774E7">
                <w:rPr>
                  <w:rFonts w:ascii="Times New Roman" w:eastAsia="Times New Roman" w:hAnsi="Times New Roman" w:cs="Times New Roman"/>
                  <w:sz w:val="24"/>
                  <w:szCs w:val="24"/>
                </w:rPr>
                <w:t>2.25</w:t>
              </w:r>
            </w:ins>
          </w:p>
        </w:tc>
      </w:tr>
      <w:tr w:rsidR="002774E7" w:rsidRPr="002774E7" w:rsidTr="002774E7">
        <w:trPr>
          <w:ins w:id="90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08" w:author="Mishra, Siddharth" w:date="2014-08-08T10:09:00Z"/>
                <w:rFonts w:ascii="Arial" w:eastAsia="Times New Roman" w:hAnsi="Arial" w:cs="Arial"/>
                <w:color w:val="FFFFFF"/>
                <w:sz w:val="45"/>
                <w:szCs w:val="45"/>
              </w:rPr>
            </w:pPr>
            <w:ins w:id="909"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10" w:author="Mishra, Siddharth" w:date="2014-08-08T10:09:00Z"/>
                <w:rFonts w:ascii="Times New Roman" w:eastAsia="Times New Roman" w:hAnsi="Times New Roman" w:cs="Times New Roman"/>
                <w:sz w:val="24"/>
                <w:szCs w:val="24"/>
              </w:rPr>
            </w:pPr>
            <w:ins w:id="911" w:author="Mishra, Siddharth" w:date="2014-08-08T10:09:00Z">
              <w:r w:rsidRPr="002774E7">
                <w:rPr>
                  <w:rFonts w:ascii="Times New Roman" w:eastAsia="Times New Roman" w:hAnsi="Times New Roman" w:cs="Times New Roman"/>
                  <w:sz w:val="24"/>
                  <w:szCs w:val="24"/>
                </w:rPr>
                <w:t>2.57</w:t>
              </w:r>
            </w:ins>
          </w:p>
        </w:tc>
      </w:tr>
      <w:tr w:rsidR="002774E7" w:rsidRPr="002774E7" w:rsidTr="002774E7">
        <w:trPr>
          <w:ins w:id="91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13" w:author="Mishra, Siddharth" w:date="2014-08-08T10:09:00Z"/>
                <w:rFonts w:ascii="Arial" w:eastAsia="Times New Roman" w:hAnsi="Arial" w:cs="Arial"/>
                <w:color w:val="FFFFFF"/>
                <w:sz w:val="45"/>
                <w:szCs w:val="45"/>
              </w:rPr>
            </w:pPr>
            <w:ins w:id="914"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15" w:author="Mishra, Siddharth" w:date="2014-08-08T10:09:00Z"/>
                <w:rFonts w:ascii="Times New Roman" w:eastAsia="Times New Roman" w:hAnsi="Times New Roman" w:cs="Times New Roman"/>
                <w:sz w:val="24"/>
                <w:szCs w:val="24"/>
              </w:rPr>
            </w:pPr>
            <w:ins w:id="916" w:author="Mishra, Siddharth" w:date="2014-08-08T10:09:00Z">
              <w:r w:rsidRPr="002774E7">
                <w:rPr>
                  <w:rFonts w:ascii="Times New Roman" w:eastAsia="Times New Roman" w:hAnsi="Times New Roman" w:cs="Times New Roman"/>
                  <w:sz w:val="24"/>
                  <w:szCs w:val="24"/>
                </w:rPr>
                <w:t>3.25</w:t>
              </w:r>
            </w:ins>
          </w:p>
        </w:tc>
      </w:tr>
    </w:tbl>
    <w:p w:rsidR="002774E7" w:rsidRPr="002774E7" w:rsidRDefault="002774E7" w:rsidP="002774E7">
      <w:pPr>
        <w:shd w:val="clear" w:color="auto" w:fill="FFFFFF"/>
        <w:spacing w:after="240" w:line="292" w:lineRule="atLeast"/>
        <w:rPr>
          <w:ins w:id="917" w:author="Mishra, Siddharth" w:date="2014-08-08T10:09:00Z"/>
          <w:rFonts w:ascii="Helvetica" w:eastAsia="Times New Roman" w:hAnsi="Helvetica" w:cs="Helvetica"/>
          <w:color w:val="000000"/>
          <w:sz w:val="20"/>
          <w:szCs w:val="20"/>
        </w:rPr>
      </w:pPr>
      <w:ins w:id="918"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919"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987204882"/>
              <w:rPr>
                <w:ins w:id="920" w:author="Mishra, Siddharth" w:date="2014-08-08T10:09:00Z"/>
                <w:rFonts w:ascii="Times New Roman" w:eastAsia="Times New Roman" w:hAnsi="Times New Roman" w:cs="Times New Roman"/>
                <w:b/>
                <w:bCs/>
                <w:sz w:val="24"/>
                <w:szCs w:val="24"/>
              </w:rPr>
            </w:pPr>
            <w:ins w:id="921" w:author="Mishra, Siddharth" w:date="2014-08-08T10:09:00Z">
              <w:r w:rsidRPr="002774E7">
                <w:rPr>
                  <w:rFonts w:ascii="Times New Roman" w:eastAsia="Times New Roman" w:hAnsi="Times New Roman" w:cs="Times New Roman"/>
                  <w:b/>
                  <w:bCs/>
                  <w:sz w:val="24"/>
                  <w:szCs w:val="24"/>
                </w:rPr>
                <w:t>Question 10</w:t>
              </w:r>
            </w:ins>
          </w:p>
        </w:tc>
      </w:tr>
    </w:tbl>
    <w:p w:rsidR="002774E7" w:rsidRPr="002774E7" w:rsidRDefault="002774E7" w:rsidP="002774E7">
      <w:pPr>
        <w:shd w:val="clear" w:color="auto" w:fill="FFFFFF"/>
        <w:spacing w:after="0" w:line="292" w:lineRule="atLeast"/>
        <w:rPr>
          <w:ins w:id="922" w:author="Mishra, Siddharth" w:date="2014-08-08T10:09:00Z"/>
          <w:rFonts w:ascii="Helvetica" w:eastAsia="Times New Roman" w:hAnsi="Helvetica" w:cs="Helvetica"/>
          <w:color w:val="000000"/>
          <w:sz w:val="20"/>
          <w:szCs w:val="20"/>
        </w:rPr>
      </w:pPr>
      <w:ins w:id="923" w:author="Mishra, Siddharth" w:date="2014-08-08T10:09:00Z">
        <w:r w:rsidRPr="002774E7">
          <w:rPr>
            <w:rFonts w:ascii="Helvetica" w:eastAsia="Times New Roman" w:hAnsi="Helvetica" w:cs="Helvetica"/>
            <w:color w:val="000000"/>
            <w:sz w:val="20"/>
            <w:szCs w:val="20"/>
          </w:rPr>
          <w:lastRenderedPageBreak/>
          <w:t xml:space="preserve">Which of the following traversals is sufficient to construct BST from given traversals 1) </w:t>
        </w:r>
        <w:proofErr w:type="spellStart"/>
        <w:r w:rsidRPr="002774E7">
          <w:rPr>
            <w:rFonts w:ascii="Helvetica" w:eastAsia="Times New Roman" w:hAnsi="Helvetica" w:cs="Helvetica"/>
            <w:color w:val="000000"/>
            <w:sz w:val="20"/>
            <w:szCs w:val="20"/>
          </w:rPr>
          <w:t>Inorder</w:t>
        </w:r>
        <w:proofErr w:type="spellEnd"/>
        <w:r w:rsidRPr="002774E7">
          <w:rPr>
            <w:rFonts w:ascii="Helvetica" w:eastAsia="Times New Roman" w:hAnsi="Helvetica" w:cs="Helvetica"/>
            <w:color w:val="000000"/>
            <w:sz w:val="20"/>
            <w:szCs w:val="20"/>
          </w:rPr>
          <w:t xml:space="preserve"> 2) Preorder 3) </w:t>
        </w:r>
        <w:proofErr w:type="spellStart"/>
        <w:r w:rsidRPr="002774E7">
          <w:rPr>
            <w:rFonts w:ascii="Helvetica" w:eastAsia="Times New Roman" w:hAnsi="Helvetica" w:cs="Helvetica"/>
            <w:color w:val="000000"/>
            <w:sz w:val="20"/>
            <w:szCs w:val="20"/>
          </w:rPr>
          <w:t>Postorder</w:t>
        </w:r>
        <w:proofErr w:type="spellEnd"/>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924"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25" w:author="Mishra, Siddharth" w:date="2014-08-08T10:09:00Z"/>
                <w:rFonts w:ascii="Arial" w:eastAsia="Times New Roman" w:hAnsi="Arial" w:cs="Arial"/>
                <w:color w:val="FFFFFF"/>
                <w:sz w:val="45"/>
                <w:szCs w:val="45"/>
              </w:rPr>
            </w:pPr>
            <w:ins w:id="926"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27" w:author="Mishra, Siddharth" w:date="2014-08-08T10:09:00Z"/>
                <w:rFonts w:ascii="Times New Roman" w:eastAsia="Times New Roman" w:hAnsi="Times New Roman" w:cs="Times New Roman"/>
                <w:sz w:val="24"/>
                <w:szCs w:val="24"/>
              </w:rPr>
            </w:pPr>
            <w:ins w:id="928" w:author="Mishra, Siddharth" w:date="2014-08-08T10:09:00Z">
              <w:r w:rsidRPr="002774E7">
                <w:rPr>
                  <w:rFonts w:ascii="Times New Roman" w:eastAsia="Times New Roman" w:hAnsi="Times New Roman" w:cs="Times New Roman"/>
                  <w:sz w:val="24"/>
                  <w:szCs w:val="24"/>
                </w:rPr>
                <w:t>Any one of the given three traversals is sufficient</w:t>
              </w:r>
            </w:ins>
          </w:p>
        </w:tc>
      </w:tr>
      <w:tr w:rsidR="002774E7" w:rsidRPr="002774E7" w:rsidTr="002774E7">
        <w:trPr>
          <w:ins w:id="929"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30" w:author="Mishra, Siddharth" w:date="2014-08-08T10:09:00Z"/>
                <w:rFonts w:ascii="Arial" w:eastAsia="Times New Roman" w:hAnsi="Arial" w:cs="Arial"/>
                <w:color w:val="FFFFFF"/>
                <w:sz w:val="45"/>
                <w:szCs w:val="45"/>
              </w:rPr>
            </w:pPr>
            <w:ins w:id="931"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32" w:author="Mishra, Siddharth" w:date="2014-08-08T10:09:00Z"/>
                <w:rFonts w:ascii="Times New Roman" w:eastAsia="Times New Roman" w:hAnsi="Times New Roman" w:cs="Times New Roman"/>
                <w:sz w:val="24"/>
                <w:szCs w:val="24"/>
              </w:rPr>
            </w:pPr>
            <w:ins w:id="933" w:author="Mishra, Siddharth" w:date="2014-08-08T10:09:00Z">
              <w:r w:rsidRPr="002774E7">
                <w:rPr>
                  <w:rFonts w:ascii="Times New Roman" w:eastAsia="Times New Roman" w:hAnsi="Times New Roman" w:cs="Times New Roman"/>
                  <w:sz w:val="24"/>
                  <w:szCs w:val="24"/>
                </w:rPr>
                <w:t>Either 2 or 3 is sufficient</w:t>
              </w:r>
            </w:ins>
          </w:p>
        </w:tc>
      </w:tr>
      <w:tr w:rsidR="002774E7" w:rsidRPr="002774E7" w:rsidTr="002774E7">
        <w:trPr>
          <w:ins w:id="934"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35" w:author="Mishra, Siddharth" w:date="2014-08-08T10:09:00Z"/>
                <w:rFonts w:ascii="Arial" w:eastAsia="Times New Roman" w:hAnsi="Arial" w:cs="Arial"/>
                <w:color w:val="FFFFFF"/>
                <w:sz w:val="45"/>
                <w:szCs w:val="45"/>
              </w:rPr>
            </w:pPr>
            <w:ins w:id="936"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37" w:author="Mishra, Siddharth" w:date="2014-08-08T10:09:00Z"/>
                <w:rFonts w:ascii="Times New Roman" w:eastAsia="Times New Roman" w:hAnsi="Times New Roman" w:cs="Times New Roman"/>
                <w:sz w:val="24"/>
                <w:szCs w:val="24"/>
              </w:rPr>
            </w:pPr>
            <w:ins w:id="938" w:author="Mishra, Siddharth" w:date="2014-08-08T10:09:00Z">
              <w:r w:rsidRPr="002774E7">
                <w:rPr>
                  <w:rFonts w:ascii="Times New Roman" w:eastAsia="Times New Roman" w:hAnsi="Times New Roman" w:cs="Times New Roman"/>
                  <w:sz w:val="24"/>
                  <w:szCs w:val="24"/>
                </w:rPr>
                <w:t>2 and 3</w:t>
              </w:r>
            </w:ins>
          </w:p>
        </w:tc>
      </w:tr>
      <w:tr w:rsidR="002774E7" w:rsidRPr="002774E7" w:rsidTr="002774E7">
        <w:trPr>
          <w:ins w:id="939"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940" w:author="Mishra, Siddharth" w:date="2014-08-08T10:09:00Z"/>
                <w:rFonts w:ascii="Arial" w:eastAsia="Times New Roman" w:hAnsi="Arial" w:cs="Arial"/>
                <w:color w:val="FFFFFF"/>
                <w:sz w:val="45"/>
                <w:szCs w:val="45"/>
              </w:rPr>
            </w:pPr>
            <w:ins w:id="941"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942" w:author="Mishra, Siddharth" w:date="2014-08-08T10:09:00Z"/>
                <w:rFonts w:ascii="Times New Roman" w:eastAsia="Times New Roman" w:hAnsi="Times New Roman" w:cs="Times New Roman"/>
                <w:sz w:val="24"/>
                <w:szCs w:val="24"/>
              </w:rPr>
            </w:pPr>
            <w:ins w:id="943" w:author="Mishra, Siddharth" w:date="2014-08-08T10:09:00Z">
              <w:r w:rsidRPr="002774E7">
                <w:rPr>
                  <w:rFonts w:ascii="Times New Roman" w:eastAsia="Times New Roman" w:hAnsi="Times New Roman" w:cs="Times New Roman"/>
                  <w:sz w:val="24"/>
                  <w:szCs w:val="24"/>
                </w:rPr>
                <w:t>1 and 3</w:t>
              </w:r>
            </w:ins>
          </w:p>
        </w:tc>
      </w:tr>
    </w:tbl>
    <w:p w:rsidR="002774E7" w:rsidRPr="002774E7" w:rsidRDefault="002774E7" w:rsidP="002774E7">
      <w:pPr>
        <w:shd w:val="clear" w:color="auto" w:fill="FFFFFF"/>
        <w:spacing w:after="240" w:line="292" w:lineRule="atLeast"/>
        <w:rPr>
          <w:ins w:id="944" w:author="Mishra, Siddharth" w:date="2014-08-08T10:09:00Z"/>
          <w:rFonts w:ascii="Helvetica" w:eastAsia="Times New Roman" w:hAnsi="Helvetica" w:cs="Helvetica"/>
          <w:color w:val="000000"/>
          <w:sz w:val="20"/>
          <w:szCs w:val="20"/>
        </w:rPr>
      </w:pPr>
      <w:ins w:id="945"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946"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793838402"/>
              <w:rPr>
                <w:ins w:id="947" w:author="Mishra, Siddharth" w:date="2014-08-08T10:09:00Z"/>
                <w:rFonts w:ascii="Times New Roman" w:eastAsia="Times New Roman" w:hAnsi="Times New Roman" w:cs="Times New Roman"/>
                <w:b/>
                <w:bCs/>
                <w:sz w:val="24"/>
                <w:szCs w:val="24"/>
              </w:rPr>
            </w:pPr>
            <w:ins w:id="948" w:author="Mishra, Siddharth" w:date="2014-08-08T10:09:00Z">
              <w:r w:rsidRPr="002774E7">
                <w:rPr>
                  <w:rFonts w:ascii="Times New Roman" w:eastAsia="Times New Roman" w:hAnsi="Times New Roman" w:cs="Times New Roman"/>
                  <w:b/>
                  <w:bCs/>
                  <w:sz w:val="24"/>
                  <w:szCs w:val="24"/>
                </w:rPr>
                <w:t>Question 11</w:t>
              </w:r>
            </w:ins>
          </w:p>
        </w:tc>
      </w:tr>
    </w:tbl>
    <w:p w:rsidR="002774E7" w:rsidRPr="002774E7" w:rsidRDefault="002774E7" w:rsidP="002774E7">
      <w:pPr>
        <w:shd w:val="clear" w:color="auto" w:fill="FFFFFF"/>
        <w:spacing w:after="0" w:line="292" w:lineRule="atLeast"/>
        <w:rPr>
          <w:ins w:id="949" w:author="Mishra, Siddharth" w:date="2014-08-08T10:09:00Z"/>
          <w:rFonts w:ascii="Helvetica" w:eastAsia="Times New Roman" w:hAnsi="Helvetica" w:cs="Helvetica"/>
          <w:color w:val="000000"/>
          <w:sz w:val="20"/>
          <w:szCs w:val="20"/>
        </w:rPr>
      </w:pPr>
      <w:ins w:id="950" w:author="Mishra, Siddharth" w:date="2014-08-08T10:09:00Z">
        <w:r w:rsidRPr="002774E7">
          <w:rPr>
            <w:rFonts w:ascii="Helvetica" w:eastAsia="Times New Roman" w:hAnsi="Helvetica" w:cs="Helvetica"/>
            <w:color w:val="000000"/>
            <w:sz w:val="20"/>
            <w:szCs w:val="20"/>
          </w:rPr>
          <w:t xml:space="preserve">Consider the following code snippet in C. The function </w:t>
        </w:r>
        <w:proofErr w:type="gramStart"/>
        <w:r w:rsidRPr="002774E7">
          <w:rPr>
            <w:rFonts w:ascii="Helvetica" w:eastAsia="Times New Roman" w:hAnsi="Helvetica" w:cs="Helvetica"/>
            <w:color w:val="000000"/>
            <w:sz w:val="20"/>
            <w:szCs w:val="20"/>
          </w:rPr>
          <w:t>print(</w:t>
        </w:r>
        <w:proofErr w:type="gramEnd"/>
        <w:r w:rsidRPr="002774E7">
          <w:rPr>
            <w:rFonts w:ascii="Helvetica" w:eastAsia="Times New Roman" w:hAnsi="Helvetica" w:cs="Helvetica"/>
            <w:color w:val="000000"/>
            <w:sz w:val="20"/>
            <w:szCs w:val="20"/>
          </w:rPr>
          <w:t>) receives root of a Binary Search Tree (BST) and a positive integer k as arguments.</w:t>
        </w:r>
      </w:ins>
    </w:p>
    <w:tbl>
      <w:tblPr>
        <w:tblW w:w="7290" w:type="dxa"/>
        <w:tblCellSpacing w:w="0" w:type="dxa"/>
        <w:tblCellMar>
          <w:left w:w="0" w:type="dxa"/>
          <w:right w:w="0" w:type="dxa"/>
        </w:tblCellMar>
        <w:tblLook w:val="04A0" w:firstRow="1" w:lastRow="0" w:firstColumn="1" w:lastColumn="0" w:noHBand="0" w:noVBand="1"/>
      </w:tblPr>
      <w:tblGrid>
        <w:gridCol w:w="7290"/>
      </w:tblGrid>
      <w:tr w:rsidR="002774E7" w:rsidRPr="002774E7" w:rsidTr="002774E7">
        <w:trPr>
          <w:tblCellSpacing w:w="0" w:type="dxa"/>
          <w:ins w:id="951" w:author="Mishra, Siddharth" w:date="2014-08-08T10:09:00Z"/>
        </w:trPr>
        <w:tc>
          <w:tcPr>
            <w:tcW w:w="7290" w:type="dxa"/>
            <w:vAlign w:val="center"/>
            <w:hideMark/>
          </w:tcPr>
          <w:p w:rsidR="002774E7" w:rsidRPr="002774E7" w:rsidRDefault="002774E7" w:rsidP="002774E7">
            <w:pPr>
              <w:spacing w:after="0" w:line="240" w:lineRule="auto"/>
              <w:rPr>
                <w:ins w:id="952" w:author="Mishra, Siddharth" w:date="2014-08-08T10:09:00Z"/>
                <w:rFonts w:ascii="Times New Roman" w:eastAsia="Times New Roman" w:hAnsi="Times New Roman" w:cs="Times New Roman"/>
                <w:sz w:val="24"/>
                <w:szCs w:val="24"/>
              </w:rPr>
            </w:pPr>
            <w:ins w:id="953" w:author="Mishra, Siddharth" w:date="2014-08-08T10:09:00Z">
              <w:r w:rsidRPr="002774E7">
                <w:rPr>
                  <w:rFonts w:ascii="Courier New" w:eastAsia="Times New Roman" w:hAnsi="Courier New" w:cs="Courier New"/>
                  <w:sz w:val="20"/>
                  <w:szCs w:val="20"/>
                </w:rPr>
                <w:t>// A BST node</w:t>
              </w:r>
            </w:ins>
          </w:p>
          <w:p w:rsidR="002774E7" w:rsidRPr="002774E7" w:rsidRDefault="002774E7" w:rsidP="002774E7">
            <w:pPr>
              <w:spacing w:after="0" w:line="240" w:lineRule="auto"/>
              <w:rPr>
                <w:ins w:id="954" w:author="Mishra, Siddharth" w:date="2014-08-08T10:09:00Z"/>
                <w:rFonts w:ascii="Times New Roman" w:eastAsia="Times New Roman" w:hAnsi="Times New Roman" w:cs="Times New Roman"/>
                <w:sz w:val="24"/>
                <w:szCs w:val="24"/>
              </w:rPr>
            </w:pPr>
            <w:proofErr w:type="spellStart"/>
            <w:ins w:id="955" w:author="Mishra, Siddharth" w:date="2014-08-08T10:09:00Z">
              <w:r w:rsidRPr="002774E7">
                <w:rPr>
                  <w:rFonts w:ascii="Courier New" w:eastAsia="Times New Roman" w:hAnsi="Courier New" w:cs="Courier New"/>
                  <w:sz w:val="20"/>
                  <w:szCs w:val="20"/>
                </w:rPr>
                <w:t>struct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node {</w:t>
              </w:r>
            </w:ins>
          </w:p>
          <w:p w:rsidR="002774E7" w:rsidRPr="002774E7" w:rsidRDefault="002774E7" w:rsidP="002774E7">
            <w:pPr>
              <w:spacing w:after="0" w:line="240" w:lineRule="auto"/>
              <w:rPr>
                <w:ins w:id="956" w:author="Mishra, Siddharth" w:date="2014-08-08T10:09:00Z"/>
                <w:rFonts w:ascii="Times New Roman" w:eastAsia="Times New Roman" w:hAnsi="Times New Roman" w:cs="Times New Roman"/>
                <w:sz w:val="24"/>
                <w:szCs w:val="24"/>
              </w:rPr>
            </w:pPr>
            <w:ins w:id="957" w:author="Mishra, Siddharth" w:date="2014-08-08T10:09:00Z">
              <w:r w:rsidRPr="002774E7">
                <w:rPr>
                  <w:rFonts w:ascii="Courier New" w:eastAsia="Times New Roman" w:hAnsi="Courier New" w:cs="Courier New"/>
                  <w:sz w:val="20"/>
                  <w:szCs w:val="20"/>
                </w:rPr>
                <w:t>    </w:t>
              </w:r>
              <w:proofErr w:type="spellStart"/>
              <w:r w:rsidRPr="002774E7">
                <w:rPr>
                  <w:rFonts w:ascii="Courier New" w:eastAsia="Times New Roman" w:hAnsi="Courier New" w:cs="Courier New"/>
                  <w:sz w:val="20"/>
                  <w:szCs w:val="20"/>
                </w:rPr>
                <w:t>int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data;</w:t>
              </w:r>
            </w:ins>
          </w:p>
          <w:p w:rsidR="002774E7" w:rsidRPr="002774E7" w:rsidRDefault="002774E7" w:rsidP="002774E7">
            <w:pPr>
              <w:spacing w:after="0" w:line="240" w:lineRule="auto"/>
              <w:rPr>
                <w:ins w:id="958" w:author="Mishra, Siddharth" w:date="2014-08-08T10:09:00Z"/>
                <w:rFonts w:ascii="Times New Roman" w:eastAsia="Times New Roman" w:hAnsi="Times New Roman" w:cs="Times New Roman"/>
                <w:sz w:val="24"/>
                <w:szCs w:val="24"/>
              </w:rPr>
            </w:pPr>
            <w:ins w:id="959" w:author="Mishra, Siddharth" w:date="2014-08-08T10:09:00Z">
              <w:r w:rsidRPr="002774E7">
                <w:rPr>
                  <w:rFonts w:ascii="Courier New" w:eastAsia="Times New Roman" w:hAnsi="Courier New" w:cs="Courier New"/>
                  <w:sz w:val="20"/>
                  <w:szCs w:val="20"/>
                </w:rPr>
                <w:t>    </w:t>
              </w:r>
              <w:proofErr w:type="spellStart"/>
              <w:r w:rsidRPr="002774E7">
                <w:rPr>
                  <w:rFonts w:ascii="Courier New" w:eastAsia="Times New Roman" w:hAnsi="Courier New" w:cs="Courier New"/>
                  <w:sz w:val="20"/>
                  <w:szCs w:val="20"/>
                </w:rPr>
                <w:t>struct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node *left, *right;</w:t>
              </w:r>
            </w:ins>
          </w:p>
          <w:p w:rsidR="002774E7" w:rsidRPr="002774E7" w:rsidRDefault="002774E7" w:rsidP="002774E7">
            <w:pPr>
              <w:spacing w:after="0" w:line="240" w:lineRule="auto"/>
              <w:rPr>
                <w:ins w:id="960" w:author="Mishra, Siddharth" w:date="2014-08-08T10:09:00Z"/>
                <w:rFonts w:ascii="Times New Roman" w:eastAsia="Times New Roman" w:hAnsi="Times New Roman" w:cs="Times New Roman"/>
                <w:sz w:val="24"/>
                <w:szCs w:val="24"/>
              </w:rPr>
            </w:pPr>
            <w:ins w:id="961" w:author="Mishra, Siddharth" w:date="2014-08-08T10:09:00Z">
              <w:r w:rsidRPr="002774E7">
                <w:rPr>
                  <w:rFonts w:ascii="Courier New" w:eastAsia="Times New Roman" w:hAnsi="Courier New" w:cs="Courier New"/>
                  <w:sz w:val="20"/>
                  <w:szCs w:val="20"/>
                </w:rPr>
                <w:t>};</w:t>
              </w:r>
            </w:ins>
          </w:p>
          <w:p w:rsidR="002774E7" w:rsidRPr="002774E7" w:rsidRDefault="002774E7" w:rsidP="002774E7">
            <w:pPr>
              <w:spacing w:after="0" w:line="240" w:lineRule="auto"/>
              <w:rPr>
                <w:ins w:id="962" w:author="Mishra, Siddharth" w:date="2014-08-08T10:09:00Z"/>
                <w:rFonts w:ascii="Times New Roman" w:eastAsia="Times New Roman" w:hAnsi="Times New Roman" w:cs="Times New Roman"/>
                <w:sz w:val="24"/>
                <w:szCs w:val="24"/>
              </w:rPr>
            </w:pPr>
            <w:ins w:id="963" w:author="Mishra, Siddharth" w:date="2014-08-08T10:09:00Z">
              <w:r w:rsidRPr="002774E7">
                <w:rPr>
                  <w:rFonts w:ascii="Times New Roman" w:eastAsia="Times New Roman" w:hAnsi="Times New Roman" w:cs="Times New Roman"/>
                  <w:sz w:val="24"/>
                  <w:szCs w:val="24"/>
                </w:rPr>
                <w:t> </w:t>
              </w:r>
            </w:ins>
          </w:p>
          <w:p w:rsidR="002774E7" w:rsidRPr="002774E7" w:rsidRDefault="002774E7" w:rsidP="002774E7">
            <w:pPr>
              <w:spacing w:after="0" w:line="240" w:lineRule="auto"/>
              <w:rPr>
                <w:ins w:id="964" w:author="Mishra, Siddharth" w:date="2014-08-08T10:09:00Z"/>
                <w:rFonts w:ascii="Times New Roman" w:eastAsia="Times New Roman" w:hAnsi="Times New Roman" w:cs="Times New Roman"/>
                <w:sz w:val="24"/>
                <w:szCs w:val="24"/>
              </w:rPr>
            </w:pPr>
            <w:proofErr w:type="spellStart"/>
            <w:ins w:id="965" w:author="Mishra, Siddharth" w:date="2014-08-08T10:09:00Z">
              <w:r w:rsidRPr="002774E7">
                <w:rPr>
                  <w:rFonts w:ascii="Courier New" w:eastAsia="Times New Roman" w:hAnsi="Courier New" w:cs="Courier New"/>
                  <w:sz w:val="20"/>
                  <w:szCs w:val="20"/>
                </w:rPr>
                <w:t>int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count = 0;</w:t>
              </w:r>
            </w:ins>
          </w:p>
          <w:p w:rsidR="002774E7" w:rsidRPr="002774E7" w:rsidRDefault="002774E7" w:rsidP="002774E7">
            <w:pPr>
              <w:spacing w:after="0" w:line="240" w:lineRule="auto"/>
              <w:rPr>
                <w:ins w:id="966" w:author="Mishra, Siddharth" w:date="2014-08-08T10:09:00Z"/>
                <w:rFonts w:ascii="Times New Roman" w:eastAsia="Times New Roman" w:hAnsi="Times New Roman" w:cs="Times New Roman"/>
                <w:sz w:val="24"/>
                <w:szCs w:val="24"/>
              </w:rPr>
            </w:pPr>
            <w:ins w:id="967" w:author="Mishra, Siddharth" w:date="2014-08-08T10:09:00Z">
              <w:r w:rsidRPr="002774E7">
                <w:rPr>
                  <w:rFonts w:ascii="Times New Roman" w:eastAsia="Times New Roman" w:hAnsi="Times New Roman" w:cs="Times New Roman"/>
                  <w:sz w:val="24"/>
                  <w:szCs w:val="24"/>
                </w:rPr>
                <w:t> </w:t>
              </w:r>
            </w:ins>
          </w:p>
          <w:p w:rsidR="002774E7" w:rsidRPr="002774E7" w:rsidRDefault="002774E7" w:rsidP="002774E7">
            <w:pPr>
              <w:spacing w:after="0" w:line="240" w:lineRule="auto"/>
              <w:rPr>
                <w:ins w:id="968" w:author="Mishra, Siddharth" w:date="2014-08-08T10:09:00Z"/>
                <w:rFonts w:ascii="Times New Roman" w:eastAsia="Times New Roman" w:hAnsi="Times New Roman" w:cs="Times New Roman"/>
                <w:sz w:val="24"/>
                <w:szCs w:val="24"/>
              </w:rPr>
            </w:pPr>
            <w:ins w:id="969" w:author="Mishra, Siddharth" w:date="2014-08-08T10:09:00Z">
              <w:r w:rsidRPr="002774E7">
                <w:rPr>
                  <w:rFonts w:ascii="Courier New" w:eastAsia="Times New Roman" w:hAnsi="Courier New" w:cs="Courier New"/>
                  <w:sz w:val="20"/>
                  <w:szCs w:val="20"/>
                </w:rPr>
                <w:t>void</w:t>
              </w:r>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print(</w:t>
              </w:r>
              <w:proofErr w:type="spellStart"/>
              <w:r w:rsidRPr="002774E7">
                <w:rPr>
                  <w:rFonts w:ascii="Courier New" w:eastAsia="Times New Roman" w:hAnsi="Courier New" w:cs="Courier New"/>
                  <w:sz w:val="20"/>
                  <w:szCs w:val="20"/>
                </w:rPr>
                <w:t>struct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 xml:space="preserve">node *root, </w:t>
              </w:r>
              <w:proofErr w:type="spellStart"/>
              <w:r w:rsidRPr="002774E7">
                <w:rPr>
                  <w:rFonts w:ascii="Courier New" w:eastAsia="Times New Roman" w:hAnsi="Courier New" w:cs="Courier New"/>
                  <w:sz w:val="20"/>
                  <w:szCs w:val="20"/>
                </w:rPr>
                <w:t>int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k)</w:t>
              </w:r>
            </w:ins>
          </w:p>
          <w:p w:rsidR="002774E7" w:rsidRPr="002774E7" w:rsidRDefault="002774E7" w:rsidP="002774E7">
            <w:pPr>
              <w:spacing w:after="0" w:line="240" w:lineRule="auto"/>
              <w:rPr>
                <w:ins w:id="970" w:author="Mishra, Siddharth" w:date="2014-08-08T10:09:00Z"/>
                <w:rFonts w:ascii="Times New Roman" w:eastAsia="Times New Roman" w:hAnsi="Times New Roman" w:cs="Times New Roman"/>
                <w:sz w:val="24"/>
                <w:szCs w:val="24"/>
              </w:rPr>
            </w:pPr>
            <w:ins w:id="971" w:author="Mishra, Siddharth" w:date="2014-08-08T10:09:00Z">
              <w:r w:rsidRPr="002774E7">
                <w:rPr>
                  <w:rFonts w:ascii="Courier New" w:eastAsia="Times New Roman" w:hAnsi="Courier New" w:cs="Courier New"/>
                  <w:sz w:val="20"/>
                  <w:szCs w:val="20"/>
                </w:rPr>
                <w:t>{</w:t>
              </w:r>
            </w:ins>
          </w:p>
          <w:p w:rsidR="002774E7" w:rsidRPr="002774E7" w:rsidRDefault="002774E7" w:rsidP="002774E7">
            <w:pPr>
              <w:spacing w:after="0" w:line="240" w:lineRule="auto"/>
              <w:rPr>
                <w:ins w:id="972" w:author="Mishra, Siddharth" w:date="2014-08-08T10:09:00Z"/>
                <w:rFonts w:ascii="Times New Roman" w:eastAsia="Times New Roman" w:hAnsi="Times New Roman" w:cs="Times New Roman"/>
                <w:sz w:val="24"/>
                <w:szCs w:val="24"/>
              </w:rPr>
            </w:pPr>
            <w:ins w:id="973" w:author="Mishra, Siddharth" w:date="2014-08-08T10:09:00Z">
              <w:r w:rsidRPr="002774E7">
                <w:rPr>
                  <w:rFonts w:ascii="Courier New" w:eastAsia="Times New Roman" w:hAnsi="Courier New" w:cs="Courier New"/>
                  <w:sz w:val="20"/>
                  <w:szCs w:val="20"/>
                </w:rPr>
                <w:t>    if</w:t>
              </w:r>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(root != NULL &amp;&amp; count &lt;= k)</w:t>
              </w:r>
            </w:ins>
          </w:p>
          <w:p w:rsidR="002774E7" w:rsidRPr="002774E7" w:rsidRDefault="002774E7" w:rsidP="002774E7">
            <w:pPr>
              <w:spacing w:after="0" w:line="240" w:lineRule="auto"/>
              <w:rPr>
                <w:ins w:id="974" w:author="Mishra, Siddharth" w:date="2014-08-08T10:09:00Z"/>
                <w:rFonts w:ascii="Times New Roman" w:eastAsia="Times New Roman" w:hAnsi="Times New Roman" w:cs="Times New Roman"/>
                <w:sz w:val="24"/>
                <w:szCs w:val="24"/>
              </w:rPr>
            </w:pPr>
            <w:ins w:id="975" w:author="Mishra, Siddharth" w:date="2014-08-08T10:09:00Z">
              <w:r w:rsidRPr="002774E7">
                <w:rPr>
                  <w:rFonts w:ascii="Courier New" w:eastAsia="Times New Roman" w:hAnsi="Courier New" w:cs="Courier New"/>
                  <w:sz w:val="20"/>
                  <w:szCs w:val="20"/>
                </w:rPr>
                <w:t>    {</w:t>
              </w:r>
            </w:ins>
          </w:p>
          <w:p w:rsidR="002774E7" w:rsidRPr="002774E7" w:rsidRDefault="002774E7" w:rsidP="002774E7">
            <w:pPr>
              <w:spacing w:after="0" w:line="240" w:lineRule="auto"/>
              <w:rPr>
                <w:ins w:id="976" w:author="Mishra, Siddharth" w:date="2014-08-08T10:09:00Z"/>
                <w:rFonts w:ascii="Times New Roman" w:eastAsia="Times New Roman" w:hAnsi="Times New Roman" w:cs="Times New Roman"/>
                <w:sz w:val="24"/>
                <w:szCs w:val="24"/>
              </w:rPr>
            </w:pPr>
            <w:ins w:id="977" w:author="Mishra, Siddharth" w:date="2014-08-08T10:09:00Z">
              <w:r w:rsidRPr="002774E7">
                <w:rPr>
                  <w:rFonts w:ascii="Courier New" w:eastAsia="Times New Roman" w:hAnsi="Courier New" w:cs="Courier New"/>
                  <w:sz w:val="20"/>
                  <w:szCs w:val="20"/>
                </w:rPr>
                <w:t>        print(root-&gt;right, k);</w:t>
              </w:r>
            </w:ins>
          </w:p>
          <w:p w:rsidR="002774E7" w:rsidRPr="002774E7" w:rsidRDefault="002774E7" w:rsidP="002774E7">
            <w:pPr>
              <w:spacing w:after="0" w:line="240" w:lineRule="auto"/>
              <w:rPr>
                <w:ins w:id="978" w:author="Mishra, Siddharth" w:date="2014-08-08T10:09:00Z"/>
                <w:rFonts w:ascii="Times New Roman" w:eastAsia="Times New Roman" w:hAnsi="Times New Roman" w:cs="Times New Roman"/>
                <w:sz w:val="24"/>
                <w:szCs w:val="24"/>
              </w:rPr>
            </w:pPr>
            <w:ins w:id="979" w:author="Mishra, Siddharth" w:date="2014-08-08T10:09:00Z">
              <w:r w:rsidRPr="002774E7">
                <w:rPr>
                  <w:rFonts w:ascii="Courier New" w:eastAsia="Times New Roman" w:hAnsi="Courier New" w:cs="Courier New"/>
                  <w:sz w:val="20"/>
                  <w:szCs w:val="20"/>
                </w:rPr>
                <w:t>        count++;</w:t>
              </w:r>
            </w:ins>
          </w:p>
          <w:p w:rsidR="002774E7" w:rsidRPr="002774E7" w:rsidRDefault="002774E7" w:rsidP="002774E7">
            <w:pPr>
              <w:spacing w:after="0" w:line="240" w:lineRule="auto"/>
              <w:rPr>
                <w:ins w:id="980" w:author="Mishra, Siddharth" w:date="2014-08-08T10:09:00Z"/>
                <w:rFonts w:ascii="Times New Roman" w:eastAsia="Times New Roman" w:hAnsi="Times New Roman" w:cs="Times New Roman"/>
                <w:sz w:val="24"/>
                <w:szCs w:val="24"/>
              </w:rPr>
            </w:pPr>
            <w:ins w:id="981" w:author="Mishra, Siddharth" w:date="2014-08-08T10:09:00Z">
              <w:r w:rsidRPr="002774E7">
                <w:rPr>
                  <w:rFonts w:ascii="Courier New" w:eastAsia="Times New Roman" w:hAnsi="Courier New" w:cs="Courier New"/>
                  <w:sz w:val="20"/>
                  <w:szCs w:val="20"/>
                </w:rPr>
                <w:t>        if</w:t>
              </w:r>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(count == k)</w:t>
              </w:r>
            </w:ins>
          </w:p>
          <w:p w:rsidR="002774E7" w:rsidRPr="002774E7" w:rsidRDefault="002774E7" w:rsidP="002774E7">
            <w:pPr>
              <w:spacing w:after="0" w:line="240" w:lineRule="auto"/>
              <w:rPr>
                <w:ins w:id="982" w:author="Mishra, Siddharth" w:date="2014-08-08T10:09:00Z"/>
                <w:rFonts w:ascii="Times New Roman" w:eastAsia="Times New Roman" w:hAnsi="Times New Roman" w:cs="Times New Roman"/>
                <w:sz w:val="24"/>
                <w:szCs w:val="24"/>
              </w:rPr>
            </w:pPr>
            <w:ins w:id="983" w:author="Mishra, Siddharth" w:date="2014-08-08T10:09:00Z">
              <w:r w:rsidRPr="002774E7">
                <w:rPr>
                  <w:rFonts w:ascii="Courier New" w:eastAsia="Times New Roman" w:hAnsi="Courier New" w:cs="Courier New"/>
                  <w:sz w:val="20"/>
                  <w:szCs w:val="20"/>
                </w:rPr>
                <w:t>          </w:t>
              </w:r>
              <w:proofErr w:type="spellStart"/>
              <w:r w:rsidRPr="002774E7">
                <w:rPr>
                  <w:rFonts w:ascii="Courier New" w:eastAsia="Times New Roman" w:hAnsi="Courier New" w:cs="Courier New"/>
                  <w:sz w:val="20"/>
                  <w:szCs w:val="20"/>
                </w:rPr>
                <w:t>printf</w:t>
              </w:r>
              <w:proofErr w:type="spellEnd"/>
              <w:r w:rsidRPr="002774E7">
                <w:rPr>
                  <w:rFonts w:ascii="Courier New" w:eastAsia="Times New Roman" w:hAnsi="Courier New" w:cs="Courier New"/>
                  <w:sz w:val="20"/>
                  <w:szCs w:val="20"/>
                </w:rPr>
                <w:t>("%d ", root-&gt;data);</w:t>
              </w:r>
            </w:ins>
          </w:p>
          <w:p w:rsidR="002774E7" w:rsidRPr="002774E7" w:rsidRDefault="002774E7" w:rsidP="002774E7">
            <w:pPr>
              <w:spacing w:after="0" w:line="240" w:lineRule="auto"/>
              <w:rPr>
                <w:ins w:id="984" w:author="Mishra, Siddharth" w:date="2014-08-08T10:09:00Z"/>
                <w:rFonts w:ascii="Times New Roman" w:eastAsia="Times New Roman" w:hAnsi="Times New Roman" w:cs="Times New Roman"/>
                <w:sz w:val="24"/>
                <w:szCs w:val="24"/>
              </w:rPr>
            </w:pPr>
            <w:ins w:id="985" w:author="Mishra, Siddharth" w:date="2014-08-08T10:09:00Z">
              <w:r w:rsidRPr="002774E7">
                <w:rPr>
                  <w:rFonts w:ascii="Courier New" w:eastAsia="Times New Roman" w:hAnsi="Courier New" w:cs="Courier New"/>
                  <w:sz w:val="20"/>
                  <w:szCs w:val="20"/>
                </w:rPr>
                <w:t>       print(root-&gt;left, k);</w:t>
              </w:r>
            </w:ins>
          </w:p>
          <w:p w:rsidR="002774E7" w:rsidRPr="002774E7" w:rsidRDefault="002774E7" w:rsidP="002774E7">
            <w:pPr>
              <w:spacing w:after="0" w:line="240" w:lineRule="auto"/>
              <w:rPr>
                <w:ins w:id="986" w:author="Mishra, Siddharth" w:date="2014-08-08T10:09:00Z"/>
                <w:rFonts w:ascii="Times New Roman" w:eastAsia="Times New Roman" w:hAnsi="Times New Roman" w:cs="Times New Roman"/>
                <w:sz w:val="24"/>
                <w:szCs w:val="24"/>
              </w:rPr>
            </w:pPr>
            <w:ins w:id="987" w:author="Mishra, Siddharth" w:date="2014-08-08T10:09:00Z">
              <w:r w:rsidRPr="002774E7">
                <w:rPr>
                  <w:rFonts w:ascii="Courier New" w:eastAsia="Times New Roman" w:hAnsi="Courier New" w:cs="Courier New"/>
                  <w:sz w:val="20"/>
                  <w:szCs w:val="20"/>
                </w:rPr>
                <w:t>    }</w:t>
              </w:r>
            </w:ins>
          </w:p>
          <w:p w:rsidR="002774E7" w:rsidRPr="002774E7" w:rsidRDefault="002774E7" w:rsidP="002774E7">
            <w:pPr>
              <w:spacing w:after="0" w:line="240" w:lineRule="auto"/>
              <w:rPr>
                <w:ins w:id="988" w:author="Mishra, Siddharth" w:date="2014-08-08T10:09:00Z"/>
                <w:rFonts w:ascii="Times New Roman" w:eastAsia="Times New Roman" w:hAnsi="Times New Roman" w:cs="Times New Roman"/>
                <w:sz w:val="24"/>
                <w:szCs w:val="24"/>
              </w:rPr>
            </w:pPr>
            <w:ins w:id="989" w:author="Mishra, Siddharth" w:date="2014-08-08T10:09:00Z">
              <w:r w:rsidRPr="002774E7">
                <w:rPr>
                  <w:rFonts w:ascii="Courier New" w:eastAsia="Times New Roman" w:hAnsi="Courier New" w:cs="Courier New"/>
                  <w:sz w:val="20"/>
                  <w:szCs w:val="20"/>
                </w:rPr>
                <w:t>}</w:t>
              </w:r>
            </w:ins>
          </w:p>
        </w:tc>
      </w:tr>
    </w:tbl>
    <w:p w:rsidR="002774E7" w:rsidRPr="002774E7" w:rsidRDefault="002774E7" w:rsidP="002774E7">
      <w:pPr>
        <w:shd w:val="clear" w:color="auto" w:fill="FFFFFF"/>
        <w:spacing w:after="0" w:line="292" w:lineRule="atLeast"/>
        <w:rPr>
          <w:ins w:id="990" w:author="Mishra, Siddharth" w:date="2014-08-08T10:09:00Z"/>
          <w:rFonts w:ascii="Helvetica" w:eastAsia="Times New Roman" w:hAnsi="Helvetica" w:cs="Helvetica"/>
          <w:color w:val="000000"/>
          <w:sz w:val="20"/>
          <w:szCs w:val="20"/>
        </w:rPr>
      </w:pPr>
      <w:ins w:id="991" w:author="Mishra, Siddharth" w:date="2014-08-08T10:09:00Z">
        <w:r w:rsidRPr="002774E7">
          <w:rPr>
            <w:rFonts w:ascii="Helvetica" w:eastAsia="Times New Roman" w:hAnsi="Helvetica" w:cs="Helvetica"/>
            <w:color w:val="000000"/>
            <w:sz w:val="20"/>
            <w:szCs w:val="20"/>
          </w:rPr>
          <w:t xml:space="preserve">What is the output of </w:t>
        </w:r>
        <w:proofErr w:type="gramStart"/>
        <w:r w:rsidRPr="002774E7">
          <w:rPr>
            <w:rFonts w:ascii="Helvetica" w:eastAsia="Times New Roman" w:hAnsi="Helvetica" w:cs="Helvetica"/>
            <w:color w:val="000000"/>
            <w:sz w:val="20"/>
            <w:szCs w:val="20"/>
          </w:rPr>
          <w:t>print(</w:t>
        </w:r>
        <w:proofErr w:type="gramEnd"/>
        <w:r w:rsidRPr="002774E7">
          <w:rPr>
            <w:rFonts w:ascii="Helvetica" w:eastAsia="Times New Roman" w:hAnsi="Helvetica" w:cs="Helvetica"/>
            <w:color w:val="000000"/>
            <w:sz w:val="20"/>
            <w:szCs w:val="20"/>
          </w:rPr>
          <w:t>root, 3) where root represent root of the following BST.</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992" w:author="Mishra, Siddharth" w:date="2014-08-08T10:09:00Z"/>
          <w:rFonts w:ascii="Courier New" w:eastAsia="Times New Roman" w:hAnsi="Courier New" w:cs="Courier New"/>
          <w:color w:val="000000"/>
        </w:rPr>
      </w:pPr>
      <w:ins w:id="993" w:author="Mishra, Siddharth" w:date="2014-08-08T10:09:00Z">
        <w:r w:rsidRPr="002774E7">
          <w:rPr>
            <w:rFonts w:ascii="Courier New" w:eastAsia="Times New Roman" w:hAnsi="Courier New" w:cs="Courier New"/>
            <w:color w:val="000000"/>
          </w:rPr>
          <w:t xml:space="preserve">                   15</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994" w:author="Mishra, Siddharth" w:date="2014-08-08T10:09:00Z"/>
          <w:rFonts w:ascii="Courier New" w:eastAsia="Times New Roman" w:hAnsi="Courier New" w:cs="Courier New"/>
          <w:color w:val="000000"/>
        </w:rPr>
      </w:pPr>
      <w:ins w:id="995" w:author="Mishra, Siddharth" w:date="2014-08-08T10:09:00Z">
        <w:r w:rsidRPr="002774E7">
          <w:rPr>
            <w:rFonts w:ascii="Courier New" w:eastAsia="Times New Roman" w:hAnsi="Courier New" w:cs="Courier New"/>
            <w:color w:val="000000"/>
          </w:rPr>
          <w:t xml:space="preserve">                /     \</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996" w:author="Mishra, Siddharth" w:date="2014-08-08T10:09:00Z"/>
          <w:rFonts w:ascii="Courier New" w:eastAsia="Times New Roman" w:hAnsi="Courier New" w:cs="Courier New"/>
          <w:color w:val="000000"/>
        </w:rPr>
      </w:pPr>
      <w:ins w:id="997" w:author="Mishra, Siddharth" w:date="2014-08-08T10:09:00Z">
        <w:r w:rsidRPr="002774E7">
          <w:rPr>
            <w:rFonts w:ascii="Courier New" w:eastAsia="Times New Roman" w:hAnsi="Courier New" w:cs="Courier New"/>
            <w:color w:val="000000"/>
          </w:rPr>
          <w:t xml:space="preserve">              10      20</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998" w:author="Mishra, Siddharth" w:date="2014-08-08T10:09:00Z"/>
          <w:rFonts w:ascii="Courier New" w:eastAsia="Times New Roman" w:hAnsi="Courier New" w:cs="Courier New"/>
          <w:color w:val="000000"/>
        </w:rPr>
      </w:pPr>
      <w:ins w:id="999" w:author="Mishra, Siddharth" w:date="2014-08-08T10:09:00Z">
        <w:r w:rsidRPr="002774E7">
          <w:rPr>
            <w:rFonts w:ascii="Courier New" w:eastAsia="Times New Roman" w:hAnsi="Courier New" w:cs="Courier New"/>
            <w:color w:val="000000"/>
          </w:rPr>
          <w:t xml:space="preserve">             / \     /  \</w:t>
        </w:r>
      </w:ins>
    </w:p>
    <w:p w:rsidR="002774E7" w:rsidRPr="002774E7" w:rsidRDefault="002774E7" w:rsidP="002774E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000" w:author="Mishra, Siddharth" w:date="2014-08-08T10:09:00Z"/>
          <w:rFonts w:ascii="Courier New" w:eastAsia="Times New Roman" w:hAnsi="Courier New" w:cs="Courier New"/>
          <w:color w:val="000000"/>
        </w:rPr>
      </w:pPr>
      <w:ins w:id="1001" w:author="Mishra, Siddharth" w:date="2014-08-08T10:09:00Z">
        <w:r w:rsidRPr="002774E7">
          <w:rPr>
            <w:rFonts w:ascii="Courier New" w:eastAsia="Times New Roman" w:hAnsi="Courier New" w:cs="Courier New"/>
            <w:color w:val="000000"/>
          </w:rPr>
          <w:t xml:space="preserve">            </w:t>
        </w:r>
        <w:proofErr w:type="gramStart"/>
        <w:r w:rsidRPr="002774E7">
          <w:rPr>
            <w:rFonts w:ascii="Courier New" w:eastAsia="Times New Roman" w:hAnsi="Courier New" w:cs="Courier New"/>
            <w:color w:val="000000"/>
          </w:rPr>
          <w:t>8  12</w:t>
        </w:r>
        <w:proofErr w:type="gramEnd"/>
        <w:r w:rsidRPr="002774E7">
          <w:rPr>
            <w:rFonts w:ascii="Courier New" w:eastAsia="Times New Roman" w:hAnsi="Courier New" w:cs="Courier New"/>
            <w:color w:val="000000"/>
          </w:rPr>
          <w:t xml:space="preserve">   16  25   </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100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03" w:author="Mishra, Siddharth" w:date="2014-08-08T10:09:00Z"/>
                <w:rFonts w:ascii="Arial" w:eastAsia="Times New Roman" w:hAnsi="Arial" w:cs="Arial"/>
                <w:color w:val="FFFFFF"/>
                <w:sz w:val="45"/>
                <w:szCs w:val="45"/>
              </w:rPr>
            </w:pPr>
            <w:ins w:id="1004"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05" w:author="Mishra, Siddharth" w:date="2014-08-08T10:09:00Z"/>
                <w:rFonts w:ascii="Times New Roman" w:eastAsia="Times New Roman" w:hAnsi="Times New Roman" w:cs="Times New Roman"/>
                <w:sz w:val="24"/>
                <w:szCs w:val="24"/>
              </w:rPr>
            </w:pPr>
            <w:ins w:id="1006" w:author="Mishra, Siddharth" w:date="2014-08-08T10:09:00Z">
              <w:r w:rsidRPr="002774E7">
                <w:rPr>
                  <w:rFonts w:ascii="Times New Roman" w:eastAsia="Times New Roman" w:hAnsi="Times New Roman" w:cs="Times New Roman"/>
                  <w:sz w:val="24"/>
                  <w:szCs w:val="24"/>
                </w:rPr>
                <w:t>10</w:t>
              </w:r>
            </w:ins>
          </w:p>
        </w:tc>
      </w:tr>
      <w:tr w:rsidR="002774E7" w:rsidRPr="002774E7" w:rsidTr="002774E7">
        <w:trPr>
          <w:ins w:id="100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08" w:author="Mishra, Siddharth" w:date="2014-08-08T10:09:00Z"/>
                <w:rFonts w:ascii="Arial" w:eastAsia="Times New Roman" w:hAnsi="Arial" w:cs="Arial"/>
                <w:color w:val="FFFFFF"/>
                <w:sz w:val="45"/>
                <w:szCs w:val="45"/>
              </w:rPr>
            </w:pPr>
            <w:ins w:id="1009" w:author="Mishra, Siddharth" w:date="2014-08-08T10:09:00Z">
              <w:r w:rsidRPr="002774E7">
                <w:rPr>
                  <w:rFonts w:ascii="Arial" w:eastAsia="Times New Roman" w:hAnsi="Arial" w:cs="Arial"/>
                  <w:color w:val="FFFFFF"/>
                  <w:sz w:val="45"/>
                  <w:szCs w:val="45"/>
                </w:rPr>
                <w:lastRenderedPageBreak/>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10" w:author="Mishra, Siddharth" w:date="2014-08-08T10:09:00Z"/>
                <w:rFonts w:ascii="Times New Roman" w:eastAsia="Times New Roman" w:hAnsi="Times New Roman" w:cs="Times New Roman"/>
                <w:sz w:val="24"/>
                <w:szCs w:val="24"/>
              </w:rPr>
            </w:pPr>
            <w:ins w:id="1011" w:author="Mishra, Siddharth" w:date="2014-08-08T10:09:00Z">
              <w:r w:rsidRPr="002774E7">
                <w:rPr>
                  <w:rFonts w:ascii="Times New Roman" w:eastAsia="Times New Roman" w:hAnsi="Times New Roman" w:cs="Times New Roman"/>
                  <w:sz w:val="24"/>
                  <w:szCs w:val="24"/>
                </w:rPr>
                <w:t>16</w:t>
              </w:r>
            </w:ins>
          </w:p>
        </w:tc>
      </w:tr>
      <w:tr w:rsidR="002774E7" w:rsidRPr="002774E7" w:rsidTr="002774E7">
        <w:trPr>
          <w:ins w:id="101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13" w:author="Mishra, Siddharth" w:date="2014-08-08T10:09:00Z"/>
                <w:rFonts w:ascii="Arial" w:eastAsia="Times New Roman" w:hAnsi="Arial" w:cs="Arial"/>
                <w:color w:val="FFFFFF"/>
                <w:sz w:val="45"/>
                <w:szCs w:val="45"/>
              </w:rPr>
            </w:pPr>
            <w:ins w:id="1014"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15" w:author="Mishra, Siddharth" w:date="2014-08-08T10:09:00Z"/>
                <w:rFonts w:ascii="Times New Roman" w:eastAsia="Times New Roman" w:hAnsi="Times New Roman" w:cs="Times New Roman"/>
                <w:sz w:val="24"/>
                <w:szCs w:val="24"/>
              </w:rPr>
            </w:pPr>
            <w:ins w:id="1016" w:author="Mishra, Siddharth" w:date="2014-08-08T10:09:00Z">
              <w:r w:rsidRPr="002774E7">
                <w:rPr>
                  <w:rFonts w:ascii="Times New Roman" w:eastAsia="Times New Roman" w:hAnsi="Times New Roman" w:cs="Times New Roman"/>
                  <w:sz w:val="24"/>
                  <w:szCs w:val="24"/>
                </w:rPr>
                <w:t>20</w:t>
              </w:r>
            </w:ins>
          </w:p>
        </w:tc>
      </w:tr>
      <w:tr w:rsidR="002774E7" w:rsidRPr="002774E7" w:rsidTr="002774E7">
        <w:trPr>
          <w:ins w:id="101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18" w:author="Mishra, Siddharth" w:date="2014-08-08T10:09:00Z"/>
                <w:rFonts w:ascii="Arial" w:eastAsia="Times New Roman" w:hAnsi="Arial" w:cs="Arial"/>
                <w:color w:val="FFFFFF"/>
                <w:sz w:val="45"/>
                <w:szCs w:val="45"/>
              </w:rPr>
            </w:pPr>
            <w:ins w:id="1019"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20" w:author="Mishra, Siddharth" w:date="2014-08-08T10:09:00Z"/>
                <w:rFonts w:ascii="Times New Roman" w:eastAsia="Times New Roman" w:hAnsi="Times New Roman" w:cs="Times New Roman"/>
                <w:sz w:val="24"/>
                <w:szCs w:val="24"/>
              </w:rPr>
            </w:pPr>
            <w:ins w:id="1021" w:author="Mishra, Siddharth" w:date="2014-08-08T10:09:00Z">
              <w:r w:rsidRPr="002774E7">
                <w:rPr>
                  <w:rFonts w:ascii="Times New Roman" w:eastAsia="Times New Roman" w:hAnsi="Times New Roman" w:cs="Times New Roman"/>
                  <w:sz w:val="24"/>
                  <w:szCs w:val="24"/>
                </w:rPr>
                <w:t>20 10</w:t>
              </w:r>
            </w:ins>
          </w:p>
        </w:tc>
      </w:tr>
    </w:tbl>
    <w:p w:rsidR="002774E7" w:rsidRPr="002774E7" w:rsidRDefault="002774E7" w:rsidP="002774E7">
      <w:pPr>
        <w:shd w:val="clear" w:color="auto" w:fill="FFFFFF"/>
        <w:spacing w:after="240" w:line="292" w:lineRule="atLeast"/>
        <w:rPr>
          <w:ins w:id="1022" w:author="Mishra, Siddharth" w:date="2014-08-08T10:09:00Z"/>
          <w:rFonts w:ascii="Helvetica" w:eastAsia="Times New Roman" w:hAnsi="Helvetica" w:cs="Helvetica"/>
          <w:color w:val="000000"/>
          <w:sz w:val="20"/>
          <w:szCs w:val="20"/>
        </w:rPr>
      </w:pPr>
      <w:ins w:id="1023"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1024"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716734168"/>
              <w:rPr>
                <w:ins w:id="1025" w:author="Mishra, Siddharth" w:date="2014-08-08T10:09:00Z"/>
                <w:rFonts w:ascii="Times New Roman" w:eastAsia="Times New Roman" w:hAnsi="Times New Roman" w:cs="Times New Roman"/>
                <w:b/>
                <w:bCs/>
                <w:sz w:val="24"/>
                <w:szCs w:val="24"/>
              </w:rPr>
            </w:pPr>
            <w:ins w:id="1026" w:author="Mishra, Siddharth" w:date="2014-08-08T10:09:00Z">
              <w:r w:rsidRPr="002774E7">
                <w:rPr>
                  <w:rFonts w:ascii="Times New Roman" w:eastAsia="Times New Roman" w:hAnsi="Times New Roman" w:cs="Times New Roman"/>
                  <w:b/>
                  <w:bCs/>
                  <w:sz w:val="24"/>
                  <w:szCs w:val="24"/>
                </w:rPr>
                <w:t>Question 12</w:t>
              </w:r>
            </w:ins>
          </w:p>
        </w:tc>
      </w:tr>
    </w:tbl>
    <w:p w:rsidR="002774E7" w:rsidRPr="002774E7" w:rsidRDefault="002774E7" w:rsidP="002774E7">
      <w:pPr>
        <w:shd w:val="clear" w:color="auto" w:fill="FFFFFF"/>
        <w:spacing w:after="0" w:line="292" w:lineRule="atLeast"/>
        <w:rPr>
          <w:ins w:id="1027" w:author="Mishra, Siddharth" w:date="2014-08-08T10:09:00Z"/>
          <w:rFonts w:ascii="Helvetica" w:eastAsia="Times New Roman" w:hAnsi="Helvetica" w:cs="Helvetica"/>
          <w:color w:val="000000"/>
          <w:sz w:val="20"/>
          <w:szCs w:val="20"/>
        </w:rPr>
      </w:pPr>
      <w:ins w:id="1028" w:author="Mishra, Siddharth" w:date="2014-08-08T10:09:00Z">
        <w:r w:rsidRPr="002774E7">
          <w:rPr>
            <w:rFonts w:ascii="Helvetica" w:eastAsia="Times New Roman" w:hAnsi="Helvetica" w:cs="Helvetica"/>
            <w:color w:val="000000"/>
            <w:sz w:val="20"/>
            <w:szCs w:val="20"/>
          </w:rPr>
          <w:t xml:space="preserve">Consider the same code as given in above question. What does the function </w:t>
        </w:r>
        <w:proofErr w:type="gramStart"/>
        <w:r w:rsidRPr="002774E7">
          <w:rPr>
            <w:rFonts w:ascii="Helvetica" w:eastAsia="Times New Roman" w:hAnsi="Helvetica" w:cs="Helvetica"/>
            <w:color w:val="000000"/>
            <w:sz w:val="20"/>
            <w:szCs w:val="20"/>
          </w:rPr>
          <w:t>print(</w:t>
        </w:r>
        <w:proofErr w:type="gramEnd"/>
        <w:r w:rsidRPr="002774E7">
          <w:rPr>
            <w:rFonts w:ascii="Helvetica" w:eastAsia="Times New Roman" w:hAnsi="Helvetica" w:cs="Helvetica"/>
            <w:color w:val="000000"/>
            <w:sz w:val="20"/>
            <w:szCs w:val="20"/>
          </w:rPr>
          <w:t xml:space="preserve">) do in general? The function </w:t>
        </w:r>
        <w:proofErr w:type="gramStart"/>
        <w:r w:rsidRPr="002774E7">
          <w:rPr>
            <w:rFonts w:ascii="Helvetica" w:eastAsia="Times New Roman" w:hAnsi="Helvetica" w:cs="Helvetica"/>
            <w:color w:val="000000"/>
            <w:sz w:val="20"/>
            <w:szCs w:val="20"/>
          </w:rPr>
          <w:t>print(</w:t>
        </w:r>
        <w:proofErr w:type="gramEnd"/>
        <w:r w:rsidRPr="002774E7">
          <w:rPr>
            <w:rFonts w:ascii="Helvetica" w:eastAsia="Times New Roman" w:hAnsi="Helvetica" w:cs="Helvetica"/>
            <w:color w:val="000000"/>
            <w:sz w:val="20"/>
            <w:szCs w:val="20"/>
          </w:rPr>
          <w:t>) receives root of a Binary Search Tree (BST) and a positive integer k as arguments.</w:t>
        </w:r>
      </w:ins>
    </w:p>
    <w:tbl>
      <w:tblPr>
        <w:tblW w:w="7290" w:type="dxa"/>
        <w:tblCellSpacing w:w="0" w:type="dxa"/>
        <w:tblCellMar>
          <w:left w:w="0" w:type="dxa"/>
          <w:right w:w="0" w:type="dxa"/>
        </w:tblCellMar>
        <w:tblLook w:val="04A0" w:firstRow="1" w:lastRow="0" w:firstColumn="1" w:lastColumn="0" w:noHBand="0" w:noVBand="1"/>
      </w:tblPr>
      <w:tblGrid>
        <w:gridCol w:w="593"/>
        <w:gridCol w:w="5789"/>
        <w:gridCol w:w="908"/>
      </w:tblGrid>
      <w:tr w:rsidR="002774E7" w:rsidRPr="002774E7" w:rsidTr="002774E7">
        <w:trPr>
          <w:tblCellSpacing w:w="0" w:type="dxa"/>
          <w:ins w:id="1029" w:author="Mishra, Siddharth" w:date="2014-08-08T10:09:00Z"/>
        </w:trPr>
        <w:tc>
          <w:tcPr>
            <w:tcW w:w="7290" w:type="dxa"/>
            <w:gridSpan w:val="3"/>
            <w:vAlign w:val="center"/>
            <w:hideMark/>
          </w:tcPr>
          <w:p w:rsidR="002774E7" w:rsidRPr="002774E7" w:rsidRDefault="002774E7" w:rsidP="002774E7">
            <w:pPr>
              <w:spacing w:after="0" w:line="240" w:lineRule="auto"/>
              <w:rPr>
                <w:ins w:id="1030" w:author="Mishra, Siddharth" w:date="2014-08-08T10:09:00Z"/>
                <w:rFonts w:ascii="Times New Roman" w:eastAsia="Times New Roman" w:hAnsi="Times New Roman" w:cs="Times New Roman"/>
                <w:sz w:val="24"/>
                <w:szCs w:val="24"/>
              </w:rPr>
            </w:pPr>
            <w:ins w:id="1031" w:author="Mishra, Siddharth" w:date="2014-08-08T10:09:00Z">
              <w:r w:rsidRPr="002774E7">
                <w:rPr>
                  <w:rFonts w:ascii="Courier New" w:eastAsia="Times New Roman" w:hAnsi="Courier New" w:cs="Courier New"/>
                  <w:sz w:val="20"/>
                  <w:szCs w:val="20"/>
                </w:rPr>
                <w:t>// A BST node</w:t>
              </w:r>
            </w:ins>
          </w:p>
          <w:p w:rsidR="002774E7" w:rsidRPr="002774E7" w:rsidRDefault="002774E7" w:rsidP="002774E7">
            <w:pPr>
              <w:spacing w:after="0" w:line="240" w:lineRule="auto"/>
              <w:rPr>
                <w:ins w:id="1032" w:author="Mishra, Siddharth" w:date="2014-08-08T10:09:00Z"/>
                <w:rFonts w:ascii="Times New Roman" w:eastAsia="Times New Roman" w:hAnsi="Times New Roman" w:cs="Times New Roman"/>
                <w:sz w:val="24"/>
                <w:szCs w:val="24"/>
              </w:rPr>
            </w:pPr>
            <w:proofErr w:type="spellStart"/>
            <w:ins w:id="1033" w:author="Mishra, Siddharth" w:date="2014-08-08T10:09:00Z">
              <w:r w:rsidRPr="002774E7">
                <w:rPr>
                  <w:rFonts w:ascii="Courier New" w:eastAsia="Times New Roman" w:hAnsi="Courier New" w:cs="Courier New"/>
                  <w:sz w:val="20"/>
                  <w:szCs w:val="20"/>
                </w:rPr>
                <w:t>struct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node {</w:t>
              </w:r>
            </w:ins>
          </w:p>
          <w:p w:rsidR="002774E7" w:rsidRPr="002774E7" w:rsidRDefault="002774E7" w:rsidP="002774E7">
            <w:pPr>
              <w:spacing w:after="0" w:line="240" w:lineRule="auto"/>
              <w:rPr>
                <w:ins w:id="1034" w:author="Mishra, Siddharth" w:date="2014-08-08T10:09:00Z"/>
                <w:rFonts w:ascii="Times New Roman" w:eastAsia="Times New Roman" w:hAnsi="Times New Roman" w:cs="Times New Roman"/>
                <w:sz w:val="24"/>
                <w:szCs w:val="24"/>
              </w:rPr>
            </w:pPr>
            <w:ins w:id="1035" w:author="Mishra, Siddharth" w:date="2014-08-08T10:09:00Z">
              <w:r w:rsidRPr="002774E7">
                <w:rPr>
                  <w:rFonts w:ascii="Courier New" w:eastAsia="Times New Roman" w:hAnsi="Courier New" w:cs="Courier New"/>
                  <w:sz w:val="20"/>
                  <w:szCs w:val="20"/>
                </w:rPr>
                <w:t>    </w:t>
              </w:r>
              <w:proofErr w:type="spellStart"/>
              <w:r w:rsidRPr="002774E7">
                <w:rPr>
                  <w:rFonts w:ascii="Courier New" w:eastAsia="Times New Roman" w:hAnsi="Courier New" w:cs="Courier New"/>
                  <w:sz w:val="20"/>
                  <w:szCs w:val="20"/>
                </w:rPr>
                <w:t>int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data;</w:t>
              </w:r>
            </w:ins>
          </w:p>
          <w:p w:rsidR="002774E7" w:rsidRPr="002774E7" w:rsidRDefault="002774E7" w:rsidP="002774E7">
            <w:pPr>
              <w:spacing w:after="0" w:line="240" w:lineRule="auto"/>
              <w:rPr>
                <w:ins w:id="1036" w:author="Mishra, Siddharth" w:date="2014-08-08T10:09:00Z"/>
                <w:rFonts w:ascii="Times New Roman" w:eastAsia="Times New Roman" w:hAnsi="Times New Roman" w:cs="Times New Roman"/>
                <w:sz w:val="24"/>
                <w:szCs w:val="24"/>
              </w:rPr>
            </w:pPr>
            <w:ins w:id="1037" w:author="Mishra, Siddharth" w:date="2014-08-08T10:09:00Z">
              <w:r w:rsidRPr="002774E7">
                <w:rPr>
                  <w:rFonts w:ascii="Courier New" w:eastAsia="Times New Roman" w:hAnsi="Courier New" w:cs="Courier New"/>
                  <w:sz w:val="20"/>
                  <w:szCs w:val="20"/>
                </w:rPr>
                <w:t>    </w:t>
              </w:r>
              <w:proofErr w:type="spellStart"/>
              <w:r w:rsidRPr="002774E7">
                <w:rPr>
                  <w:rFonts w:ascii="Courier New" w:eastAsia="Times New Roman" w:hAnsi="Courier New" w:cs="Courier New"/>
                  <w:sz w:val="20"/>
                  <w:szCs w:val="20"/>
                </w:rPr>
                <w:t>struct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node *left, *right;</w:t>
              </w:r>
            </w:ins>
          </w:p>
          <w:p w:rsidR="002774E7" w:rsidRPr="002774E7" w:rsidRDefault="002774E7" w:rsidP="002774E7">
            <w:pPr>
              <w:spacing w:after="0" w:line="240" w:lineRule="auto"/>
              <w:rPr>
                <w:ins w:id="1038" w:author="Mishra, Siddharth" w:date="2014-08-08T10:09:00Z"/>
                <w:rFonts w:ascii="Times New Roman" w:eastAsia="Times New Roman" w:hAnsi="Times New Roman" w:cs="Times New Roman"/>
                <w:sz w:val="24"/>
                <w:szCs w:val="24"/>
              </w:rPr>
            </w:pPr>
            <w:ins w:id="1039" w:author="Mishra, Siddharth" w:date="2014-08-08T10:09:00Z">
              <w:r w:rsidRPr="002774E7">
                <w:rPr>
                  <w:rFonts w:ascii="Courier New" w:eastAsia="Times New Roman" w:hAnsi="Courier New" w:cs="Courier New"/>
                  <w:sz w:val="20"/>
                  <w:szCs w:val="20"/>
                </w:rPr>
                <w:t>};</w:t>
              </w:r>
            </w:ins>
          </w:p>
          <w:p w:rsidR="002774E7" w:rsidRPr="002774E7" w:rsidRDefault="002774E7" w:rsidP="002774E7">
            <w:pPr>
              <w:spacing w:after="0" w:line="240" w:lineRule="auto"/>
              <w:rPr>
                <w:ins w:id="1040" w:author="Mishra, Siddharth" w:date="2014-08-08T10:09:00Z"/>
                <w:rFonts w:ascii="Times New Roman" w:eastAsia="Times New Roman" w:hAnsi="Times New Roman" w:cs="Times New Roman"/>
                <w:sz w:val="24"/>
                <w:szCs w:val="24"/>
              </w:rPr>
            </w:pPr>
            <w:ins w:id="1041" w:author="Mishra, Siddharth" w:date="2014-08-08T10:09:00Z">
              <w:r w:rsidRPr="002774E7">
                <w:rPr>
                  <w:rFonts w:ascii="Times New Roman" w:eastAsia="Times New Roman" w:hAnsi="Times New Roman" w:cs="Times New Roman"/>
                  <w:sz w:val="24"/>
                  <w:szCs w:val="24"/>
                </w:rPr>
                <w:t> </w:t>
              </w:r>
            </w:ins>
          </w:p>
          <w:p w:rsidR="002774E7" w:rsidRPr="002774E7" w:rsidRDefault="002774E7" w:rsidP="002774E7">
            <w:pPr>
              <w:spacing w:after="0" w:line="240" w:lineRule="auto"/>
              <w:rPr>
                <w:ins w:id="1042" w:author="Mishra, Siddharth" w:date="2014-08-08T10:09:00Z"/>
                <w:rFonts w:ascii="Times New Roman" w:eastAsia="Times New Roman" w:hAnsi="Times New Roman" w:cs="Times New Roman"/>
                <w:sz w:val="24"/>
                <w:szCs w:val="24"/>
              </w:rPr>
            </w:pPr>
            <w:proofErr w:type="spellStart"/>
            <w:ins w:id="1043" w:author="Mishra, Siddharth" w:date="2014-08-08T10:09:00Z">
              <w:r w:rsidRPr="002774E7">
                <w:rPr>
                  <w:rFonts w:ascii="Courier New" w:eastAsia="Times New Roman" w:hAnsi="Courier New" w:cs="Courier New"/>
                  <w:sz w:val="20"/>
                  <w:szCs w:val="20"/>
                </w:rPr>
                <w:t>int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count = 0;</w:t>
              </w:r>
            </w:ins>
          </w:p>
          <w:p w:rsidR="002774E7" w:rsidRPr="002774E7" w:rsidRDefault="002774E7" w:rsidP="002774E7">
            <w:pPr>
              <w:spacing w:after="0" w:line="240" w:lineRule="auto"/>
              <w:rPr>
                <w:ins w:id="1044" w:author="Mishra, Siddharth" w:date="2014-08-08T10:09:00Z"/>
                <w:rFonts w:ascii="Times New Roman" w:eastAsia="Times New Roman" w:hAnsi="Times New Roman" w:cs="Times New Roman"/>
                <w:sz w:val="24"/>
                <w:szCs w:val="24"/>
              </w:rPr>
            </w:pPr>
            <w:ins w:id="1045" w:author="Mishra, Siddharth" w:date="2014-08-08T10:09:00Z">
              <w:r w:rsidRPr="002774E7">
                <w:rPr>
                  <w:rFonts w:ascii="Times New Roman" w:eastAsia="Times New Roman" w:hAnsi="Times New Roman" w:cs="Times New Roman"/>
                  <w:sz w:val="24"/>
                  <w:szCs w:val="24"/>
                </w:rPr>
                <w:t> </w:t>
              </w:r>
            </w:ins>
          </w:p>
          <w:p w:rsidR="002774E7" w:rsidRPr="002774E7" w:rsidRDefault="002774E7" w:rsidP="002774E7">
            <w:pPr>
              <w:spacing w:after="0" w:line="240" w:lineRule="auto"/>
              <w:rPr>
                <w:ins w:id="1046" w:author="Mishra, Siddharth" w:date="2014-08-08T10:09:00Z"/>
                <w:rFonts w:ascii="Times New Roman" w:eastAsia="Times New Roman" w:hAnsi="Times New Roman" w:cs="Times New Roman"/>
                <w:sz w:val="24"/>
                <w:szCs w:val="24"/>
              </w:rPr>
            </w:pPr>
            <w:ins w:id="1047" w:author="Mishra, Siddharth" w:date="2014-08-08T10:09:00Z">
              <w:r w:rsidRPr="002774E7">
                <w:rPr>
                  <w:rFonts w:ascii="Courier New" w:eastAsia="Times New Roman" w:hAnsi="Courier New" w:cs="Courier New"/>
                  <w:sz w:val="20"/>
                  <w:szCs w:val="20"/>
                </w:rPr>
                <w:t>void</w:t>
              </w:r>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print(</w:t>
              </w:r>
              <w:proofErr w:type="spellStart"/>
              <w:r w:rsidRPr="002774E7">
                <w:rPr>
                  <w:rFonts w:ascii="Courier New" w:eastAsia="Times New Roman" w:hAnsi="Courier New" w:cs="Courier New"/>
                  <w:sz w:val="20"/>
                  <w:szCs w:val="20"/>
                </w:rPr>
                <w:t>struct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 xml:space="preserve">node *root, </w:t>
              </w:r>
              <w:proofErr w:type="spellStart"/>
              <w:r w:rsidRPr="002774E7">
                <w:rPr>
                  <w:rFonts w:ascii="Courier New" w:eastAsia="Times New Roman" w:hAnsi="Courier New" w:cs="Courier New"/>
                  <w:sz w:val="20"/>
                  <w:szCs w:val="20"/>
                </w:rPr>
                <w:t>int</w:t>
              </w:r>
              <w:proofErr w:type="spellEnd"/>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k)</w:t>
              </w:r>
            </w:ins>
          </w:p>
          <w:p w:rsidR="002774E7" w:rsidRPr="002774E7" w:rsidRDefault="002774E7" w:rsidP="002774E7">
            <w:pPr>
              <w:spacing w:after="0" w:line="240" w:lineRule="auto"/>
              <w:rPr>
                <w:ins w:id="1048" w:author="Mishra, Siddharth" w:date="2014-08-08T10:09:00Z"/>
                <w:rFonts w:ascii="Times New Roman" w:eastAsia="Times New Roman" w:hAnsi="Times New Roman" w:cs="Times New Roman"/>
                <w:sz w:val="24"/>
                <w:szCs w:val="24"/>
              </w:rPr>
            </w:pPr>
            <w:ins w:id="1049" w:author="Mishra, Siddharth" w:date="2014-08-08T10:09:00Z">
              <w:r w:rsidRPr="002774E7">
                <w:rPr>
                  <w:rFonts w:ascii="Courier New" w:eastAsia="Times New Roman" w:hAnsi="Courier New" w:cs="Courier New"/>
                  <w:sz w:val="20"/>
                  <w:szCs w:val="20"/>
                </w:rPr>
                <w:t>{</w:t>
              </w:r>
            </w:ins>
          </w:p>
          <w:p w:rsidR="002774E7" w:rsidRPr="002774E7" w:rsidRDefault="002774E7" w:rsidP="002774E7">
            <w:pPr>
              <w:spacing w:after="0" w:line="240" w:lineRule="auto"/>
              <w:rPr>
                <w:ins w:id="1050" w:author="Mishra, Siddharth" w:date="2014-08-08T10:09:00Z"/>
                <w:rFonts w:ascii="Times New Roman" w:eastAsia="Times New Roman" w:hAnsi="Times New Roman" w:cs="Times New Roman"/>
                <w:sz w:val="24"/>
                <w:szCs w:val="24"/>
              </w:rPr>
            </w:pPr>
            <w:ins w:id="1051" w:author="Mishra, Siddharth" w:date="2014-08-08T10:09:00Z">
              <w:r w:rsidRPr="002774E7">
                <w:rPr>
                  <w:rFonts w:ascii="Courier New" w:eastAsia="Times New Roman" w:hAnsi="Courier New" w:cs="Courier New"/>
                  <w:sz w:val="20"/>
                  <w:szCs w:val="20"/>
                </w:rPr>
                <w:t>    if</w:t>
              </w:r>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(root != NULL &amp;&amp; count &lt;= k)</w:t>
              </w:r>
            </w:ins>
          </w:p>
          <w:p w:rsidR="002774E7" w:rsidRPr="002774E7" w:rsidRDefault="002774E7" w:rsidP="002774E7">
            <w:pPr>
              <w:spacing w:after="0" w:line="240" w:lineRule="auto"/>
              <w:rPr>
                <w:ins w:id="1052" w:author="Mishra, Siddharth" w:date="2014-08-08T10:09:00Z"/>
                <w:rFonts w:ascii="Times New Roman" w:eastAsia="Times New Roman" w:hAnsi="Times New Roman" w:cs="Times New Roman"/>
                <w:sz w:val="24"/>
                <w:szCs w:val="24"/>
              </w:rPr>
            </w:pPr>
            <w:ins w:id="1053" w:author="Mishra, Siddharth" w:date="2014-08-08T10:09:00Z">
              <w:r w:rsidRPr="002774E7">
                <w:rPr>
                  <w:rFonts w:ascii="Courier New" w:eastAsia="Times New Roman" w:hAnsi="Courier New" w:cs="Courier New"/>
                  <w:sz w:val="20"/>
                  <w:szCs w:val="20"/>
                </w:rPr>
                <w:t>    {</w:t>
              </w:r>
            </w:ins>
          </w:p>
          <w:p w:rsidR="002774E7" w:rsidRPr="002774E7" w:rsidRDefault="002774E7" w:rsidP="002774E7">
            <w:pPr>
              <w:spacing w:after="0" w:line="240" w:lineRule="auto"/>
              <w:rPr>
                <w:ins w:id="1054" w:author="Mishra, Siddharth" w:date="2014-08-08T10:09:00Z"/>
                <w:rFonts w:ascii="Times New Roman" w:eastAsia="Times New Roman" w:hAnsi="Times New Roman" w:cs="Times New Roman"/>
                <w:sz w:val="24"/>
                <w:szCs w:val="24"/>
              </w:rPr>
            </w:pPr>
            <w:ins w:id="1055" w:author="Mishra, Siddharth" w:date="2014-08-08T10:09:00Z">
              <w:r w:rsidRPr="002774E7">
                <w:rPr>
                  <w:rFonts w:ascii="Courier New" w:eastAsia="Times New Roman" w:hAnsi="Courier New" w:cs="Courier New"/>
                  <w:sz w:val="20"/>
                  <w:szCs w:val="20"/>
                </w:rPr>
                <w:t>        print(root-&gt;right, k);</w:t>
              </w:r>
            </w:ins>
          </w:p>
          <w:p w:rsidR="002774E7" w:rsidRPr="002774E7" w:rsidRDefault="002774E7" w:rsidP="002774E7">
            <w:pPr>
              <w:spacing w:after="0" w:line="240" w:lineRule="auto"/>
              <w:rPr>
                <w:ins w:id="1056" w:author="Mishra, Siddharth" w:date="2014-08-08T10:09:00Z"/>
                <w:rFonts w:ascii="Times New Roman" w:eastAsia="Times New Roman" w:hAnsi="Times New Roman" w:cs="Times New Roman"/>
                <w:sz w:val="24"/>
                <w:szCs w:val="24"/>
              </w:rPr>
            </w:pPr>
            <w:ins w:id="1057" w:author="Mishra, Siddharth" w:date="2014-08-08T10:09:00Z">
              <w:r w:rsidRPr="002774E7">
                <w:rPr>
                  <w:rFonts w:ascii="Courier New" w:eastAsia="Times New Roman" w:hAnsi="Courier New" w:cs="Courier New"/>
                  <w:sz w:val="20"/>
                  <w:szCs w:val="20"/>
                </w:rPr>
                <w:t>        count++;</w:t>
              </w:r>
            </w:ins>
          </w:p>
          <w:p w:rsidR="002774E7" w:rsidRPr="002774E7" w:rsidRDefault="002774E7" w:rsidP="002774E7">
            <w:pPr>
              <w:spacing w:after="0" w:line="240" w:lineRule="auto"/>
              <w:rPr>
                <w:ins w:id="1058" w:author="Mishra, Siddharth" w:date="2014-08-08T10:09:00Z"/>
                <w:rFonts w:ascii="Times New Roman" w:eastAsia="Times New Roman" w:hAnsi="Times New Roman" w:cs="Times New Roman"/>
                <w:sz w:val="24"/>
                <w:szCs w:val="24"/>
              </w:rPr>
            </w:pPr>
            <w:ins w:id="1059" w:author="Mishra, Siddharth" w:date="2014-08-08T10:09:00Z">
              <w:r w:rsidRPr="002774E7">
                <w:rPr>
                  <w:rFonts w:ascii="Courier New" w:eastAsia="Times New Roman" w:hAnsi="Courier New" w:cs="Courier New"/>
                  <w:sz w:val="20"/>
                  <w:szCs w:val="20"/>
                </w:rPr>
                <w:t>        if</w:t>
              </w:r>
              <w:r w:rsidRPr="002774E7">
                <w:rPr>
                  <w:rFonts w:ascii="Times New Roman" w:eastAsia="Times New Roman" w:hAnsi="Times New Roman" w:cs="Times New Roman"/>
                  <w:sz w:val="24"/>
                  <w:szCs w:val="24"/>
                </w:rPr>
                <w:t xml:space="preserve"> </w:t>
              </w:r>
              <w:r w:rsidRPr="002774E7">
                <w:rPr>
                  <w:rFonts w:ascii="Courier New" w:eastAsia="Times New Roman" w:hAnsi="Courier New" w:cs="Courier New"/>
                  <w:sz w:val="20"/>
                  <w:szCs w:val="20"/>
                </w:rPr>
                <w:t>(count == k)</w:t>
              </w:r>
            </w:ins>
          </w:p>
          <w:p w:rsidR="002774E7" w:rsidRPr="002774E7" w:rsidRDefault="002774E7" w:rsidP="002774E7">
            <w:pPr>
              <w:spacing w:after="0" w:line="240" w:lineRule="auto"/>
              <w:rPr>
                <w:ins w:id="1060" w:author="Mishra, Siddharth" w:date="2014-08-08T10:09:00Z"/>
                <w:rFonts w:ascii="Times New Roman" w:eastAsia="Times New Roman" w:hAnsi="Times New Roman" w:cs="Times New Roman"/>
                <w:sz w:val="24"/>
                <w:szCs w:val="24"/>
              </w:rPr>
            </w:pPr>
            <w:ins w:id="1061" w:author="Mishra, Siddharth" w:date="2014-08-08T10:09:00Z">
              <w:r w:rsidRPr="002774E7">
                <w:rPr>
                  <w:rFonts w:ascii="Courier New" w:eastAsia="Times New Roman" w:hAnsi="Courier New" w:cs="Courier New"/>
                  <w:sz w:val="20"/>
                  <w:szCs w:val="20"/>
                </w:rPr>
                <w:t>          </w:t>
              </w:r>
              <w:proofErr w:type="spellStart"/>
              <w:r w:rsidRPr="002774E7">
                <w:rPr>
                  <w:rFonts w:ascii="Courier New" w:eastAsia="Times New Roman" w:hAnsi="Courier New" w:cs="Courier New"/>
                  <w:sz w:val="20"/>
                  <w:szCs w:val="20"/>
                </w:rPr>
                <w:t>printf</w:t>
              </w:r>
              <w:proofErr w:type="spellEnd"/>
              <w:r w:rsidRPr="002774E7">
                <w:rPr>
                  <w:rFonts w:ascii="Courier New" w:eastAsia="Times New Roman" w:hAnsi="Courier New" w:cs="Courier New"/>
                  <w:sz w:val="20"/>
                  <w:szCs w:val="20"/>
                </w:rPr>
                <w:t>("%d ", root-&gt;data);</w:t>
              </w:r>
            </w:ins>
          </w:p>
          <w:p w:rsidR="002774E7" w:rsidRPr="002774E7" w:rsidRDefault="002774E7" w:rsidP="002774E7">
            <w:pPr>
              <w:spacing w:after="0" w:line="240" w:lineRule="auto"/>
              <w:rPr>
                <w:ins w:id="1062" w:author="Mishra, Siddharth" w:date="2014-08-08T10:09:00Z"/>
                <w:rFonts w:ascii="Times New Roman" w:eastAsia="Times New Roman" w:hAnsi="Times New Roman" w:cs="Times New Roman"/>
                <w:sz w:val="24"/>
                <w:szCs w:val="24"/>
              </w:rPr>
            </w:pPr>
            <w:ins w:id="1063" w:author="Mishra, Siddharth" w:date="2014-08-08T10:09:00Z">
              <w:r w:rsidRPr="002774E7">
                <w:rPr>
                  <w:rFonts w:ascii="Courier New" w:eastAsia="Times New Roman" w:hAnsi="Courier New" w:cs="Courier New"/>
                  <w:sz w:val="20"/>
                  <w:szCs w:val="20"/>
                </w:rPr>
                <w:t>       print(root-&gt;left, k);</w:t>
              </w:r>
            </w:ins>
          </w:p>
          <w:p w:rsidR="002774E7" w:rsidRPr="002774E7" w:rsidRDefault="002774E7" w:rsidP="002774E7">
            <w:pPr>
              <w:spacing w:after="0" w:line="240" w:lineRule="auto"/>
              <w:rPr>
                <w:ins w:id="1064" w:author="Mishra, Siddharth" w:date="2014-08-08T10:09:00Z"/>
                <w:rFonts w:ascii="Times New Roman" w:eastAsia="Times New Roman" w:hAnsi="Times New Roman" w:cs="Times New Roman"/>
                <w:sz w:val="24"/>
                <w:szCs w:val="24"/>
              </w:rPr>
            </w:pPr>
            <w:ins w:id="1065" w:author="Mishra, Siddharth" w:date="2014-08-08T10:09:00Z">
              <w:r w:rsidRPr="002774E7">
                <w:rPr>
                  <w:rFonts w:ascii="Courier New" w:eastAsia="Times New Roman" w:hAnsi="Courier New" w:cs="Courier New"/>
                  <w:sz w:val="20"/>
                  <w:szCs w:val="20"/>
                </w:rPr>
                <w:t>    }</w:t>
              </w:r>
            </w:ins>
          </w:p>
          <w:p w:rsidR="002774E7" w:rsidRPr="002774E7" w:rsidRDefault="002774E7" w:rsidP="002774E7">
            <w:pPr>
              <w:spacing w:after="0" w:line="240" w:lineRule="auto"/>
              <w:rPr>
                <w:ins w:id="1066" w:author="Mishra, Siddharth" w:date="2014-08-08T10:09:00Z"/>
                <w:rFonts w:ascii="Times New Roman" w:eastAsia="Times New Roman" w:hAnsi="Times New Roman" w:cs="Times New Roman"/>
                <w:sz w:val="24"/>
                <w:szCs w:val="24"/>
              </w:rPr>
            </w:pPr>
            <w:ins w:id="1067" w:author="Mishra, Siddharth" w:date="2014-08-08T10:09:00Z">
              <w:r w:rsidRPr="002774E7">
                <w:rPr>
                  <w:rFonts w:ascii="Courier New" w:eastAsia="Times New Roman" w:hAnsi="Courier New" w:cs="Courier New"/>
                  <w:sz w:val="20"/>
                  <w:szCs w:val="20"/>
                </w:rPr>
                <w:t>}</w:t>
              </w:r>
            </w:ins>
          </w:p>
        </w:tc>
      </w:tr>
      <w:tr w:rsidR="002774E7" w:rsidRPr="002774E7" w:rsidTr="002774E7">
        <w:tblPrEx>
          <w:tblCellSpacing w:w="0" w:type="nil"/>
          <w:tblCellMar>
            <w:top w:w="15" w:type="dxa"/>
            <w:left w:w="15" w:type="dxa"/>
            <w:bottom w:w="15" w:type="dxa"/>
            <w:right w:w="240" w:type="dxa"/>
          </w:tblCellMar>
        </w:tblPrEx>
        <w:trPr>
          <w:gridAfter w:val="1"/>
          <w:wAfter w:w="689" w:type="dxa"/>
          <w:ins w:id="1068"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69" w:author="Mishra, Siddharth" w:date="2014-08-08T10:09:00Z"/>
                <w:rFonts w:ascii="Arial" w:eastAsia="Times New Roman" w:hAnsi="Arial" w:cs="Arial"/>
                <w:color w:val="FFFFFF"/>
                <w:sz w:val="45"/>
                <w:szCs w:val="45"/>
              </w:rPr>
            </w:pPr>
            <w:ins w:id="1070"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71" w:author="Mishra, Siddharth" w:date="2014-08-08T10:09:00Z"/>
                <w:rFonts w:ascii="Times New Roman" w:eastAsia="Times New Roman" w:hAnsi="Times New Roman" w:cs="Times New Roman"/>
                <w:sz w:val="24"/>
                <w:szCs w:val="24"/>
              </w:rPr>
            </w:pPr>
            <w:ins w:id="1072" w:author="Mishra, Siddharth" w:date="2014-08-08T10:09:00Z">
              <w:r w:rsidRPr="002774E7">
                <w:rPr>
                  <w:rFonts w:ascii="Times New Roman" w:eastAsia="Times New Roman" w:hAnsi="Times New Roman" w:cs="Times New Roman"/>
                  <w:sz w:val="24"/>
                  <w:szCs w:val="24"/>
                </w:rPr>
                <w:t xml:space="preserve">Prints the </w:t>
              </w:r>
              <w:proofErr w:type="spellStart"/>
              <w:r w:rsidRPr="002774E7">
                <w:rPr>
                  <w:rFonts w:ascii="Times New Roman" w:eastAsia="Times New Roman" w:hAnsi="Times New Roman" w:cs="Times New Roman"/>
                  <w:sz w:val="24"/>
                  <w:szCs w:val="24"/>
                </w:rPr>
                <w:t>kth</w:t>
              </w:r>
              <w:proofErr w:type="spellEnd"/>
              <w:r w:rsidRPr="002774E7">
                <w:rPr>
                  <w:rFonts w:ascii="Times New Roman" w:eastAsia="Times New Roman" w:hAnsi="Times New Roman" w:cs="Times New Roman"/>
                  <w:sz w:val="24"/>
                  <w:szCs w:val="24"/>
                </w:rPr>
                <w:t xml:space="preserve"> smallest element in BST</w:t>
              </w:r>
            </w:ins>
          </w:p>
        </w:tc>
      </w:tr>
      <w:tr w:rsidR="002774E7" w:rsidRPr="002774E7" w:rsidTr="002774E7">
        <w:tblPrEx>
          <w:tblCellSpacing w:w="0" w:type="nil"/>
          <w:tblCellMar>
            <w:top w:w="15" w:type="dxa"/>
            <w:left w:w="15" w:type="dxa"/>
            <w:bottom w:w="15" w:type="dxa"/>
            <w:right w:w="240" w:type="dxa"/>
          </w:tblCellMar>
        </w:tblPrEx>
        <w:trPr>
          <w:gridAfter w:val="1"/>
          <w:wAfter w:w="689" w:type="dxa"/>
          <w:ins w:id="1073"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74" w:author="Mishra, Siddharth" w:date="2014-08-08T10:09:00Z"/>
                <w:rFonts w:ascii="Arial" w:eastAsia="Times New Roman" w:hAnsi="Arial" w:cs="Arial"/>
                <w:color w:val="FFFFFF"/>
                <w:sz w:val="45"/>
                <w:szCs w:val="45"/>
              </w:rPr>
            </w:pPr>
            <w:ins w:id="1075"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76" w:author="Mishra, Siddharth" w:date="2014-08-08T10:09:00Z"/>
                <w:rFonts w:ascii="Times New Roman" w:eastAsia="Times New Roman" w:hAnsi="Times New Roman" w:cs="Times New Roman"/>
                <w:sz w:val="24"/>
                <w:szCs w:val="24"/>
              </w:rPr>
            </w:pPr>
            <w:ins w:id="1077" w:author="Mishra, Siddharth" w:date="2014-08-08T10:09:00Z">
              <w:r w:rsidRPr="002774E7">
                <w:rPr>
                  <w:rFonts w:ascii="Times New Roman" w:eastAsia="Times New Roman" w:hAnsi="Times New Roman" w:cs="Times New Roman"/>
                  <w:sz w:val="24"/>
                  <w:szCs w:val="24"/>
                </w:rPr>
                <w:t xml:space="preserve">Prints the </w:t>
              </w:r>
              <w:proofErr w:type="spellStart"/>
              <w:r w:rsidRPr="002774E7">
                <w:rPr>
                  <w:rFonts w:ascii="Times New Roman" w:eastAsia="Times New Roman" w:hAnsi="Times New Roman" w:cs="Times New Roman"/>
                  <w:sz w:val="24"/>
                  <w:szCs w:val="24"/>
                </w:rPr>
                <w:t>kth</w:t>
              </w:r>
              <w:proofErr w:type="spellEnd"/>
              <w:r w:rsidRPr="002774E7">
                <w:rPr>
                  <w:rFonts w:ascii="Times New Roman" w:eastAsia="Times New Roman" w:hAnsi="Times New Roman" w:cs="Times New Roman"/>
                  <w:sz w:val="24"/>
                  <w:szCs w:val="24"/>
                </w:rPr>
                <w:t xml:space="preserve"> largest element in BST</w:t>
              </w:r>
            </w:ins>
          </w:p>
        </w:tc>
      </w:tr>
      <w:tr w:rsidR="002774E7" w:rsidRPr="002774E7" w:rsidTr="002774E7">
        <w:tblPrEx>
          <w:tblCellSpacing w:w="0" w:type="nil"/>
          <w:tblCellMar>
            <w:top w:w="15" w:type="dxa"/>
            <w:left w:w="15" w:type="dxa"/>
            <w:bottom w:w="15" w:type="dxa"/>
            <w:right w:w="240" w:type="dxa"/>
          </w:tblCellMar>
        </w:tblPrEx>
        <w:trPr>
          <w:gridAfter w:val="1"/>
          <w:wAfter w:w="689" w:type="dxa"/>
          <w:ins w:id="1078"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79" w:author="Mishra, Siddharth" w:date="2014-08-08T10:09:00Z"/>
                <w:rFonts w:ascii="Arial" w:eastAsia="Times New Roman" w:hAnsi="Arial" w:cs="Arial"/>
                <w:color w:val="FFFFFF"/>
                <w:sz w:val="45"/>
                <w:szCs w:val="45"/>
              </w:rPr>
            </w:pPr>
            <w:ins w:id="1080"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81" w:author="Mishra, Siddharth" w:date="2014-08-08T10:09:00Z"/>
                <w:rFonts w:ascii="Times New Roman" w:eastAsia="Times New Roman" w:hAnsi="Times New Roman" w:cs="Times New Roman"/>
                <w:sz w:val="24"/>
                <w:szCs w:val="24"/>
              </w:rPr>
            </w:pPr>
            <w:ins w:id="1082" w:author="Mishra, Siddharth" w:date="2014-08-08T10:09:00Z">
              <w:r w:rsidRPr="002774E7">
                <w:rPr>
                  <w:rFonts w:ascii="Times New Roman" w:eastAsia="Times New Roman" w:hAnsi="Times New Roman" w:cs="Times New Roman"/>
                  <w:sz w:val="24"/>
                  <w:szCs w:val="24"/>
                </w:rPr>
                <w:t>Prints the leftmost node at level k from root</w:t>
              </w:r>
            </w:ins>
          </w:p>
        </w:tc>
      </w:tr>
      <w:tr w:rsidR="002774E7" w:rsidRPr="002774E7" w:rsidTr="002774E7">
        <w:tblPrEx>
          <w:tblCellSpacing w:w="0" w:type="nil"/>
          <w:tblCellMar>
            <w:top w:w="15" w:type="dxa"/>
            <w:left w:w="15" w:type="dxa"/>
            <w:bottom w:w="15" w:type="dxa"/>
            <w:right w:w="240" w:type="dxa"/>
          </w:tblCellMar>
        </w:tblPrEx>
        <w:trPr>
          <w:gridAfter w:val="1"/>
          <w:wAfter w:w="689" w:type="dxa"/>
          <w:ins w:id="1083"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84" w:author="Mishra, Siddharth" w:date="2014-08-08T10:09:00Z"/>
                <w:rFonts w:ascii="Arial" w:eastAsia="Times New Roman" w:hAnsi="Arial" w:cs="Arial"/>
                <w:color w:val="FFFFFF"/>
                <w:sz w:val="45"/>
                <w:szCs w:val="45"/>
              </w:rPr>
            </w:pPr>
            <w:ins w:id="1085"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86" w:author="Mishra, Siddharth" w:date="2014-08-08T10:09:00Z"/>
                <w:rFonts w:ascii="Times New Roman" w:eastAsia="Times New Roman" w:hAnsi="Times New Roman" w:cs="Times New Roman"/>
                <w:sz w:val="24"/>
                <w:szCs w:val="24"/>
              </w:rPr>
            </w:pPr>
            <w:ins w:id="1087" w:author="Mishra, Siddharth" w:date="2014-08-08T10:09:00Z">
              <w:r w:rsidRPr="002774E7">
                <w:rPr>
                  <w:rFonts w:ascii="Times New Roman" w:eastAsia="Times New Roman" w:hAnsi="Times New Roman" w:cs="Times New Roman"/>
                  <w:sz w:val="24"/>
                  <w:szCs w:val="24"/>
                </w:rPr>
                <w:t>Prints the rightmost node at level k from root</w:t>
              </w:r>
            </w:ins>
          </w:p>
        </w:tc>
      </w:tr>
    </w:tbl>
    <w:p w:rsidR="002774E7" w:rsidRPr="002774E7" w:rsidRDefault="002774E7" w:rsidP="002774E7">
      <w:pPr>
        <w:shd w:val="clear" w:color="auto" w:fill="FFFFFF"/>
        <w:spacing w:after="240" w:line="292" w:lineRule="atLeast"/>
        <w:rPr>
          <w:ins w:id="1088" w:author="Mishra, Siddharth" w:date="2014-08-08T10:09:00Z"/>
          <w:rFonts w:ascii="Helvetica" w:eastAsia="Times New Roman" w:hAnsi="Helvetica" w:cs="Helvetica"/>
          <w:color w:val="000000"/>
          <w:sz w:val="20"/>
          <w:szCs w:val="20"/>
        </w:rPr>
      </w:pPr>
      <w:ins w:id="1089"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1090"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658799980"/>
              <w:rPr>
                <w:ins w:id="1091" w:author="Mishra, Siddharth" w:date="2014-08-08T10:09:00Z"/>
                <w:rFonts w:ascii="Times New Roman" w:eastAsia="Times New Roman" w:hAnsi="Times New Roman" w:cs="Times New Roman"/>
                <w:b/>
                <w:bCs/>
                <w:sz w:val="24"/>
                <w:szCs w:val="24"/>
              </w:rPr>
            </w:pPr>
            <w:ins w:id="1092" w:author="Mishra, Siddharth" w:date="2014-08-08T10:09:00Z">
              <w:r w:rsidRPr="002774E7">
                <w:rPr>
                  <w:rFonts w:ascii="Times New Roman" w:eastAsia="Times New Roman" w:hAnsi="Times New Roman" w:cs="Times New Roman"/>
                  <w:b/>
                  <w:bCs/>
                  <w:sz w:val="24"/>
                  <w:szCs w:val="24"/>
                </w:rPr>
                <w:lastRenderedPageBreak/>
                <w:t>Question 13</w:t>
              </w:r>
            </w:ins>
          </w:p>
        </w:tc>
      </w:tr>
    </w:tbl>
    <w:p w:rsidR="002774E7" w:rsidRPr="002774E7" w:rsidRDefault="002774E7" w:rsidP="002774E7">
      <w:pPr>
        <w:shd w:val="clear" w:color="auto" w:fill="FFFFFF"/>
        <w:spacing w:after="0" w:line="292" w:lineRule="atLeast"/>
        <w:rPr>
          <w:ins w:id="1093" w:author="Mishra, Siddharth" w:date="2014-08-08T10:09:00Z"/>
          <w:rFonts w:ascii="Helvetica" w:eastAsia="Times New Roman" w:hAnsi="Helvetica" w:cs="Helvetica"/>
          <w:color w:val="000000"/>
          <w:sz w:val="20"/>
          <w:szCs w:val="20"/>
        </w:rPr>
      </w:pPr>
      <w:ins w:id="1094" w:author="Mishra, Siddharth" w:date="2014-08-08T10:09:00Z">
        <w:r w:rsidRPr="002774E7">
          <w:rPr>
            <w:rFonts w:ascii="Helvetica" w:eastAsia="Times New Roman" w:hAnsi="Helvetica" w:cs="Helvetica"/>
            <w:color w:val="000000"/>
            <w:sz w:val="20"/>
            <w:szCs w:val="20"/>
          </w:rPr>
          <w:t xml:space="preserve">You are given the </w:t>
        </w:r>
        <w:proofErr w:type="spellStart"/>
        <w:r w:rsidRPr="002774E7">
          <w:rPr>
            <w:rFonts w:ascii="Helvetica" w:eastAsia="Times New Roman" w:hAnsi="Helvetica" w:cs="Helvetica"/>
            <w:color w:val="000000"/>
            <w:sz w:val="20"/>
            <w:szCs w:val="20"/>
          </w:rPr>
          <w:t>postorder</w:t>
        </w:r>
        <w:proofErr w:type="spellEnd"/>
        <w:r w:rsidRPr="002774E7">
          <w:rPr>
            <w:rFonts w:ascii="Helvetica" w:eastAsia="Times New Roman" w:hAnsi="Helvetica" w:cs="Helvetica"/>
            <w:color w:val="000000"/>
            <w:sz w:val="20"/>
            <w:szCs w:val="20"/>
          </w:rPr>
          <w:t xml:space="preserve"> traversal, P, of a binary search tree on the n elements 1, 2</w:t>
        </w:r>
        <w:proofErr w:type="gramStart"/>
        <w:r w:rsidRPr="002774E7">
          <w:rPr>
            <w:rFonts w:ascii="Helvetica" w:eastAsia="Times New Roman" w:hAnsi="Helvetica" w:cs="Helvetica"/>
            <w:color w:val="000000"/>
            <w:sz w:val="20"/>
            <w:szCs w:val="20"/>
          </w:rPr>
          <w:t>, ...,</w:t>
        </w:r>
        <w:proofErr w:type="gramEnd"/>
        <w:r w:rsidRPr="002774E7">
          <w:rPr>
            <w:rFonts w:ascii="Helvetica" w:eastAsia="Times New Roman" w:hAnsi="Helvetica" w:cs="Helvetica"/>
            <w:color w:val="000000"/>
            <w:sz w:val="20"/>
            <w:szCs w:val="20"/>
          </w:rPr>
          <w:t xml:space="preserve"> n. You have to determine the unique binary search tree that has P as its </w:t>
        </w:r>
        <w:proofErr w:type="spellStart"/>
        <w:r w:rsidRPr="002774E7">
          <w:rPr>
            <w:rFonts w:ascii="Helvetica" w:eastAsia="Times New Roman" w:hAnsi="Helvetica" w:cs="Helvetica"/>
            <w:color w:val="000000"/>
            <w:sz w:val="20"/>
            <w:szCs w:val="20"/>
          </w:rPr>
          <w:t>postorder</w:t>
        </w:r>
        <w:proofErr w:type="spellEnd"/>
        <w:r w:rsidRPr="002774E7">
          <w:rPr>
            <w:rFonts w:ascii="Helvetica" w:eastAsia="Times New Roman" w:hAnsi="Helvetica" w:cs="Helvetica"/>
            <w:color w:val="000000"/>
            <w:sz w:val="20"/>
            <w:szCs w:val="20"/>
          </w:rPr>
          <w:t xml:space="preserve"> traversal. What is the time complexity of the most efficient algorithm for doing this?</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1095"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096" w:author="Mishra, Siddharth" w:date="2014-08-08T10:09:00Z"/>
                <w:rFonts w:ascii="Arial" w:eastAsia="Times New Roman" w:hAnsi="Arial" w:cs="Arial"/>
                <w:color w:val="FFFFFF"/>
                <w:sz w:val="45"/>
                <w:szCs w:val="45"/>
              </w:rPr>
            </w:pPr>
            <w:ins w:id="1097"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098" w:author="Mishra, Siddharth" w:date="2014-08-08T10:09:00Z"/>
                <w:rFonts w:ascii="Times New Roman" w:eastAsia="Times New Roman" w:hAnsi="Times New Roman" w:cs="Times New Roman"/>
                <w:sz w:val="24"/>
                <w:szCs w:val="24"/>
              </w:rPr>
            </w:pPr>
            <w:ins w:id="1099" w:author="Mishra, Siddharth" w:date="2014-08-08T10:09:00Z">
              <w:r w:rsidRPr="002774E7">
                <w:rPr>
                  <w:rFonts w:ascii="Times New Roman" w:eastAsia="Times New Roman" w:hAnsi="Times New Roman" w:cs="Times New Roman"/>
                  <w:sz w:val="24"/>
                  <w:szCs w:val="24"/>
                </w:rPr>
                <w:t>O(</w:t>
              </w:r>
              <w:proofErr w:type="spellStart"/>
              <w:r w:rsidRPr="002774E7">
                <w:rPr>
                  <w:rFonts w:ascii="Times New Roman" w:eastAsia="Times New Roman" w:hAnsi="Times New Roman" w:cs="Times New Roman"/>
                  <w:sz w:val="24"/>
                  <w:szCs w:val="24"/>
                </w:rPr>
                <w:t>Logn</w:t>
              </w:r>
              <w:proofErr w:type="spellEnd"/>
              <w:r w:rsidRPr="002774E7">
                <w:rPr>
                  <w:rFonts w:ascii="Times New Roman" w:eastAsia="Times New Roman" w:hAnsi="Times New Roman" w:cs="Times New Roman"/>
                  <w:sz w:val="24"/>
                  <w:szCs w:val="24"/>
                </w:rPr>
                <w:t>)</w:t>
              </w:r>
            </w:ins>
          </w:p>
        </w:tc>
      </w:tr>
      <w:tr w:rsidR="002774E7" w:rsidRPr="002774E7" w:rsidTr="002774E7">
        <w:trPr>
          <w:ins w:id="1100"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01" w:author="Mishra, Siddharth" w:date="2014-08-08T10:09:00Z"/>
                <w:rFonts w:ascii="Arial" w:eastAsia="Times New Roman" w:hAnsi="Arial" w:cs="Arial"/>
                <w:color w:val="FFFFFF"/>
                <w:sz w:val="45"/>
                <w:szCs w:val="45"/>
              </w:rPr>
            </w:pPr>
            <w:ins w:id="1102"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03" w:author="Mishra, Siddharth" w:date="2014-08-08T10:09:00Z"/>
                <w:rFonts w:ascii="Times New Roman" w:eastAsia="Times New Roman" w:hAnsi="Times New Roman" w:cs="Times New Roman"/>
                <w:sz w:val="24"/>
                <w:szCs w:val="24"/>
              </w:rPr>
            </w:pPr>
            <w:ins w:id="1104" w:author="Mishra, Siddharth" w:date="2014-08-08T10:09:00Z">
              <w:r w:rsidRPr="002774E7">
                <w:rPr>
                  <w:rFonts w:ascii="Times New Roman" w:eastAsia="Times New Roman" w:hAnsi="Times New Roman" w:cs="Times New Roman"/>
                  <w:sz w:val="24"/>
                  <w:szCs w:val="24"/>
                </w:rPr>
                <w:t>O(n)</w:t>
              </w:r>
            </w:ins>
          </w:p>
        </w:tc>
      </w:tr>
      <w:tr w:rsidR="002774E7" w:rsidRPr="002774E7" w:rsidTr="002774E7">
        <w:trPr>
          <w:ins w:id="1105"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06" w:author="Mishra, Siddharth" w:date="2014-08-08T10:09:00Z"/>
                <w:rFonts w:ascii="Arial" w:eastAsia="Times New Roman" w:hAnsi="Arial" w:cs="Arial"/>
                <w:color w:val="FFFFFF"/>
                <w:sz w:val="45"/>
                <w:szCs w:val="45"/>
              </w:rPr>
            </w:pPr>
            <w:ins w:id="1107"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08" w:author="Mishra, Siddharth" w:date="2014-08-08T10:09:00Z"/>
                <w:rFonts w:ascii="Times New Roman" w:eastAsia="Times New Roman" w:hAnsi="Times New Roman" w:cs="Times New Roman"/>
                <w:sz w:val="24"/>
                <w:szCs w:val="24"/>
              </w:rPr>
            </w:pPr>
            <w:ins w:id="1109" w:author="Mishra, Siddharth" w:date="2014-08-08T10:09:00Z">
              <w:r w:rsidRPr="002774E7">
                <w:rPr>
                  <w:rFonts w:ascii="Times New Roman" w:eastAsia="Times New Roman" w:hAnsi="Times New Roman" w:cs="Times New Roman"/>
                  <w:sz w:val="24"/>
                  <w:szCs w:val="24"/>
                </w:rPr>
                <w:t>O(</w:t>
              </w:r>
              <w:proofErr w:type="spellStart"/>
              <w:r w:rsidRPr="002774E7">
                <w:rPr>
                  <w:rFonts w:ascii="Times New Roman" w:eastAsia="Times New Roman" w:hAnsi="Times New Roman" w:cs="Times New Roman"/>
                  <w:sz w:val="24"/>
                  <w:szCs w:val="24"/>
                </w:rPr>
                <w:t>nLogn</w:t>
              </w:r>
              <w:proofErr w:type="spellEnd"/>
              <w:r w:rsidRPr="002774E7">
                <w:rPr>
                  <w:rFonts w:ascii="Times New Roman" w:eastAsia="Times New Roman" w:hAnsi="Times New Roman" w:cs="Times New Roman"/>
                  <w:sz w:val="24"/>
                  <w:szCs w:val="24"/>
                </w:rPr>
                <w:t>)</w:t>
              </w:r>
            </w:ins>
          </w:p>
        </w:tc>
      </w:tr>
      <w:tr w:rsidR="002774E7" w:rsidRPr="002774E7" w:rsidTr="002774E7">
        <w:trPr>
          <w:ins w:id="1110"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11" w:author="Mishra, Siddharth" w:date="2014-08-08T10:09:00Z"/>
                <w:rFonts w:ascii="Arial" w:eastAsia="Times New Roman" w:hAnsi="Arial" w:cs="Arial"/>
                <w:color w:val="FFFFFF"/>
                <w:sz w:val="45"/>
                <w:szCs w:val="45"/>
              </w:rPr>
            </w:pPr>
            <w:ins w:id="1112"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13" w:author="Mishra, Siddharth" w:date="2014-08-08T10:09:00Z"/>
                <w:rFonts w:ascii="Times New Roman" w:eastAsia="Times New Roman" w:hAnsi="Times New Roman" w:cs="Times New Roman"/>
                <w:sz w:val="24"/>
                <w:szCs w:val="24"/>
              </w:rPr>
            </w:pPr>
            <w:proofErr w:type="gramStart"/>
            <w:ins w:id="1114" w:author="Mishra, Siddharth" w:date="2014-08-08T10:09:00Z">
              <w:r w:rsidRPr="002774E7">
                <w:rPr>
                  <w:rFonts w:ascii="Times New Roman" w:eastAsia="Times New Roman" w:hAnsi="Times New Roman" w:cs="Times New Roman"/>
                  <w:sz w:val="24"/>
                  <w:szCs w:val="24"/>
                </w:rPr>
                <w:t>none</w:t>
              </w:r>
              <w:proofErr w:type="gramEnd"/>
              <w:r w:rsidRPr="002774E7">
                <w:rPr>
                  <w:rFonts w:ascii="Times New Roman" w:eastAsia="Times New Roman" w:hAnsi="Times New Roman" w:cs="Times New Roman"/>
                  <w:sz w:val="24"/>
                  <w:szCs w:val="24"/>
                </w:rPr>
                <w:t xml:space="preserve"> of the above, as the tree cannot be uniquely determined.</w:t>
              </w:r>
            </w:ins>
          </w:p>
        </w:tc>
      </w:tr>
    </w:tbl>
    <w:p w:rsidR="002774E7" w:rsidRPr="002774E7" w:rsidRDefault="002774E7" w:rsidP="002774E7">
      <w:pPr>
        <w:shd w:val="clear" w:color="auto" w:fill="FFFFFF"/>
        <w:spacing w:after="240" w:line="292" w:lineRule="atLeast"/>
        <w:rPr>
          <w:ins w:id="1115" w:author="Mishra, Siddharth" w:date="2014-08-08T10:09:00Z"/>
          <w:rFonts w:ascii="Helvetica" w:eastAsia="Times New Roman" w:hAnsi="Helvetica" w:cs="Helvetica"/>
          <w:color w:val="000000"/>
          <w:sz w:val="20"/>
          <w:szCs w:val="20"/>
        </w:rPr>
      </w:pPr>
      <w:ins w:id="1116" w:author="Mishra, Siddharth" w:date="2014-08-08T10:09:00Z">
        <w:r w:rsidRPr="002774E7">
          <w:rPr>
            <w:rFonts w:ascii="Helvetica" w:eastAsia="Times New Roman" w:hAnsi="Helvetica" w:cs="Helvetica"/>
            <w:color w:val="000000"/>
            <w:sz w:val="20"/>
            <w:szCs w:val="20"/>
          </w:rPr>
          <w:br/>
        </w:r>
      </w:ins>
    </w:p>
    <w:tbl>
      <w:tblPr>
        <w:tblW w:w="8100" w:type="dxa"/>
        <w:tblCellMar>
          <w:top w:w="15" w:type="dxa"/>
          <w:left w:w="15" w:type="dxa"/>
          <w:bottom w:w="15" w:type="dxa"/>
          <w:right w:w="15" w:type="dxa"/>
        </w:tblCellMar>
        <w:tblLook w:val="04A0" w:firstRow="1" w:lastRow="0" w:firstColumn="1" w:lastColumn="0" w:noHBand="0" w:noVBand="1"/>
      </w:tblPr>
      <w:tblGrid>
        <w:gridCol w:w="8100"/>
      </w:tblGrid>
      <w:tr w:rsidR="002774E7" w:rsidRPr="002774E7" w:rsidTr="002774E7">
        <w:trPr>
          <w:ins w:id="1117" w:author="Mishra, Siddharth" w:date="2014-08-08T10:09:00Z"/>
        </w:trPr>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120" w:after="120" w:line="240" w:lineRule="auto"/>
              <w:divId w:val="1525365137"/>
              <w:rPr>
                <w:ins w:id="1118" w:author="Mishra, Siddharth" w:date="2014-08-08T10:09:00Z"/>
                <w:rFonts w:ascii="Times New Roman" w:eastAsia="Times New Roman" w:hAnsi="Times New Roman" w:cs="Times New Roman"/>
                <w:b/>
                <w:bCs/>
                <w:sz w:val="24"/>
                <w:szCs w:val="24"/>
              </w:rPr>
            </w:pPr>
            <w:ins w:id="1119" w:author="Mishra, Siddharth" w:date="2014-08-08T10:09:00Z">
              <w:r w:rsidRPr="002774E7">
                <w:rPr>
                  <w:rFonts w:ascii="Times New Roman" w:eastAsia="Times New Roman" w:hAnsi="Times New Roman" w:cs="Times New Roman"/>
                  <w:b/>
                  <w:bCs/>
                  <w:sz w:val="24"/>
                  <w:szCs w:val="24"/>
                </w:rPr>
                <w:t>Question 14</w:t>
              </w:r>
            </w:ins>
          </w:p>
        </w:tc>
      </w:tr>
    </w:tbl>
    <w:p w:rsidR="002774E7" w:rsidRPr="002774E7" w:rsidRDefault="002774E7" w:rsidP="002774E7">
      <w:pPr>
        <w:shd w:val="clear" w:color="auto" w:fill="FFFFFF"/>
        <w:spacing w:after="0" w:line="292" w:lineRule="atLeast"/>
        <w:rPr>
          <w:ins w:id="1120" w:author="Mishra, Siddharth" w:date="2014-08-08T10:09:00Z"/>
          <w:rFonts w:ascii="Helvetica" w:eastAsia="Times New Roman" w:hAnsi="Helvetica" w:cs="Helvetica"/>
          <w:color w:val="000000"/>
          <w:sz w:val="20"/>
          <w:szCs w:val="20"/>
        </w:rPr>
      </w:pPr>
      <w:ins w:id="1121" w:author="Mishra, Siddharth" w:date="2014-08-08T10:09:00Z">
        <w:r w:rsidRPr="002774E7">
          <w:rPr>
            <w:rFonts w:ascii="Helvetica" w:eastAsia="Times New Roman" w:hAnsi="Helvetica" w:cs="Helvetica"/>
            <w:color w:val="000000"/>
            <w:sz w:val="20"/>
            <w:szCs w:val="20"/>
          </w:rPr>
          <w:t xml:space="preserve">Suppose we have a balanced binary search tree T holding n numbers. We are given two numbers L and H and wish to sum up all the numbers in T that lie between L and H. Suppose there are m such numbers in T. If the tightest upper bound on the time to compute the sum is </w:t>
        </w:r>
        <w:proofErr w:type="gramStart"/>
        <w:r w:rsidRPr="002774E7">
          <w:rPr>
            <w:rFonts w:ascii="Helvetica" w:eastAsia="Times New Roman" w:hAnsi="Helvetica" w:cs="Helvetica"/>
            <w:color w:val="000000"/>
            <w:sz w:val="20"/>
            <w:szCs w:val="20"/>
          </w:rPr>
          <w:t>O(</w:t>
        </w:r>
        <w:proofErr w:type="spellStart"/>
        <w:proofErr w:type="gramEnd"/>
        <w:r w:rsidRPr="002774E7">
          <w:rPr>
            <w:rFonts w:ascii="Helvetica" w:eastAsia="Times New Roman" w:hAnsi="Helvetica" w:cs="Helvetica"/>
            <w:color w:val="000000"/>
            <w:sz w:val="20"/>
            <w:szCs w:val="20"/>
          </w:rPr>
          <w:t>n</w:t>
        </w:r>
        <w:r w:rsidRPr="002774E7">
          <w:rPr>
            <w:rFonts w:ascii="Helvetica" w:eastAsia="Times New Roman" w:hAnsi="Helvetica" w:cs="Helvetica"/>
            <w:color w:val="000000"/>
            <w:sz w:val="20"/>
            <w:szCs w:val="20"/>
            <w:vertAlign w:val="superscript"/>
          </w:rPr>
          <w:t>a</w:t>
        </w:r>
        <w:r w:rsidRPr="002774E7">
          <w:rPr>
            <w:rFonts w:ascii="Helvetica" w:eastAsia="Times New Roman" w:hAnsi="Helvetica" w:cs="Helvetica"/>
            <w:color w:val="000000"/>
            <w:sz w:val="20"/>
            <w:szCs w:val="20"/>
          </w:rPr>
          <w:t>log</w:t>
        </w:r>
        <w:r w:rsidRPr="002774E7">
          <w:rPr>
            <w:rFonts w:ascii="Helvetica" w:eastAsia="Times New Roman" w:hAnsi="Helvetica" w:cs="Helvetica"/>
            <w:color w:val="000000"/>
            <w:sz w:val="20"/>
            <w:szCs w:val="20"/>
            <w:vertAlign w:val="superscript"/>
          </w:rPr>
          <w:t>b</w:t>
        </w:r>
        <w:proofErr w:type="spellEnd"/>
        <w:r w:rsidRPr="002774E7">
          <w:rPr>
            <w:rFonts w:ascii="Helvetica" w:eastAsia="Times New Roman" w:hAnsi="Helvetica" w:cs="Helvetica"/>
            <w:color w:val="000000"/>
            <w:sz w:val="20"/>
            <w:szCs w:val="20"/>
          </w:rPr>
          <w:t> n + m</w:t>
        </w:r>
        <w:r w:rsidRPr="002774E7">
          <w:rPr>
            <w:rFonts w:ascii="Helvetica" w:eastAsia="Times New Roman" w:hAnsi="Helvetica" w:cs="Helvetica"/>
            <w:color w:val="000000"/>
            <w:sz w:val="20"/>
            <w:szCs w:val="20"/>
            <w:vertAlign w:val="superscript"/>
          </w:rPr>
          <w:t>c</w:t>
        </w:r>
        <w:r w:rsidRPr="002774E7">
          <w:rPr>
            <w:rFonts w:ascii="Helvetica" w:eastAsia="Times New Roman" w:hAnsi="Helvetica" w:cs="Helvetica"/>
            <w:color w:val="000000"/>
            <w:sz w:val="20"/>
            <w:szCs w:val="20"/>
          </w:rPr>
          <w:t> </w:t>
        </w:r>
        <w:proofErr w:type="spellStart"/>
        <w:r w:rsidRPr="002774E7">
          <w:rPr>
            <w:rFonts w:ascii="Helvetica" w:eastAsia="Times New Roman" w:hAnsi="Helvetica" w:cs="Helvetica"/>
            <w:color w:val="000000"/>
            <w:sz w:val="20"/>
            <w:szCs w:val="20"/>
          </w:rPr>
          <w:t>log</w:t>
        </w:r>
        <w:r w:rsidRPr="002774E7">
          <w:rPr>
            <w:rFonts w:ascii="Helvetica" w:eastAsia="Times New Roman" w:hAnsi="Helvetica" w:cs="Helvetica"/>
            <w:color w:val="000000"/>
            <w:sz w:val="20"/>
            <w:szCs w:val="20"/>
            <w:vertAlign w:val="superscript"/>
          </w:rPr>
          <w:t>d</w:t>
        </w:r>
        <w:proofErr w:type="spellEnd"/>
        <w:r w:rsidRPr="002774E7">
          <w:rPr>
            <w:rFonts w:ascii="Helvetica" w:eastAsia="Times New Roman" w:hAnsi="Helvetica" w:cs="Helvetica"/>
            <w:color w:val="000000"/>
            <w:sz w:val="20"/>
            <w:szCs w:val="20"/>
          </w:rPr>
          <w:t> n), the value of a + 10b + 100c + 1000d is ____.</w:t>
        </w:r>
      </w:ins>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2774E7" w:rsidRPr="002774E7" w:rsidTr="002774E7">
        <w:trPr>
          <w:ins w:id="112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23" w:author="Mishra, Siddharth" w:date="2014-08-08T10:09:00Z"/>
                <w:rFonts w:ascii="Arial" w:eastAsia="Times New Roman" w:hAnsi="Arial" w:cs="Arial"/>
                <w:color w:val="FFFFFF"/>
                <w:sz w:val="45"/>
                <w:szCs w:val="45"/>
              </w:rPr>
            </w:pPr>
            <w:ins w:id="1124" w:author="Mishra, Siddharth" w:date="2014-08-08T10:09:00Z">
              <w:r w:rsidRPr="002774E7">
                <w:rPr>
                  <w:rFonts w:ascii="Arial" w:eastAsia="Times New Roman" w:hAnsi="Arial" w:cs="Arial"/>
                  <w:color w:val="FFFFFF"/>
                  <w:sz w:val="45"/>
                  <w:szCs w:val="45"/>
                </w:rPr>
                <w:t>A</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25" w:author="Mishra, Siddharth" w:date="2014-08-08T10:09:00Z"/>
                <w:rFonts w:ascii="Times New Roman" w:eastAsia="Times New Roman" w:hAnsi="Times New Roman" w:cs="Times New Roman"/>
                <w:sz w:val="24"/>
                <w:szCs w:val="24"/>
              </w:rPr>
            </w:pPr>
            <w:ins w:id="1126" w:author="Mishra, Siddharth" w:date="2014-08-08T10:09:00Z">
              <w:r w:rsidRPr="002774E7">
                <w:rPr>
                  <w:rFonts w:ascii="Times New Roman" w:eastAsia="Times New Roman" w:hAnsi="Times New Roman" w:cs="Times New Roman"/>
                  <w:sz w:val="24"/>
                  <w:szCs w:val="24"/>
                </w:rPr>
                <w:t>60</w:t>
              </w:r>
            </w:ins>
          </w:p>
        </w:tc>
      </w:tr>
      <w:tr w:rsidR="002774E7" w:rsidRPr="002774E7" w:rsidTr="002774E7">
        <w:trPr>
          <w:ins w:id="112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28" w:author="Mishra, Siddharth" w:date="2014-08-08T10:09:00Z"/>
                <w:rFonts w:ascii="Arial" w:eastAsia="Times New Roman" w:hAnsi="Arial" w:cs="Arial"/>
                <w:color w:val="FFFFFF"/>
                <w:sz w:val="45"/>
                <w:szCs w:val="45"/>
              </w:rPr>
            </w:pPr>
            <w:ins w:id="1129" w:author="Mishra, Siddharth" w:date="2014-08-08T10:09:00Z">
              <w:r w:rsidRPr="002774E7">
                <w:rPr>
                  <w:rFonts w:ascii="Arial" w:eastAsia="Times New Roman" w:hAnsi="Arial" w:cs="Arial"/>
                  <w:color w:val="FFFFFF"/>
                  <w:sz w:val="45"/>
                  <w:szCs w:val="45"/>
                </w:rPr>
                <w:t>B</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30" w:author="Mishra, Siddharth" w:date="2014-08-08T10:09:00Z"/>
                <w:rFonts w:ascii="Times New Roman" w:eastAsia="Times New Roman" w:hAnsi="Times New Roman" w:cs="Times New Roman"/>
                <w:sz w:val="24"/>
                <w:szCs w:val="24"/>
              </w:rPr>
            </w:pPr>
            <w:ins w:id="1131" w:author="Mishra, Siddharth" w:date="2014-08-08T10:09:00Z">
              <w:r w:rsidRPr="002774E7">
                <w:rPr>
                  <w:rFonts w:ascii="Times New Roman" w:eastAsia="Times New Roman" w:hAnsi="Times New Roman" w:cs="Times New Roman"/>
                  <w:sz w:val="24"/>
                  <w:szCs w:val="24"/>
                </w:rPr>
                <w:t>110</w:t>
              </w:r>
            </w:ins>
          </w:p>
        </w:tc>
      </w:tr>
      <w:tr w:rsidR="002774E7" w:rsidRPr="002774E7" w:rsidTr="002774E7">
        <w:trPr>
          <w:ins w:id="1132"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33" w:author="Mishra, Siddharth" w:date="2014-08-08T10:09:00Z"/>
                <w:rFonts w:ascii="Arial" w:eastAsia="Times New Roman" w:hAnsi="Arial" w:cs="Arial"/>
                <w:color w:val="FFFFFF"/>
                <w:sz w:val="45"/>
                <w:szCs w:val="45"/>
              </w:rPr>
            </w:pPr>
            <w:ins w:id="1134" w:author="Mishra, Siddharth" w:date="2014-08-08T10:09:00Z">
              <w:r w:rsidRPr="002774E7">
                <w:rPr>
                  <w:rFonts w:ascii="Arial" w:eastAsia="Times New Roman" w:hAnsi="Arial" w:cs="Arial"/>
                  <w:color w:val="FFFFFF"/>
                  <w:sz w:val="45"/>
                  <w:szCs w:val="45"/>
                </w:rPr>
                <w:t>C</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35" w:author="Mishra, Siddharth" w:date="2014-08-08T10:09:00Z"/>
                <w:rFonts w:ascii="Times New Roman" w:eastAsia="Times New Roman" w:hAnsi="Times New Roman" w:cs="Times New Roman"/>
                <w:sz w:val="24"/>
                <w:szCs w:val="24"/>
              </w:rPr>
            </w:pPr>
            <w:ins w:id="1136" w:author="Mishra, Siddharth" w:date="2014-08-08T10:09:00Z">
              <w:r w:rsidRPr="002774E7">
                <w:rPr>
                  <w:rFonts w:ascii="Times New Roman" w:eastAsia="Times New Roman" w:hAnsi="Times New Roman" w:cs="Times New Roman"/>
                  <w:sz w:val="24"/>
                  <w:szCs w:val="24"/>
                </w:rPr>
                <w:t>210</w:t>
              </w:r>
            </w:ins>
          </w:p>
        </w:tc>
      </w:tr>
      <w:tr w:rsidR="002774E7" w:rsidRPr="002774E7" w:rsidTr="002774E7">
        <w:trPr>
          <w:ins w:id="1137" w:author="Mishra, Siddharth" w:date="2014-08-08T10:09:00Z"/>
        </w:trPr>
        <w:tc>
          <w:tcPr>
            <w:tcW w:w="450" w:type="dxa"/>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hd w:val="clear" w:color="auto" w:fill="00930E"/>
              <w:spacing w:before="240" w:after="0" w:line="600" w:lineRule="atLeast"/>
              <w:jc w:val="center"/>
              <w:rPr>
                <w:ins w:id="1138" w:author="Mishra, Siddharth" w:date="2014-08-08T10:09:00Z"/>
                <w:rFonts w:ascii="Arial" w:eastAsia="Times New Roman" w:hAnsi="Arial" w:cs="Arial"/>
                <w:color w:val="FFFFFF"/>
                <w:sz w:val="45"/>
                <w:szCs w:val="45"/>
              </w:rPr>
            </w:pPr>
            <w:ins w:id="1139" w:author="Mishra, Siddharth" w:date="2014-08-08T10:09:00Z">
              <w:r w:rsidRPr="002774E7">
                <w:rPr>
                  <w:rFonts w:ascii="Arial" w:eastAsia="Times New Roman" w:hAnsi="Arial" w:cs="Arial"/>
                  <w:color w:val="FFFFFF"/>
                  <w:sz w:val="45"/>
                  <w:szCs w:val="45"/>
                </w:rPr>
                <w:t>D</w:t>
              </w:r>
            </w:ins>
          </w:p>
        </w:tc>
        <w:tc>
          <w:tcPr>
            <w:tcW w:w="0" w:type="auto"/>
            <w:tcBorders>
              <w:top w:val="nil"/>
              <w:left w:val="nil"/>
              <w:bottom w:val="nil"/>
              <w:right w:val="nil"/>
            </w:tcBorders>
            <w:tcMar>
              <w:top w:w="0" w:type="dxa"/>
              <w:left w:w="0" w:type="dxa"/>
              <w:bottom w:w="0" w:type="dxa"/>
              <w:right w:w="0" w:type="dxa"/>
            </w:tcMar>
            <w:vAlign w:val="center"/>
            <w:hideMark/>
          </w:tcPr>
          <w:p w:rsidR="002774E7" w:rsidRPr="002774E7" w:rsidRDefault="002774E7" w:rsidP="002774E7">
            <w:pPr>
              <w:spacing w:before="240" w:after="0" w:line="240" w:lineRule="auto"/>
              <w:ind w:left="60"/>
              <w:rPr>
                <w:ins w:id="1140" w:author="Mishra, Siddharth" w:date="2014-08-08T10:09:00Z"/>
                <w:rFonts w:ascii="Times New Roman" w:eastAsia="Times New Roman" w:hAnsi="Times New Roman" w:cs="Times New Roman"/>
                <w:sz w:val="24"/>
                <w:szCs w:val="24"/>
              </w:rPr>
            </w:pPr>
            <w:ins w:id="1141" w:author="Mishra, Siddharth" w:date="2014-08-08T10:09:00Z">
              <w:r w:rsidRPr="002774E7">
                <w:rPr>
                  <w:rFonts w:ascii="Times New Roman" w:eastAsia="Times New Roman" w:hAnsi="Times New Roman" w:cs="Times New Roman"/>
                  <w:sz w:val="24"/>
                  <w:szCs w:val="24"/>
                </w:rPr>
                <w:t>50</w:t>
              </w:r>
            </w:ins>
          </w:p>
        </w:tc>
      </w:tr>
    </w:tbl>
    <w:p w:rsidR="007B4843" w:rsidRDefault="002774E7" w:rsidP="007B4843">
      <w:pPr>
        <w:pStyle w:val="Heading2"/>
        <w:rPr>
          <w:ins w:id="1142" w:author="Mishra, Siddharth" w:date="2014-08-08T11:07:00Z"/>
        </w:rPr>
        <w:pPrChange w:id="1143" w:author="Mishra, Siddharth" w:date="2014-08-08T11:07:00Z">
          <w:pPr>
            <w:pStyle w:val="Heading2"/>
            <w:spacing w:before="0" w:after="48"/>
          </w:pPr>
        </w:pPrChange>
      </w:pPr>
      <w:ins w:id="1144" w:author="Mishra, Siddharth" w:date="2014-08-08T10:09:00Z">
        <w:r w:rsidRPr="002774E7">
          <w:rPr>
            <w:rFonts w:ascii="Helvetica" w:eastAsia="Times New Roman" w:hAnsi="Helvetica" w:cs="Helvetica"/>
            <w:sz w:val="20"/>
            <w:szCs w:val="20"/>
          </w:rPr>
          <w:br/>
        </w:r>
      </w:ins>
      <w:ins w:id="1145" w:author="Mishra, Siddharth" w:date="2014-08-08T11:07:00Z">
        <w:r w:rsidR="007B4843">
          <w:t>Find the node with minimum value in a Binary Search Tree</w:t>
        </w:r>
      </w:ins>
    </w:p>
    <w:p w:rsidR="007B4843" w:rsidRDefault="007B4843" w:rsidP="007B4843">
      <w:pPr>
        <w:pStyle w:val="NormalWeb"/>
        <w:shd w:val="clear" w:color="auto" w:fill="FFFFFF"/>
        <w:spacing w:line="292" w:lineRule="atLeast"/>
        <w:rPr>
          <w:ins w:id="1146" w:author="Mishra, Siddharth" w:date="2014-08-08T11:07:00Z"/>
          <w:rFonts w:ascii="Helvetica" w:hAnsi="Helvetica" w:cs="Helvetica"/>
          <w:color w:val="000000"/>
          <w:sz w:val="20"/>
          <w:szCs w:val="20"/>
        </w:rPr>
      </w:pPr>
      <w:ins w:id="1147" w:author="Mishra, Siddharth" w:date="2014-08-08T11:07:00Z">
        <w:r>
          <w:rPr>
            <w:rFonts w:ascii="Helvetica" w:hAnsi="Helvetica" w:cs="Helvetica"/>
            <w:color w:val="000000"/>
            <w:sz w:val="20"/>
            <w:szCs w:val="20"/>
          </w:rPr>
          <w:t>This is quite simple. Just traverse the node from root to left recursively until left is NULL. The node whose left is NULL is the node with minimum value.</w:t>
        </w:r>
      </w:ins>
    </w:p>
    <w:p w:rsidR="007B4843" w:rsidRDefault="007B4843" w:rsidP="00D75E5B">
      <w:pPr>
        <w:pStyle w:val="NormalWeb"/>
        <w:shd w:val="clear" w:color="auto" w:fill="FFFFFF"/>
        <w:spacing w:line="292" w:lineRule="atLeast"/>
        <w:jc w:val="center"/>
        <w:rPr>
          <w:ins w:id="1148" w:author="Mishra, Siddharth" w:date="2014-08-08T11:07:00Z"/>
          <w:rFonts w:ascii="Helvetica" w:hAnsi="Helvetica" w:cs="Helvetica"/>
          <w:color w:val="000000"/>
          <w:sz w:val="20"/>
          <w:szCs w:val="20"/>
        </w:rPr>
        <w:pPrChange w:id="1149" w:author="Mishra, Siddharth" w:date="2014-08-08T11:08:00Z">
          <w:pPr>
            <w:pStyle w:val="NormalWeb"/>
            <w:shd w:val="clear" w:color="auto" w:fill="FFFFFF"/>
            <w:spacing w:line="292" w:lineRule="atLeast"/>
          </w:pPr>
        </w:pPrChange>
      </w:pPr>
      <w:ins w:id="1150" w:author="Mishra, Siddharth" w:date="2014-08-08T11:07:00Z">
        <w:r>
          <w:rPr>
            <w:rFonts w:ascii="Helvetica" w:hAnsi="Helvetica" w:cs="Helvetica"/>
            <w:noProof/>
            <w:color w:val="000000"/>
            <w:sz w:val="20"/>
            <w:szCs w:val="20"/>
          </w:rPr>
          <w:lastRenderedPageBreak/>
          <w:drawing>
            <wp:inline distT="0" distB="0" distL="0" distR="0">
              <wp:extent cx="2465070" cy="2077720"/>
              <wp:effectExtent l="19050" t="19050" r="11430" b="17780"/>
              <wp:docPr id="2" name="Picture 2" descr="BST_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_L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070" cy="2077720"/>
                      </a:xfrm>
                      <a:prstGeom prst="rect">
                        <a:avLst/>
                      </a:prstGeom>
                      <a:noFill/>
                      <a:ln>
                        <a:solidFill>
                          <a:schemeClr val="accent1"/>
                        </a:solidFill>
                      </a:ln>
                    </pic:spPr>
                  </pic:pic>
                </a:graphicData>
              </a:graphic>
            </wp:inline>
          </w:drawing>
        </w:r>
      </w:ins>
    </w:p>
    <w:p w:rsidR="007B4843" w:rsidRDefault="007B4843" w:rsidP="007B4843">
      <w:pPr>
        <w:pStyle w:val="NormalWeb"/>
        <w:shd w:val="clear" w:color="auto" w:fill="FFFFFF"/>
        <w:spacing w:line="292" w:lineRule="atLeast"/>
        <w:rPr>
          <w:ins w:id="1151" w:author="Mishra, Siddharth" w:date="2014-08-08T11:07:00Z"/>
          <w:rFonts w:ascii="Helvetica" w:hAnsi="Helvetica" w:cs="Helvetica"/>
          <w:color w:val="000000"/>
          <w:sz w:val="20"/>
          <w:szCs w:val="20"/>
        </w:rPr>
      </w:pPr>
      <w:ins w:id="1152" w:author="Mishra, Siddharth" w:date="2014-08-08T11:07:00Z">
        <w:r>
          <w:rPr>
            <w:rFonts w:ascii="Helvetica" w:hAnsi="Helvetica" w:cs="Helvetica"/>
            <w:color w:val="000000"/>
            <w:sz w:val="20"/>
            <w:szCs w:val="20"/>
          </w:rPr>
          <w:t>For the above tree, we start with 20, then we move left 8, we keep on moving to left until we see NULL. Since left of 4 is NULL, 4 is the node with minimum value.</w:t>
        </w:r>
      </w:ins>
    </w:p>
    <w:tbl>
      <w:tblPr>
        <w:tblW w:w="8415"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153" w:author="Mishra, Siddharth" w:date="2014-08-08T11:08: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1154">
          <w:tblGrid>
            <w:gridCol w:w="8415"/>
          </w:tblGrid>
        </w:tblGridChange>
      </w:tblGrid>
      <w:tr w:rsidR="007B4843" w:rsidTr="00D75E5B">
        <w:trPr>
          <w:tblCellSpacing w:w="0" w:type="dxa"/>
          <w:ins w:id="1155" w:author="Mishra, Siddharth" w:date="2014-08-08T11:07:00Z"/>
          <w:trPrChange w:id="1156" w:author="Mishra, Siddharth" w:date="2014-08-08T11:08:00Z">
            <w:trPr>
              <w:tblCellSpacing w:w="0" w:type="dxa"/>
            </w:trPr>
          </w:trPrChange>
        </w:trPr>
        <w:tc>
          <w:tcPr>
            <w:tcW w:w="8415" w:type="dxa"/>
            <w:vAlign w:val="center"/>
            <w:hideMark/>
            <w:tcPrChange w:id="1157" w:author="Mishra, Siddharth" w:date="2014-08-08T11:08:00Z">
              <w:tcPr>
                <w:tcW w:w="8415" w:type="dxa"/>
                <w:vAlign w:val="center"/>
                <w:hideMark/>
              </w:tcPr>
            </w:tcPrChange>
          </w:tcPr>
          <w:p w:rsidR="007B4843" w:rsidRDefault="007B4843" w:rsidP="007B4843">
            <w:pPr>
              <w:rPr>
                <w:ins w:id="1158" w:author="Mishra, Siddharth" w:date="2014-08-08T11:07:00Z"/>
                <w:rFonts w:ascii="Times New Roman" w:hAnsi="Times New Roman" w:cs="Times New Roman"/>
                <w:sz w:val="24"/>
                <w:szCs w:val="24"/>
              </w:rPr>
            </w:pPr>
            <w:ins w:id="1159" w:author="Mishra, Siddharth" w:date="2014-08-08T11:07:00Z">
              <w:r>
                <w:rPr>
                  <w:rStyle w:val="HTMLCode"/>
                  <w:rFonts w:eastAsiaTheme="majorEastAsia"/>
                </w:rPr>
                <w:t>#include &lt;</w:t>
              </w:r>
              <w:proofErr w:type="spellStart"/>
              <w:r>
                <w:rPr>
                  <w:rStyle w:val="HTMLCode"/>
                  <w:rFonts w:eastAsiaTheme="majorEastAsia"/>
                </w:rPr>
                <w:t>stdio.h</w:t>
              </w:r>
              <w:proofErr w:type="spellEnd"/>
              <w:r>
                <w:rPr>
                  <w:rStyle w:val="HTMLCode"/>
                  <w:rFonts w:eastAsiaTheme="majorEastAsia"/>
                </w:rPr>
                <w:t>&gt;</w:t>
              </w:r>
            </w:ins>
          </w:p>
          <w:p w:rsidR="007B4843" w:rsidRDefault="007B4843" w:rsidP="007B4843">
            <w:pPr>
              <w:rPr>
                <w:ins w:id="1160" w:author="Mishra, Siddharth" w:date="2014-08-08T11:07:00Z"/>
              </w:rPr>
            </w:pPr>
            <w:ins w:id="1161" w:author="Mishra, Siddharth" w:date="2014-08-08T11:07:00Z">
              <w:r>
                <w:rPr>
                  <w:rStyle w:val="HTMLCode"/>
                  <w:rFonts w:eastAsiaTheme="majorEastAsia"/>
                </w:rPr>
                <w:t>#include&lt;</w:t>
              </w:r>
              <w:proofErr w:type="spellStart"/>
              <w:r>
                <w:rPr>
                  <w:rStyle w:val="HTMLCode"/>
                  <w:rFonts w:eastAsiaTheme="majorEastAsia"/>
                </w:rPr>
                <w:t>stdlib.h</w:t>
              </w:r>
              <w:proofErr w:type="spellEnd"/>
              <w:r>
                <w:rPr>
                  <w:rStyle w:val="HTMLCode"/>
                  <w:rFonts w:eastAsiaTheme="majorEastAsia"/>
                </w:rPr>
                <w:t>&gt;</w:t>
              </w:r>
            </w:ins>
          </w:p>
          <w:p w:rsidR="007B4843" w:rsidRDefault="007B4843" w:rsidP="007B4843">
            <w:pPr>
              <w:rPr>
                <w:ins w:id="1162" w:author="Mishra, Siddharth" w:date="2014-08-08T11:07:00Z"/>
              </w:rPr>
            </w:pPr>
            <w:ins w:id="1163" w:author="Mishra, Siddharth" w:date="2014-08-08T11:07:00Z">
              <w:r>
                <w:t> </w:t>
              </w:r>
            </w:ins>
          </w:p>
          <w:p w:rsidR="007B4843" w:rsidRDefault="007B4843" w:rsidP="007B4843">
            <w:pPr>
              <w:rPr>
                <w:ins w:id="1164" w:author="Mishra, Siddharth" w:date="2014-08-08T11:07:00Z"/>
              </w:rPr>
            </w:pPr>
            <w:ins w:id="1165" w:author="Mishra, Siddharth" w:date="2014-08-08T11:07:00Z">
              <w:r>
                <w:rPr>
                  <w:rStyle w:val="HTMLCode"/>
                  <w:rFonts w:eastAsiaTheme="majorEastAsia"/>
                </w:rPr>
                <w:t xml:space="preserve">/* A binary tree node has data, pointer to left child </w:t>
              </w:r>
            </w:ins>
          </w:p>
          <w:p w:rsidR="007B4843" w:rsidRDefault="007B4843" w:rsidP="007B4843">
            <w:pPr>
              <w:rPr>
                <w:ins w:id="1166" w:author="Mishra, Siddharth" w:date="2014-08-08T11:07:00Z"/>
              </w:rPr>
            </w:pPr>
            <w:ins w:id="1167" w:author="Mishra, Siddharth" w:date="2014-08-08T11:07:00Z">
              <w:r>
                <w:rPr>
                  <w:rStyle w:val="HTMLCode"/>
                  <w:rFonts w:eastAsiaTheme="majorEastAsia"/>
                </w:rPr>
                <w:t>   and a pointer to right child */</w:t>
              </w:r>
            </w:ins>
          </w:p>
          <w:p w:rsidR="007B4843" w:rsidRDefault="007B4843" w:rsidP="007B4843">
            <w:pPr>
              <w:rPr>
                <w:ins w:id="1168" w:author="Mishra, Siddharth" w:date="2014-08-08T11:07:00Z"/>
              </w:rPr>
            </w:pPr>
            <w:proofErr w:type="spellStart"/>
            <w:ins w:id="1169" w:author="Mishra, Siddharth" w:date="2014-08-08T11:07:00Z">
              <w:r>
                <w:rPr>
                  <w:rStyle w:val="HTMLCode"/>
                  <w:rFonts w:eastAsiaTheme="majorEastAsia"/>
                </w:rPr>
                <w:t>struct</w:t>
              </w:r>
              <w:proofErr w:type="spellEnd"/>
              <w:r>
                <w:t xml:space="preserve"> </w:t>
              </w:r>
              <w:r>
                <w:rPr>
                  <w:rStyle w:val="HTMLCode"/>
                  <w:rFonts w:eastAsiaTheme="majorEastAsia"/>
                </w:rPr>
                <w:t xml:space="preserve">node </w:t>
              </w:r>
            </w:ins>
          </w:p>
          <w:p w:rsidR="007B4843" w:rsidRDefault="007B4843" w:rsidP="007B4843">
            <w:pPr>
              <w:rPr>
                <w:ins w:id="1170" w:author="Mishra, Siddharth" w:date="2014-08-08T11:07:00Z"/>
              </w:rPr>
            </w:pPr>
            <w:ins w:id="1171" w:author="Mishra, Siddharth" w:date="2014-08-08T11:07:00Z">
              <w:r>
                <w:rPr>
                  <w:rStyle w:val="HTMLCode"/>
                  <w:rFonts w:eastAsiaTheme="majorEastAsia"/>
                </w:rPr>
                <w:t>{</w:t>
              </w:r>
            </w:ins>
          </w:p>
          <w:p w:rsidR="007B4843" w:rsidRDefault="007B4843" w:rsidP="007B4843">
            <w:pPr>
              <w:rPr>
                <w:ins w:id="1172" w:author="Mishra, Siddharth" w:date="2014-08-08T11:07:00Z"/>
              </w:rPr>
            </w:pPr>
            <w:ins w:id="1173" w:author="Mishra, Siddharth" w:date="2014-08-08T11:07:00Z">
              <w:r>
                <w:rPr>
                  <w:rStyle w:val="HTMLCode"/>
                  <w:rFonts w:eastAsiaTheme="majorEastAsia"/>
                </w:rPr>
                <w:t>    </w:t>
              </w:r>
              <w:proofErr w:type="spellStart"/>
              <w:r>
                <w:rPr>
                  <w:rStyle w:val="HTMLCode"/>
                  <w:rFonts w:eastAsiaTheme="majorEastAsia"/>
                </w:rPr>
                <w:t>int</w:t>
              </w:r>
              <w:proofErr w:type="spellEnd"/>
              <w:r>
                <w:t xml:space="preserve"> </w:t>
              </w:r>
              <w:r>
                <w:rPr>
                  <w:rStyle w:val="HTMLCode"/>
                  <w:rFonts w:eastAsiaTheme="majorEastAsia"/>
                </w:rPr>
                <w:t>data;</w:t>
              </w:r>
            </w:ins>
          </w:p>
          <w:p w:rsidR="007B4843" w:rsidRDefault="007B4843" w:rsidP="007B4843">
            <w:pPr>
              <w:rPr>
                <w:ins w:id="1174" w:author="Mishra, Siddharth" w:date="2014-08-08T11:07:00Z"/>
              </w:rPr>
            </w:pPr>
            <w:ins w:id="1175" w:author="Mishra, Siddharth" w:date="2014-08-08T11:07:00Z">
              <w:r>
                <w:rPr>
                  <w:rStyle w:val="HTMLCode"/>
                  <w:rFonts w:eastAsiaTheme="majorEastAsia"/>
                </w:rPr>
                <w:t>    </w:t>
              </w:r>
              <w:proofErr w:type="spellStart"/>
              <w:r>
                <w:rPr>
                  <w:rStyle w:val="HTMLCode"/>
                  <w:rFonts w:eastAsiaTheme="majorEastAsia"/>
                </w:rPr>
                <w:t>struct</w:t>
              </w:r>
              <w:proofErr w:type="spellEnd"/>
              <w:r>
                <w:t xml:space="preserve"> </w:t>
              </w:r>
              <w:r>
                <w:rPr>
                  <w:rStyle w:val="HTMLCode"/>
                  <w:rFonts w:eastAsiaTheme="majorEastAsia"/>
                </w:rPr>
                <w:t>node* left;</w:t>
              </w:r>
            </w:ins>
          </w:p>
          <w:p w:rsidR="007B4843" w:rsidRDefault="007B4843" w:rsidP="007B4843">
            <w:pPr>
              <w:rPr>
                <w:ins w:id="1176" w:author="Mishra, Siddharth" w:date="2014-08-08T11:07:00Z"/>
              </w:rPr>
            </w:pPr>
            <w:ins w:id="1177" w:author="Mishra, Siddharth" w:date="2014-08-08T11:07:00Z">
              <w:r>
                <w:rPr>
                  <w:rStyle w:val="HTMLCode"/>
                  <w:rFonts w:eastAsiaTheme="majorEastAsia"/>
                </w:rPr>
                <w:t>    </w:t>
              </w:r>
              <w:proofErr w:type="spellStart"/>
              <w:r>
                <w:rPr>
                  <w:rStyle w:val="HTMLCode"/>
                  <w:rFonts w:eastAsiaTheme="majorEastAsia"/>
                </w:rPr>
                <w:t>struct</w:t>
              </w:r>
              <w:proofErr w:type="spellEnd"/>
              <w:r>
                <w:t xml:space="preserve"> </w:t>
              </w:r>
              <w:r>
                <w:rPr>
                  <w:rStyle w:val="HTMLCode"/>
                  <w:rFonts w:eastAsiaTheme="majorEastAsia"/>
                </w:rPr>
                <w:t>node* right;</w:t>
              </w:r>
            </w:ins>
          </w:p>
          <w:p w:rsidR="007B4843" w:rsidRDefault="007B4843" w:rsidP="007B4843">
            <w:pPr>
              <w:rPr>
                <w:ins w:id="1178" w:author="Mishra, Siddharth" w:date="2014-08-08T11:07:00Z"/>
              </w:rPr>
            </w:pPr>
            <w:ins w:id="1179" w:author="Mishra, Siddharth" w:date="2014-08-08T11:07:00Z">
              <w:r>
                <w:rPr>
                  <w:rStyle w:val="HTMLCode"/>
                  <w:rFonts w:eastAsiaTheme="majorEastAsia"/>
                </w:rPr>
                <w:t>};</w:t>
              </w:r>
            </w:ins>
          </w:p>
          <w:p w:rsidR="007B4843" w:rsidRDefault="007B4843" w:rsidP="007B4843">
            <w:pPr>
              <w:rPr>
                <w:ins w:id="1180" w:author="Mishra, Siddharth" w:date="2014-08-08T11:07:00Z"/>
              </w:rPr>
            </w:pPr>
            <w:ins w:id="1181" w:author="Mishra, Siddharth" w:date="2014-08-08T11:07:00Z">
              <w:r>
                <w:t> </w:t>
              </w:r>
            </w:ins>
          </w:p>
          <w:p w:rsidR="007B4843" w:rsidRDefault="007B4843" w:rsidP="007B4843">
            <w:pPr>
              <w:rPr>
                <w:ins w:id="1182" w:author="Mishra, Siddharth" w:date="2014-08-08T11:07:00Z"/>
              </w:rPr>
            </w:pPr>
            <w:ins w:id="1183" w:author="Mishra, Siddharth" w:date="2014-08-08T11:07:00Z">
              <w:r>
                <w:rPr>
                  <w:rStyle w:val="HTMLCode"/>
                  <w:rFonts w:eastAsiaTheme="majorEastAsia"/>
                </w:rPr>
                <w:t xml:space="preserve">/* Helper function that allocates a new node </w:t>
              </w:r>
            </w:ins>
          </w:p>
          <w:p w:rsidR="007B4843" w:rsidRDefault="007B4843" w:rsidP="007B4843">
            <w:pPr>
              <w:rPr>
                <w:ins w:id="1184" w:author="Mishra, Siddharth" w:date="2014-08-08T11:07:00Z"/>
              </w:rPr>
            </w:pPr>
            <w:ins w:id="1185" w:author="Mishra, Siddharth" w:date="2014-08-08T11:07:00Z">
              <w:r>
                <w:rPr>
                  <w:rStyle w:val="HTMLCode"/>
                  <w:rFonts w:eastAsiaTheme="majorEastAsia"/>
                </w:rPr>
                <w:t xml:space="preserve">with the given data and NULL left and right </w:t>
              </w:r>
            </w:ins>
          </w:p>
          <w:p w:rsidR="007B4843" w:rsidRDefault="007B4843" w:rsidP="007B4843">
            <w:pPr>
              <w:rPr>
                <w:ins w:id="1186" w:author="Mishra, Siddharth" w:date="2014-08-08T11:07:00Z"/>
              </w:rPr>
            </w:pPr>
            <w:proofErr w:type="gramStart"/>
            <w:ins w:id="1187" w:author="Mishra, Siddharth" w:date="2014-08-08T11:07:00Z">
              <w:r>
                <w:rPr>
                  <w:rStyle w:val="HTMLCode"/>
                  <w:rFonts w:eastAsiaTheme="majorEastAsia"/>
                </w:rPr>
                <w:t>pointers</w:t>
              </w:r>
              <w:proofErr w:type="gramEnd"/>
              <w:r>
                <w:rPr>
                  <w:rStyle w:val="HTMLCode"/>
                  <w:rFonts w:eastAsiaTheme="majorEastAsia"/>
                </w:rPr>
                <w:t>. */</w:t>
              </w:r>
            </w:ins>
          </w:p>
          <w:p w:rsidR="007B4843" w:rsidRDefault="007B4843" w:rsidP="007B4843">
            <w:pPr>
              <w:rPr>
                <w:ins w:id="1188" w:author="Mishra, Siddharth" w:date="2014-08-08T11:07:00Z"/>
              </w:rPr>
            </w:pPr>
            <w:proofErr w:type="spellStart"/>
            <w:ins w:id="1189" w:author="Mishra, Siddharth" w:date="2014-08-08T11:07:00Z">
              <w:r>
                <w:rPr>
                  <w:rStyle w:val="HTMLCode"/>
                  <w:rFonts w:eastAsiaTheme="majorEastAsia"/>
                </w:rPr>
                <w:t>struct</w:t>
              </w:r>
              <w:proofErr w:type="spellEnd"/>
              <w:r>
                <w:t xml:space="preserve"> </w:t>
              </w:r>
              <w:r>
                <w:rPr>
                  <w:rStyle w:val="HTMLCode"/>
                  <w:rFonts w:eastAsiaTheme="majorEastAsia"/>
                </w:rPr>
                <w:t xml:space="preserve">node* </w:t>
              </w:r>
              <w:proofErr w:type="spellStart"/>
              <w:r>
                <w:rPr>
                  <w:rStyle w:val="HTMLCode"/>
                  <w:rFonts w:eastAsiaTheme="majorEastAsia"/>
                </w:rPr>
                <w:t>newNode</w:t>
              </w:r>
              <w:proofErr w:type="spellEnd"/>
              <w:r>
                <w:rPr>
                  <w:rStyle w:val="HTMLCode"/>
                  <w:rFonts w:eastAsiaTheme="majorEastAsia"/>
                </w:rPr>
                <w:t>(</w:t>
              </w:r>
              <w:proofErr w:type="spellStart"/>
              <w:r>
                <w:rPr>
                  <w:rStyle w:val="HTMLCode"/>
                  <w:rFonts w:eastAsiaTheme="majorEastAsia"/>
                </w:rPr>
                <w:t>int</w:t>
              </w:r>
              <w:proofErr w:type="spellEnd"/>
              <w:r>
                <w:t xml:space="preserve"> </w:t>
              </w:r>
              <w:r>
                <w:rPr>
                  <w:rStyle w:val="HTMLCode"/>
                  <w:rFonts w:eastAsiaTheme="majorEastAsia"/>
                </w:rPr>
                <w:t xml:space="preserve">data) </w:t>
              </w:r>
            </w:ins>
          </w:p>
          <w:p w:rsidR="007B4843" w:rsidRDefault="007B4843" w:rsidP="007B4843">
            <w:pPr>
              <w:rPr>
                <w:ins w:id="1190" w:author="Mishra, Siddharth" w:date="2014-08-08T11:07:00Z"/>
              </w:rPr>
            </w:pPr>
            <w:ins w:id="1191" w:author="Mishra, Siddharth" w:date="2014-08-08T11:07:00Z">
              <w:r>
                <w:rPr>
                  <w:rStyle w:val="HTMLCode"/>
                  <w:rFonts w:eastAsiaTheme="majorEastAsia"/>
                </w:rPr>
                <w:t>{</w:t>
              </w:r>
            </w:ins>
          </w:p>
          <w:p w:rsidR="007B4843" w:rsidRDefault="007B4843" w:rsidP="007B4843">
            <w:pPr>
              <w:rPr>
                <w:ins w:id="1192" w:author="Mishra, Siddharth" w:date="2014-08-08T11:07:00Z"/>
              </w:rPr>
            </w:pPr>
            <w:ins w:id="1193" w:author="Mishra, Siddharth" w:date="2014-08-08T11:07:00Z">
              <w:r>
                <w:rPr>
                  <w:rStyle w:val="HTMLCode"/>
                  <w:rFonts w:eastAsiaTheme="majorEastAsia"/>
                </w:rPr>
                <w:t>  </w:t>
              </w:r>
              <w:proofErr w:type="spellStart"/>
              <w:r>
                <w:rPr>
                  <w:rStyle w:val="HTMLCode"/>
                  <w:rFonts w:eastAsiaTheme="majorEastAsia"/>
                </w:rPr>
                <w:t>struct</w:t>
              </w:r>
              <w:proofErr w:type="spellEnd"/>
              <w:r>
                <w:t xml:space="preserve"> </w:t>
              </w:r>
              <w:r>
                <w:rPr>
                  <w:rStyle w:val="HTMLCode"/>
                  <w:rFonts w:eastAsiaTheme="majorEastAsia"/>
                </w:rPr>
                <w:t>node* node = (</w:t>
              </w:r>
              <w:proofErr w:type="spellStart"/>
              <w:r>
                <w:rPr>
                  <w:rStyle w:val="HTMLCode"/>
                  <w:rFonts w:eastAsiaTheme="majorEastAsia"/>
                </w:rPr>
                <w:t>struct</w:t>
              </w:r>
              <w:proofErr w:type="spellEnd"/>
              <w:r>
                <w:t xml:space="preserve"> </w:t>
              </w:r>
              <w:r>
                <w:rPr>
                  <w:rStyle w:val="HTMLCode"/>
                  <w:rFonts w:eastAsiaTheme="majorEastAsia"/>
                </w:rPr>
                <w:t>node*)</w:t>
              </w:r>
            </w:ins>
          </w:p>
          <w:p w:rsidR="007B4843" w:rsidRDefault="007B4843" w:rsidP="007B4843">
            <w:pPr>
              <w:rPr>
                <w:ins w:id="1194" w:author="Mishra, Siddharth" w:date="2014-08-08T11:07:00Z"/>
              </w:rPr>
            </w:pPr>
            <w:ins w:id="1195" w:author="Mishra, Siddharth" w:date="2014-08-08T11:07:00Z">
              <w:r>
                <w:rPr>
                  <w:rStyle w:val="HTMLCode"/>
                  <w:rFonts w:eastAsiaTheme="majorEastAsia"/>
                </w:rPr>
                <w:t>                       </w:t>
              </w:r>
              <w:proofErr w:type="spellStart"/>
              <w:r>
                <w:rPr>
                  <w:rStyle w:val="HTMLCode"/>
                  <w:rFonts w:eastAsiaTheme="majorEastAsia"/>
                </w:rPr>
                <w:t>malloc</w:t>
              </w:r>
              <w:proofErr w:type="spellEnd"/>
              <w:r>
                <w:rPr>
                  <w:rStyle w:val="HTMLCode"/>
                  <w:rFonts w:eastAsiaTheme="majorEastAsia"/>
                </w:rPr>
                <w:t>(</w:t>
              </w:r>
              <w:proofErr w:type="spellStart"/>
              <w:r>
                <w:rPr>
                  <w:rStyle w:val="HTMLCode"/>
                  <w:rFonts w:eastAsiaTheme="majorEastAsia"/>
                </w:rPr>
                <w:t>sizeof</w:t>
              </w:r>
              <w:proofErr w:type="spellEnd"/>
              <w:r>
                <w:rPr>
                  <w:rStyle w:val="HTMLCode"/>
                  <w:rFonts w:eastAsiaTheme="majorEastAsia"/>
                </w:rPr>
                <w:t>(</w:t>
              </w:r>
              <w:proofErr w:type="spellStart"/>
              <w:r>
                <w:rPr>
                  <w:rStyle w:val="HTMLCode"/>
                  <w:rFonts w:eastAsiaTheme="majorEastAsia"/>
                </w:rPr>
                <w:t>struct</w:t>
              </w:r>
              <w:proofErr w:type="spellEnd"/>
              <w:r>
                <w:t xml:space="preserve"> </w:t>
              </w:r>
              <w:r>
                <w:rPr>
                  <w:rStyle w:val="HTMLCode"/>
                  <w:rFonts w:eastAsiaTheme="majorEastAsia"/>
                </w:rPr>
                <w:t>node));</w:t>
              </w:r>
            </w:ins>
          </w:p>
          <w:p w:rsidR="007B4843" w:rsidRDefault="007B4843" w:rsidP="007B4843">
            <w:pPr>
              <w:rPr>
                <w:ins w:id="1196" w:author="Mishra, Siddharth" w:date="2014-08-08T11:07:00Z"/>
              </w:rPr>
            </w:pPr>
            <w:ins w:id="1197" w:author="Mishra, Siddharth" w:date="2014-08-08T11:07:00Z">
              <w:r>
                <w:rPr>
                  <w:rStyle w:val="HTMLCode"/>
                  <w:rFonts w:eastAsiaTheme="majorEastAsia"/>
                </w:rPr>
                <w:t>  node-&gt;data  = data;</w:t>
              </w:r>
            </w:ins>
          </w:p>
          <w:p w:rsidR="007B4843" w:rsidRDefault="007B4843" w:rsidP="007B4843">
            <w:pPr>
              <w:rPr>
                <w:ins w:id="1198" w:author="Mishra, Siddharth" w:date="2014-08-08T11:07:00Z"/>
              </w:rPr>
            </w:pPr>
            <w:ins w:id="1199" w:author="Mishra, Siddharth" w:date="2014-08-08T11:07:00Z">
              <w:r>
                <w:rPr>
                  <w:rStyle w:val="HTMLCode"/>
                  <w:rFonts w:eastAsiaTheme="majorEastAsia"/>
                </w:rPr>
                <w:lastRenderedPageBreak/>
                <w:t>  node-&gt;left  = NULL;</w:t>
              </w:r>
            </w:ins>
          </w:p>
          <w:p w:rsidR="007B4843" w:rsidRDefault="007B4843" w:rsidP="007B4843">
            <w:pPr>
              <w:rPr>
                <w:ins w:id="1200" w:author="Mishra, Siddharth" w:date="2014-08-08T11:07:00Z"/>
              </w:rPr>
            </w:pPr>
            <w:ins w:id="1201" w:author="Mishra, Siddharth" w:date="2014-08-08T11:07:00Z">
              <w:r>
                <w:rPr>
                  <w:rStyle w:val="HTMLCode"/>
                  <w:rFonts w:eastAsiaTheme="majorEastAsia"/>
                </w:rPr>
                <w:t>  node-&gt;right = NULL;</w:t>
              </w:r>
            </w:ins>
          </w:p>
          <w:p w:rsidR="007B4843" w:rsidRDefault="007B4843" w:rsidP="007B4843">
            <w:pPr>
              <w:rPr>
                <w:ins w:id="1202" w:author="Mishra, Siddharth" w:date="2014-08-08T11:07:00Z"/>
              </w:rPr>
            </w:pPr>
            <w:ins w:id="1203" w:author="Mishra, Siddharth" w:date="2014-08-08T11:07:00Z">
              <w:r>
                <w:rPr>
                  <w:rStyle w:val="HTMLCode"/>
                  <w:rFonts w:eastAsiaTheme="majorEastAsia"/>
                </w:rPr>
                <w:t>  </w:t>
              </w:r>
              <w:r>
                <w:t> </w:t>
              </w:r>
            </w:ins>
          </w:p>
          <w:p w:rsidR="007B4843" w:rsidRDefault="007B4843" w:rsidP="007B4843">
            <w:pPr>
              <w:rPr>
                <w:ins w:id="1204" w:author="Mishra, Siddharth" w:date="2014-08-08T11:07:00Z"/>
              </w:rPr>
            </w:pPr>
            <w:ins w:id="1205" w:author="Mishra, Siddharth" w:date="2014-08-08T11:07:00Z">
              <w:r>
                <w:rPr>
                  <w:rStyle w:val="HTMLCode"/>
                  <w:rFonts w:eastAsiaTheme="majorEastAsia"/>
                </w:rPr>
                <w:t>  return(node);</w:t>
              </w:r>
            </w:ins>
          </w:p>
          <w:p w:rsidR="007B4843" w:rsidRDefault="007B4843" w:rsidP="007B4843">
            <w:pPr>
              <w:rPr>
                <w:ins w:id="1206" w:author="Mishra, Siddharth" w:date="2014-08-08T11:07:00Z"/>
              </w:rPr>
            </w:pPr>
            <w:ins w:id="1207" w:author="Mishra, Siddharth" w:date="2014-08-08T11:07:00Z">
              <w:r>
                <w:rPr>
                  <w:rStyle w:val="HTMLCode"/>
                  <w:rFonts w:eastAsiaTheme="majorEastAsia"/>
                </w:rPr>
                <w:t>}</w:t>
              </w:r>
            </w:ins>
          </w:p>
          <w:p w:rsidR="007B4843" w:rsidRDefault="007B4843" w:rsidP="007B4843">
            <w:pPr>
              <w:rPr>
                <w:ins w:id="1208" w:author="Mishra, Siddharth" w:date="2014-08-08T11:07:00Z"/>
              </w:rPr>
            </w:pPr>
            <w:ins w:id="1209" w:author="Mishra, Siddharth" w:date="2014-08-08T11:07:00Z">
              <w:r>
                <w:t> </w:t>
              </w:r>
            </w:ins>
          </w:p>
          <w:p w:rsidR="007B4843" w:rsidRDefault="007B4843" w:rsidP="007B4843">
            <w:pPr>
              <w:rPr>
                <w:ins w:id="1210" w:author="Mishra, Siddharth" w:date="2014-08-08T11:07:00Z"/>
              </w:rPr>
            </w:pPr>
            <w:ins w:id="1211" w:author="Mishra, Siddharth" w:date="2014-08-08T11:07:00Z">
              <w:r>
                <w:rPr>
                  <w:rStyle w:val="HTMLCode"/>
                  <w:rFonts w:eastAsiaTheme="majorEastAsia"/>
                </w:rPr>
                <w:t xml:space="preserve">/* Give a binary search tree and a number, </w:t>
              </w:r>
            </w:ins>
          </w:p>
          <w:p w:rsidR="007B4843" w:rsidRDefault="007B4843" w:rsidP="007B4843">
            <w:pPr>
              <w:rPr>
                <w:ins w:id="1212" w:author="Mishra, Siddharth" w:date="2014-08-08T11:07:00Z"/>
              </w:rPr>
            </w:pPr>
            <w:ins w:id="1213" w:author="Mishra, Siddharth" w:date="2014-08-08T11:07:00Z">
              <w:r>
                <w:rPr>
                  <w:rStyle w:val="HTMLCode"/>
                  <w:rFonts w:eastAsiaTheme="majorEastAsia"/>
                </w:rPr>
                <w:t xml:space="preserve">inserts a new node with the given number in </w:t>
              </w:r>
            </w:ins>
          </w:p>
          <w:p w:rsidR="007B4843" w:rsidRDefault="007B4843" w:rsidP="007B4843">
            <w:pPr>
              <w:rPr>
                <w:ins w:id="1214" w:author="Mishra, Siddharth" w:date="2014-08-08T11:07:00Z"/>
              </w:rPr>
            </w:pPr>
            <w:proofErr w:type="gramStart"/>
            <w:ins w:id="1215" w:author="Mishra, Siddharth" w:date="2014-08-08T11:07:00Z">
              <w:r>
                <w:rPr>
                  <w:rStyle w:val="HTMLCode"/>
                  <w:rFonts w:eastAsiaTheme="majorEastAsia"/>
                </w:rPr>
                <w:t>the</w:t>
              </w:r>
              <w:proofErr w:type="gramEnd"/>
              <w:r>
                <w:rPr>
                  <w:rStyle w:val="HTMLCode"/>
                  <w:rFonts w:eastAsiaTheme="majorEastAsia"/>
                </w:rPr>
                <w:t xml:space="preserve"> correct place in the tree. Returns the new </w:t>
              </w:r>
            </w:ins>
          </w:p>
          <w:p w:rsidR="007B4843" w:rsidRDefault="007B4843" w:rsidP="007B4843">
            <w:pPr>
              <w:rPr>
                <w:ins w:id="1216" w:author="Mishra, Siddharth" w:date="2014-08-08T11:07:00Z"/>
              </w:rPr>
            </w:pPr>
            <w:ins w:id="1217" w:author="Mishra, Siddharth" w:date="2014-08-08T11:07:00Z">
              <w:r>
                <w:rPr>
                  <w:rStyle w:val="HTMLCode"/>
                  <w:rFonts w:eastAsiaTheme="majorEastAsia"/>
                </w:rPr>
                <w:t xml:space="preserve">root pointer which the caller should then use </w:t>
              </w:r>
            </w:ins>
          </w:p>
          <w:p w:rsidR="007B4843" w:rsidRDefault="007B4843" w:rsidP="007B4843">
            <w:pPr>
              <w:rPr>
                <w:ins w:id="1218" w:author="Mishra, Siddharth" w:date="2014-08-08T11:07:00Z"/>
              </w:rPr>
            </w:pPr>
            <w:ins w:id="1219" w:author="Mishra, Siddharth" w:date="2014-08-08T11:07:00Z">
              <w:r>
                <w:rPr>
                  <w:rStyle w:val="HTMLCode"/>
                  <w:rFonts w:eastAsiaTheme="majorEastAsia"/>
                </w:rPr>
                <w:t xml:space="preserve">(the standard trick to avoid using reference </w:t>
              </w:r>
            </w:ins>
          </w:p>
          <w:p w:rsidR="007B4843" w:rsidRDefault="007B4843" w:rsidP="007B4843">
            <w:pPr>
              <w:rPr>
                <w:ins w:id="1220" w:author="Mishra, Siddharth" w:date="2014-08-08T11:07:00Z"/>
              </w:rPr>
            </w:pPr>
            <w:proofErr w:type="gramStart"/>
            <w:ins w:id="1221" w:author="Mishra, Siddharth" w:date="2014-08-08T11:07:00Z">
              <w:r>
                <w:rPr>
                  <w:rStyle w:val="HTMLCode"/>
                  <w:rFonts w:eastAsiaTheme="majorEastAsia"/>
                </w:rPr>
                <w:t>parameters</w:t>
              </w:r>
              <w:proofErr w:type="gramEnd"/>
              <w:r>
                <w:rPr>
                  <w:rStyle w:val="HTMLCode"/>
                  <w:rFonts w:eastAsiaTheme="majorEastAsia"/>
                </w:rPr>
                <w:t>). */</w:t>
              </w:r>
            </w:ins>
          </w:p>
          <w:p w:rsidR="007B4843" w:rsidRDefault="007B4843" w:rsidP="007B4843">
            <w:pPr>
              <w:rPr>
                <w:ins w:id="1222" w:author="Mishra, Siddharth" w:date="2014-08-08T11:07:00Z"/>
              </w:rPr>
            </w:pPr>
            <w:proofErr w:type="spellStart"/>
            <w:ins w:id="1223" w:author="Mishra, Siddharth" w:date="2014-08-08T11:07:00Z">
              <w:r>
                <w:rPr>
                  <w:rStyle w:val="HTMLCode"/>
                  <w:rFonts w:eastAsiaTheme="majorEastAsia"/>
                </w:rPr>
                <w:t>struct</w:t>
              </w:r>
              <w:proofErr w:type="spellEnd"/>
              <w:r>
                <w:t xml:space="preserve"> </w:t>
              </w:r>
              <w:r>
                <w:rPr>
                  <w:rStyle w:val="HTMLCode"/>
                  <w:rFonts w:eastAsiaTheme="majorEastAsia"/>
                </w:rPr>
                <w:t>node* insert(</w:t>
              </w:r>
              <w:proofErr w:type="spellStart"/>
              <w:r>
                <w:rPr>
                  <w:rStyle w:val="HTMLCode"/>
                  <w:rFonts w:eastAsiaTheme="majorEastAsia"/>
                </w:rPr>
                <w:t>struct</w:t>
              </w:r>
              <w:proofErr w:type="spellEnd"/>
              <w:r>
                <w:t xml:space="preserve"> </w:t>
              </w:r>
              <w:r>
                <w:rPr>
                  <w:rStyle w:val="HTMLCode"/>
                  <w:rFonts w:eastAsiaTheme="majorEastAsia"/>
                </w:rPr>
                <w:t xml:space="preserve">node* node, </w:t>
              </w:r>
              <w:proofErr w:type="spellStart"/>
              <w:r>
                <w:rPr>
                  <w:rStyle w:val="HTMLCode"/>
                  <w:rFonts w:eastAsiaTheme="majorEastAsia"/>
                </w:rPr>
                <w:t>int</w:t>
              </w:r>
              <w:proofErr w:type="spellEnd"/>
              <w:r>
                <w:t xml:space="preserve"> </w:t>
              </w:r>
              <w:r>
                <w:rPr>
                  <w:rStyle w:val="HTMLCode"/>
                  <w:rFonts w:eastAsiaTheme="majorEastAsia"/>
                </w:rPr>
                <w:t xml:space="preserve">data) </w:t>
              </w:r>
            </w:ins>
          </w:p>
          <w:p w:rsidR="007B4843" w:rsidRDefault="007B4843" w:rsidP="007B4843">
            <w:pPr>
              <w:rPr>
                <w:ins w:id="1224" w:author="Mishra, Siddharth" w:date="2014-08-08T11:07:00Z"/>
              </w:rPr>
            </w:pPr>
            <w:ins w:id="1225" w:author="Mishra, Siddharth" w:date="2014-08-08T11:07:00Z">
              <w:r>
                <w:rPr>
                  <w:rStyle w:val="HTMLCode"/>
                  <w:rFonts w:eastAsiaTheme="majorEastAsia"/>
                </w:rPr>
                <w:t>{</w:t>
              </w:r>
            </w:ins>
          </w:p>
          <w:p w:rsidR="007B4843" w:rsidRDefault="007B4843" w:rsidP="007B4843">
            <w:pPr>
              <w:rPr>
                <w:ins w:id="1226" w:author="Mishra, Siddharth" w:date="2014-08-08T11:07:00Z"/>
              </w:rPr>
            </w:pPr>
            <w:ins w:id="1227" w:author="Mishra, Siddharth" w:date="2014-08-08T11:07:00Z">
              <w:r>
                <w:rPr>
                  <w:rStyle w:val="HTMLCode"/>
                  <w:rFonts w:eastAsiaTheme="majorEastAsia"/>
                </w:rPr>
                <w:t xml:space="preserve">  /* 1. If the tree is empty, return a new,     </w:t>
              </w:r>
            </w:ins>
          </w:p>
          <w:p w:rsidR="007B4843" w:rsidRDefault="007B4843" w:rsidP="007B4843">
            <w:pPr>
              <w:rPr>
                <w:ins w:id="1228" w:author="Mishra, Siddharth" w:date="2014-08-08T11:07:00Z"/>
              </w:rPr>
            </w:pPr>
            <w:ins w:id="1229" w:author="Mishra, Siddharth" w:date="2014-08-08T11:07:00Z">
              <w:r>
                <w:rPr>
                  <w:rStyle w:val="HTMLCode"/>
                  <w:rFonts w:eastAsiaTheme="majorEastAsia"/>
                </w:rPr>
                <w:t>      single node */</w:t>
              </w:r>
            </w:ins>
          </w:p>
          <w:p w:rsidR="007B4843" w:rsidRDefault="007B4843" w:rsidP="007B4843">
            <w:pPr>
              <w:rPr>
                <w:ins w:id="1230" w:author="Mishra, Siddharth" w:date="2014-08-08T11:07:00Z"/>
              </w:rPr>
            </w:pPr>
            <w:ins w:id="1231" w:author="Mishra, Siddharth" w:date="2014-08-08T11:07:00Z">
              <w:r>
                <w:rPr>
                  <w:rStyle w:val="HTMLCode"/>
                  <w:rFonts w:eastAsiaTheme="majorEastAsia"/>
                </w:rPr>
                <w:t>  if</w:t>
              </w:r>
              <w:r>
                <w:t xml:space="preserve"> </w:t>
              </w:r>
              <w:r>
                <w:rPr>
                  <w:rStyle w:val="HTMLCode"/>
                  <w:rFonts w:eastAsiaTheme="majorEastAsia"/>
                </w:rPr>
                <w:t xml:space="preserve">(node == NULL) </w:t>
              </w:r>
            </w:ins>
          </w:p>
          <w:p w:rsidR="007B4843" w:rsidRDefault="007B4843" w:rsidP="007B4843">
            <w:pPr>
              <w:rPr>
                <w:ins w:id="1232" w:author="Mishra, Siddharth" w:date="2014-08-08T11:07:00Z"/>
              </w:rPr>
            </w:pPr>
            <w:ins w:id="1233" w:author="Mishra, Siddharth" w:date="2014-08-08T11:07:00Z">
              <w:r>
                <w:rPr>
                  <w:rStyle w:val="HTMLCode"/>
                  <w:rFonts w:eastAsiaTheme="majorEastAsia"/>
                </w:rPr>
                <w:t>    return(</w:t>
              </w:r>
              <w:proofErr w:type="spellStart"/>
              <w:r>
                <w:rPr>
                  <w:rStyle w:val="HTMLCode"/>
                  <w:rFonts w:eastAsiaTheme="majorEastAsia"/>
                </w:rPr>
                <w:t>newNode</w:t>
              </w:r>
              <w:proofErr w:type="spellEnd"/>
              <w:r>
                <w:rPr>
                  <w:rStyle w:val="HTMLCode"/>
                  <w:rFonts w:eastAsiaTheme="majorEastAsia"/>
                </w:rPr>
                <w:t xml:space="preserve">(data));  </w:t>
              </w:r>
            </w:ins>
          </w:p>
          <w:p w:rsidR="007B4843" w:rsidRDefault="007B4843" w:rsidP="007B4843">
            <w:pPr>
              <w:rPr>
                <w:ins w:id="1234" w:author="Mishra, Siddharth" w:date="2014-08-08T11:07:00Z"/>
              </w:rPr>
            </w:pPr>
            <w:ins w:id="1235" w:author="Mishra, Siddharth" w:date="2014-08-08T11:07:00Z">
              <w:r>
                <w:rPr>
                  <w:rStyle w:val="HTMLCode"/>
                  <w:rFonts w:eastAsiaTheme="majorEastAsia"/>
                </w:rPr>
                <w:t>  else</w:t>
              </w:r>
            </w:ins>
          </w:p>
          <w:p w:rsidR="007B4843" w:rsidRDefault="007B4843" w:rsidP="007B4843">
            <w:pPr>
              <w:rPr>
                <w:ins w:id="1236" w:author="Mishra, Siddharth" w:date="2014-08-08T11:07:00Z"/>
              </w:rPr>
            </w:pPr>
            <w:ins w:id="1237" w:author="Mishra, Siddharth" w:date="2014-08-08T11:07:00Z">
              <w:r>
                <w:rPr>
                  <w:rStyle w:val="HTMLCode"/>
                  <w:rFonts w:eastAsiaTheme="majorEastAsia"/>
                </w:rPr>
                <w:t>  {</w:t>
              </w:r>
            </w:ins>
          </w:p>
          <w:p w:rsidR="007B4843" w:rsidRDefault="007B4843" w:rsidP="007B4843">
            <w:pPr>
              <w:rPr>
                <w:ins w:id="1238" w:author="Mishra, Siddharth" w:date="2014-08-08T11:07:00Z"/>
              </w:rPr>
            </w:pPr>
            <w:ins w:id="1239" w:author="Mishra, Siddharth" w:date="2014-08-08T11:07:00Z">
              <w:r>
                <w:rPr>
                  <w:rStyle w:val="HTMLCode"/>
                  <w:rFonts w:eastAsiaTheme="majorEastAsia"/>
                </w:rPr>
                <w:t>    /* 2. Otherwise, recur down the tree */</w:t>
              </w:r>
            </w:ins>
          </w:p>
          <w:p w:rsidR="007B4843" w:rsidRDefault="007B4843" w:rsidP="007B4843">
            <w:pPr>
              <w:rPr>
                <w:ins w:id="1240" w:author="Mishra, Siddharth" w:date="2014-08-08T11:07:00Z"/>
              </w:rPr>
            </w:pPr>
            <w:ins w:id="1241" w:author="Mishra, Siddharth" w:date="2014-08-08T11:07:00Z">
              <w:r>
                <w:rPr>
                  <w:rStyle w:val="HTMLCode"/>
                  <w:rFonts w:eastAsiaTheme="majorEastAsia"/>
                </w:rPr>
                <w:t>    if</w:t>
              </w:r>
              <w:r>
                <w:t xml:space="preserve"> </w:t>
              </w:r>
              <w:r>
                <w:rPr>
                  <w:rStyle w:val="HTMLCode"/>
                  <w:rFonts w:eastAsiaTheme="majorEastAsia"/>
                </w:rPr>
                <w:t xml:space="preserve">(data &lt;= node-&gt;data) </w:t>
              </w:r>
            </w:ins>
          </w:p>
          <w:p w:rsidR="007B4843" w:rsidRDefault="007B4843" w:rsidP="007B4843">
            <w:pPr>
              <w:rPr>
                <w:ins w:id="1242" w:author="Mishra, Siddharth" w:date="2014-08-08T11:07:00Z"/>
              </w:rPr>
            </w:pPr>
            <w:ins w:id="1243" w:author="Mishra, Siddharth" w:date="2014-08-08T11:07:00Z">
              <w:r>
                <w:rPr>
                  <w:rStyle w:val="HTMLCode"/>
                  <w:rFonts w:eastAsiaTheme="majorEastAsia"/>
                </w:rPr>
                <w:t>        node-&gt;left  = insert(node-&gt;left, data);</w:t>
              </w:r>
            </w:ins>
          </w:p>
          <w:p w:rsidR="007B4843" w:rsidRDefault="007B4843" w:rsidP="007B4843">
            <w:pPr>
              <w:rPr>
                <w:ins w:id="1244" w:author="Mishra, Siddharth" w:date="2014-08-08T11:07:00Z"/>
              </w:rPr>
            </w:pPr>
            <w:ins w:id="1245" w:author="Mishra, Siddharth" w:date="2014-08-08T11:07:00Z">
              <w:r>
                <w:rPr>
                  <w:rStyle w:val="HTMLCode"/>
                  <w:rFonts w:eastAsiaTheme="majorEastAsia"/>
                </w:rPr>
                <w:t>    else</w:t>
              </w:r>
            </w:ins>
          </w:p>
          <w:p w:rsidR="007B4843" w:rsidRDefault="007B4843" w:rsidP="007B4843">
            <w:pPr>
              <w:rPr>
                <w:ins w:id="1246" w:author="Mishra, Siddharth" w:date="2014-08-08T11:07:00Z"/>
              </w:rPr>
            </w:pPr>
            <w:ins w:id="1247" w:author="Mishra, Siddharth" w:date="2014-08-08T11:07:00Z">
              <w:r>
                <w:rPr>
                  <w:rStyle w:val="HTMLCode"/>
                  <w:rFonts w:eastAsiaTheme="majorEastAsia"/>
                </w:rPr>
                <w:t>        node-&gt;right = insert(node-&gt;right, data);</w:t>
              </w:r>
            </w:ins>
          </w:p>
          <w:p w:rsidR="007B4843" w:rsidRDefault="007B4843" w:rsidP="007B4843">
            <w:pPr>
              <w:rPr>
                <w:ins w:id="1248" w:author="Mishra, Siddharth" w:date="2014-08-08T11:07:00Z"/>
              </w:rPr>
            </w:pPr>
            <w:ins w:id="1249" w:author="Mishra, Siddharth" w:date="2014-08-08T11:07:00Z">
              <w:r>
                <w:rPr>
                  <w:rStyle w:val="HTMLCode"/>
                  <w:rFonts w:eastAsiaTheme="majorEastAsia"/>
                </w:rPr>
                <w:t>  </w:t>
              </w:r>
              <w:r>
                <w:t> </w:t>
              </w:r>
            </w:ins>
          </w:p>
          <w:p w:rsidR="007B4843" w:rsidRDefault="007B4843" w:rsidP="007B4843">
            <w:pPr>
              <w:rPr>
                <w:ins w:id="1250" w:author="Mishra, Siddharth" w:date="2014-08-08T11:07:00Z"/>
              </w:rPr>
            </w:pPr>
            <w:ins w:id="1251" w:author="Mishra, Siddharth" w:date="2014-08-08T11:07:00Z">
              <w:r>
                <w:rPr>
                  <w:rStyle w:val="HTMLCode"/>
                  <w:rFonts w:eastAsiaTheme="majorEastAsia"/>
                </w:rPr>
                <w:t>    /* return the (unchanged) node pointer */</w:t>
              </w:r>
            </w:ins>
          </w:p>
          <w:p w:rsidR="007B4843" w:rsidRDefault="007B4843" w:rsidP="007B4843">
            <w:pPr>
              <w:rPr>
                <w:ins w:id="1252" w:author="Mishra, Siddharth" w:date="2014-08-08T11:07:00Z"/>
              </w:rPr>
            </w:pPr>
            <w:ins w:id="1253" w:author="Mishra, Siddharth" w:date="2014-08-08T11:07:00Z">
              <w:r>
                <w:rPr>
                  <w:rStyle w:val="HTMLCode"/>
                  <w:rFonts w:eastAsiaTheme="majorEastAsia"/>
                </w:rPr>
                <w:t>    return</w:t>
              </w:r>
              <w:r>
                <w:t xml:space="preserve"> </w:t>
              </w:r>
              <w:r>
                <w:rPr>
                  <w:rStyle w:val="HTMLCode"/>
                  <w:rFonts w:eastAsiaTheme="majorEastAsia"/>
                </w:rPr>
                <w:t xml:space="preserve">node; </w:t>
              </w:r>
            </w:ins>
          </w:p>
          <w:p w:rsidR="007B4843" w:rsidRDefault="007B4843" w:rsidP="007B4843">
            <w:pPr>
              <w:rPr>
                <w:ins w:id="1254" w:author="Mishra, Siddharth" w:date="2014-08-08T11:07:00Z"/>
              </w:rPr>
            </w:pPr>
            <w:ins w:id="1255" w:author="Mishra, Siddharth" w:date="2014-08-08T11:07:00Z">
              <w:r>
                <w:rPr>
                  <w:rStyle w:val="HTMLCode"/>
                  <w:rFonts w:eastAsiaTheme="majorEastAsia"/>
                </w:rPr>
                <w:t>  }</w:t>
              </w:r>
            </w:ins>
          </w:p>
          <w:p w:rsidR="007B4843" w:rsidRDefault="007B4843" w:rsidP="007B4843">
            <w:pPr>
              <w:rPr>
                <w:ins w:id="1256" w:author="Mishra, Siddharth" w:date="2014-08-08T11:07:00Z"/>
              </w:rPr>
            </w:pPr>
            <w:ins w:id="1257" w:author="Mishra, Siddharth" w:date="2014-08-08T11:07:00Z">
              <w:r>
                <w:rPr>
                  <w:rStyle w:val="HTMLCode"/>
                  <w:rFonts w:eastAsiaTheme="majorEastAsia"/>
                </w:rPr>
                <w:t>}</w:t>
              </w:r>
            </w:ins>
          </w:p>
          <w:p w:rsidR="007B4843" w:rsidRDefault="007B4843" w:rsidP="007B4843">
            <w:pPr>
              <w:rPr>
                <w:ins w:id="1258" w:author="Mishra, Siddharth" w:date="2014-08-08T11:07:00Z"/>
              </w:rPr>
            </w:pPr>
            <w:ins w:id="1259" w:author="Mishra, Siddharth" w:date="2014-08-08T11:07:00Z">
              <w:r>
                <w:t> </w:t>
              </w:r>
            </w:ins>
          </w:p>
          <w:p w:rsidR="007B4843" w:rsidRDefault="007B4843" w:rsidP="007B4843">
            <w:pPr>
              <w:rPr>
                <w:ins w:id="1260" w:author="Mishra, Siddharth" w:date="2014-08-08T11:07:00Z"/>
              </w:rPr>
            </w:pPr>
            <w:ins w:id="1261" w:author="Mishra, Siddharth" w:date="2014-08-08T11:07:00Z">
              <w:r>
                <w:rPr>
                  <w:rStyle w:val="HTMLCode"/>
                  <w:rFonts w:eastAsiaTheme="majorEastAsia"/>
                </w:rPr>
                <w:lastRenderedPageBreak/>
                <w:t xml:space="preserve">/* Given a non-empty binary search tree,  </w:t>
              </w:r>
            </w:ins>
          </w:p>
          <w:p w:rsidR="007B4843" w:rsidRDefault="007B4843" w:rsidP="007B4843">
            <w:pPr>
              <w:rPr>
                <w:ins w:id="1262" w:author="Mishra, Siddharth" w:date="2014-08-08T11:07:00Z"/>
              </w:rPr>
            </w:pPr>
            <w:ins w:id="1263" w:author="Mishra, Siddharth" w:date="2014-08-08T11:07:00Z">
              <w:r>
                <w:rPr>
                  <w:rStyle w:val="HTMLCode"/>
                  <w:rFonts w:eastAsiaTheme="majorEastAsia"/>
                </w:rPr>
                <w:t xml:space="preserve">return the minimum data value found in that </w:t>
              </w:r>
            </w:ins>
          </w:p>
          <w:p w:rsidR="007B4843" w:rsidRDefault="007B4843" w:rsidP="007B4843">
            <w:pPr>
              <w:rPr>
                <w:ins w:id="1264" w:author="Mishra, Siddharth" w:date="2014-08-08T11:07:00Z"/>
              </w:rPr>
            </w:pPr>
            <w:proofErr w:type="gramStart"/>
            <w:ins w:id="1265" w:author="Mishra, Siddharth" w:date="2014-08-08T11:07:00Z">
              <w:r>
                <w:rPr>
                  <w:rStyle w:val="HTMLCode"/>
                  <w:rFonts w:eastAsiaTheme="majorEastAsia"/>
                </w:rPr>
                <w:t>tree</w:t>
              </w:r>
              <w:proofErr w:type="gramEnd"/>
              <w:r>
                <w:rPr>
                  <w:rStyle w:val="HTMLCode"/>
                  <w:rFonts w:eastAsiaTheme="majorEastAsia"/>
                </w:rPr>
                <w:t xml:space="preserve">. Note that the entire tree does not need </w:t>
              </w:r>
            </w:ins>
          </w:p>
          <w:p w:rsidR="007B4843" w:rsidRDefault="007B4843" w:rsidP="007B4843">
            <w:pPr>
              <w:rPr>
                <w:ins w:id="1266" w:author="Mishra, Siddharth" w:date="2014-08-08T11:07:00Z"/>
              </w:rPr>
            </w:pPr>
            <w:proofErr w:type="gramStart"/>
            <w:ins w:id="1267" w:author="Mishra, Siddharth" w:date="2014-08-08T11:07:00Z">
              <w:r>
                <w:rPr>
                  <w:rStyle w:val="HTMLCode"/>
                  <w:rFonts w:eastAsiaTheme="majorEastAsia"/>
                </w:rPr>
                <w:t>to</w:t>
              </w:r>
              <w:proofErr w:type="gramEnd"/>
              <w:r>
                <w:rPr>
                  <w:rStyle w:val="HTMLCode"/>
                  <w:rFonts w:eastAsiaTheme="majorEastAsia"/>
                </w:rPr>
                <w:t xml:space="preserve"> be searched. */</w:t>
              </w:r>
            </w:ins>
          </w:p>
          <w:p w:rsidR="007B4843" w:rsidRDefault="007B4843" w:rsidP="007B4843">
            <w:pPr>
              <w:rPr>
                <w:ins w:id="1268" w:author="Mishra, Siddharth" w:date="2014-08-08T11:07:00Z"/>
              </w:rPr>
            </w:pPr>
            <w:proofErr w:type="spellStart"/>
            <w:ins w:id="1269" w:author="Mishra, Siddharth" w:date="2014-08-08T11:07:00Z">
              <w:r>
                <w:rPr>
                  <w:rStyle w:val="HTMLCode"/>
                  <w:rFonts w:eastAsiaTheme="majorEastAsia"/>
                </w:rPr>
                <w:t>int</w:t>
              </w:r>
              <w:proofErr w:type="spellEnd"/>
              <w:r>
                <w:t xml:space="preserve"> </w:t>
              </w:r>
              <w:proofErr w:type="spellStart"/>
              <w:r>
                <w:rPr>
                  <w:rStyle w:val="HTMLCode"/>
                  <w:rFonts w:eastAsiaTheme="majorEastAsia"/>
                </w:rPr>
                <w:t>minValue</w:t>
              </w:r>
              <w:proofErr w:type="spellEnd"/>
              <w:r>
                <w:rPr>
                  <w:rStyle w:val="HTMLCode"/>
                  <w:rFonts w:eastAsiaTheme="majorEastAsia"/>
                </w:rPr>
                <w:t>(</w:t>
              </w:r>
              <w:proofErr w:type="spellStart"/>
              <w:r>
                <w:rPr>
                  <w:rStyle w:val="HTMLCode"/>
                  <w:rFonts w:eastAsiaTheme="majorEastAsia"/>
                </w:rPr>
                <w:t>struct</w:t>
              </w:r>
              <w:proofErr w:type="spellEnd"/>
              <w:r>
                <w:t xml:space="preserve"> </w:t>
              </w:r>
              <w:r>
                <w:rPr>
                  <w:rStyle w:val="HTMLCode"/>
                  <w:rFonts w:eastAsiaTheme="majorEastAsia"/>
                </w:rPr>
                <w:t>node* node) {</w:t>
              </w:r>
            </w:ins>
          </w:p>
          <w:p w:rsidR="007B4843" w:rsidRDefault="007B4843" w:rsidP="007B4843">
            <w:pPr>
              <w:rPr>
                <w:ins w:id="1270" w:author="Mishra, Siddharth" w:date="2014-08-08T11:07:00Z"/>
              </w:rPr>
            </w:pPr>
            <w:ins w:id="1271" w:author="Mishra, Siddharth" w:date="2014-08-08T11:07:00Z">
              <w:r>
                <w:rPr>
                  <w:rStyle w:val="HTMLCode"/>
                  <w:rFonts w:eastAsiaTheme="majorEastAsia"/>
                </w:rPr>
                <w:t>  </w:t>
              </w:r>
              <w:proofErr w:type="spellStart"/>
              <w:r>
                <w:rPr>
                  <w:rStyle w:val="HTMLCode"/>
                  <w:rFonts w:eastAsiaTheme="majorEastAsia"/>
                </w:rPr>
                <w:t>struct</w:t>
              </w:r>
              <w:proofErr w:type="spellEnd"/>
              <w:r>
                <w:t xml:space="preserve"> </w:t>
              </w:r>
              <w:r>
                <w:rPr>
                  <w:rStyle w:val="HTMLCode"/>
                  <w:rFonts w:eastAsiaTheme="majorEastAsia"/>
                </w:rPr>
                <w:t>node* current = node;</w:t>
              </w:r>
            </w:ins>
          </w:p>
          <w:p w:rsidR="007B4843" w:rsidRDefault="007B4843" w:rsidP="007B4843">
            <w:pPr>
              <w:rPr>
                <w:ins w:id="1272" w:author="Mishra, Siddharth" w:date="2014-08-08T11:07:00Z"/>
              </w:rPr>
            </w:pPr>
            <w:ins w:id="1273" w:author="Mishra, Siddharth" w:date="2014-08-08T11:07:00Z">
              <w:r>
                <w:t> </w:t>
              </w:r>
            </w:ins>
          </w:p>
          <w:p w:rsidR="007B4843" w:rsidRDefault="007B4843" w:rsidP="007B4843">
            <w:pPr>
              <w:rPr>
                <w:ins w:id="1274" w:author="Mishra, Siddharth" w:date="2014-08-08T11:07:00Z"/>
              </w:rPr>
            </w:pPr>
            <w:ins w:id="1275" w:author="Mishra, Siddharth" w:date="2014-08-08T11:07:00Z">
              <w:r>
                <w:rPr>
                  <w:rStyle w:val="HTMLCode"/>
                  <w:rFonts w:eastAsiaTheme="majorEastAsia"/>
                </w:rPr>
                <w:t>  /* loop down to find the leftmost leaf */</w:t>
              </w:r>
            </w:ins>
          </w:p>
          <w:p w:rsidR="007B4843" w:rsidRDefault="007B4843" w:rsidP="007B4843">
            <w:pPr>
              <w:rPr>
                <w:ins w:id="1276" w:author="Mishra, Siddharth" w:date="2014-08-08T11:07:00Z"/>
              </w:rPr>
            </w:pPr>
            <w:ins w:id="1277" w:author="Mishra, Siddharth" w:date="2014-08-08T11:07:00Z">
              <w:r>
                <w:rPr>
                  <w:rStyle w:val="HTMLCode"/>
                  <w:rFonts w:eastAsiaTheme="majorEastAsia"/>
                </w:rPr>
                <w:t>  while</w:t>
              </w:r>
              <w:r>
                <w:t xml:space="preserve"> </w:t>
              </w:r>
              <w:r>
                <w:rPr>
                  <w:rStyle w:val="HTMLCode"/>
                  <w:rFonts w:eastAsiaTheme="majorEastAsia"/>
                </w:rPr>
                <w:t>(current-&gt;left != NULL) {</w:t>
              </w:r>
            </w:ins>
          </w:p>
          <w:p w:rsidR="007B4843" w:rsidRDefault="007B4843" w:rsidP="007B4843">
            <w:pPr>
              <w:rPr>
                <w:ins w:id="1278" w:author="Mishra, Siddharth" w:date="2014-08-08T11:07:00Z"/>
              </w:rPr>
            </w:pPr>
            <w:ins w:id="1279" w:author="Mishra, Siddharth" w:date="2014-08-08T11:07:00Z">
              <w:r>
                <w:rPr>
                  <w:rStyle w:val="HTMLCode"/>
                  <w:rFonts w:eastAsiaTheme="majorEastAsia"/>
                </w:rPr>
                <w:t>    current = current-&gt;left;</w:t>
              </w:r>
            </w:ins>
          </w:p>
          <w:p w:rsidR="007B4843" w:rsidRDefault="007B4843" w:rsidP="007B4843">
            <w:pPr>
              <w:rPr>
                <w:ins w:id="1280" w:author="Mishra, Siddharth" w:date="2014-08-08T11:07:00Z"/>
              </w:rPr>
            </w:pPr>
            <w:ins w:id="1281" w:author="Mishra, Siddharth" w:date="2014-08-08T11:07:00Z">
              <w:r>
                <w:rPr>
                  <w:rStyle w:val="HTMLCode"/>
                  <w:rFonts w:eastAsiaTheme="majorEastAsia"/>
                </w:rPr>
                <w:t>  }</w:t>
              </w:r>
            </w:ins>
          </w:p>
          <w:p w:rsidR="007B4843" w:rsidRDefault="007B4843" w:rsidP="007B4843">
            <w:pPr>
              <w:rPr>
                <w:ins w:id="1282" w:author="Mishra, Siddharth" w:date="2014-08-08T11:07:00Z"/>
              </w:rPr>
            </w:pPr>
            <w:ins w:id="1283" w:author="Mishra, Siddharth" w:date="2014-08-08T11:07:00Z">
              <w:r>
                <w:rPr>
                  <w:rStyle w:val="HTMLCode"/>
                  <w:rFonts w:eastAsiaTheme="majorEastAsia"/>
                </w:rPr>
                <w:t>  return(current-&gt;data);</w:t>
              </w:r>
            </w:ins>
          </w:p>
          <w:p w:rsidR="007B4843" w:rsidRDefault="007B4843" w:rsidP="007B4843">
            <w:pPr>
              <w:rPr>
                <w:ins w:id="1284" w:author="Mishra, Siddharth" w:date="2014-08-08T11:07:00Z"/>
              </w:rPr>
            </w:pPr>
            <w:ins w:id="1285" w:author="Mishra, Siddharth" w:date="2014-08-08T11:07:00Z">
              <w:r>
                <w:rPr>
                  <w:rStyle w:val="HTMLCode"/>
                  <w:rFonts w:eastAsiaTheme="majorEastAsia"/>
                </w:rPr>
                <w:t>}</w:t>
              </w:r>
            </w:ins>
          </w:p>
          <w:p w:rsidR="007B4843" w:rsidRDefault="007B4843" w:rsidP="007B4843">
            <w:pPr>
              <w:rPr>
                <w:ins w:id="1286" w:author="Mishra, Siddharth" w:date="2014-08-08T11:07:00Z"/>
              </w:rPr>
            </w:pPr>
            <w:ins w:id="1287" w:author="Mishra, Siddharth" w:date="2014-08-08T11:07:00Z">
              <w:r>
                <w:t> </w:t>
              </w:r>
            </w:ins>
          </w:p>
          <w:p w:rsidR="007B4843" w:rsidRDefault="007B4843" w:rsidP="007B4843">
            <w:pPr>
              <w:rPr>
                <w:ins w:id="1288" w:author="Mishra, Siddharth" w:date="2014-08-08T11:07:00Z"/>
              </w:rPr>
            </w:pPr>
            <w:ins w:id="1289" w:author="Mishra, Siddharth" w:date="2014-08-08T11:07:00Z">
              <w:r>
                <w:rPr>
                  <w:rStyle w:val="HTMLCode"/>
                  <w:rFonts w:eastAsiaTheme="majorEastAsia"/>
                </w:rPr>
                <w:t xml:space="preserve">/* Driver program to test </w:t>
              </w:r>
              <w:proofErr w:type="spellStart"/>
              <w:r>
                <w:rPr>
                  <w:rStyle w:val="HTMLCode"/>
                  <w:rFonts w:eastAsiaTheme="majorEastAsia"/>
                </w:rPr>
                <w:t>sameTree</w:t>
              </w:r>
              <w:proofErr w:type="spellEnd"/>
              <w:r>
                <w:rPr>
                  <w:rStyle w:val="HTMLCode"/>
                  <w:rFonts w:eastAsiaTheme="majorEastAsia"/>
                </w:rPr>
                <w:t xml:space="preserve"> function*/</w:t>
              </w:r>
              <w:r>
                <w:t>   </w:t>
              </w:r>
            </w:ins>
          </w:p>
          <w:p w:rsidR="007B4843" w:rsidRDefault="007B4843" w:rsidP="007B4843">
            <w:pPr>
              <w:rPr>
                <w:ins w:id="1290" w:author="Mishra, Siddharth" w:date="2014-08-08T11:07:00Z"/>
              </w:rPr>
            </w:pPr>
            <w:proofErr w:type="spellStart"/>
            <w:ins w:id="1291" w:author="Mishra, Siddharth" w:date="2014-08-08T11:07:00Z">
              <w:r>
                <w:rPr>
                  <w:rStyle w:val="HTMLCode"/>
                  <w:rFonts w:eastAsiaTheme="majorEastAsia"/>
                </w:rPr>
                <w:t>int</w:t>
              </w:r>
              <w:proofErr w:type="spellEnd"/>
              <w:r>
                <w:t xml:space="preserve"> </w:t>
              </w:r>
              <w:r>
                <w:rPr>
                  <w:rStyle w:val="HTMLCode"/>
                  <w:rFonts w:eastAsiaTheme="majorEastAsia"/>
                </w:rPr>
                <w:t>main()</w:t>
              </w:r>
            </w:ins>
          </w:p>
          <w:p w:rsidR="007B4843" w:rsidRDefault="007B4843" w:rsidP="007B4843">
            <w:pPr>
              <w:rPr>
                <w:ins w:id="1292" w:author="Mishra, Siddharth" w:date="2014-08-08T11:07:00Z"/>
              </w:rPr>
            </w:pPr>
            <w:ins w:id="1293" w:author="Mishra, Siddharth" w:date="2014-08-08T11:07:00Z">
              <w:r>
                <w:rPr>
                  <w:rStyle w:val="HTMLCode"/>
                  <w:rFonts w:eastAsiaTheme="majorEastAsia"/>
                </w:rPr>
                <w:t>{</w:t>
              </w:r>
            </w:ins>
          </w:p>
          <w:p w:rsidR="007B4843" w:rsidRDefault="007B4843" w:rsidP="007B4843">
            <w:pPr>
              <w:rPr>
                <w:ins w:id="1294" w:author="Mishra, Siddharth" w:date="2014-08-08T11:07:00Z"/>
              </w:rPr>
            </w:pPr>
            <w:ins w:id="1295" w:author="Mishra, Siddharth" w:date="2014-08-08T11:07:00Z">
              <w:r>
                <w:rPr>
                  <w:rStyle w:val="HTMLCode"/>
                  <w:rFonts w:eastAsiaTheme="majorEastAsia"/>
                </w:rPr>
                <w:t>  </w:t>
              </w:r>
              <w:proofErr w:type="spellStart"/>
              <w:r>
                <w:rPr>
                  <w:rStyle w:val="HTMLCode"/>
                  <w:rFonts w:eastAsiaTheme="majorEastAsia"/>
                </w:rPr>
                <w:t>struct</w:t>
              </w:r>
              <w:proofErr w:type="spellEnd"/>
              <w:r>
                <w:t xml:space="preserve"> </w:t>
              </w:r>
              <w:r>
                <w:rPr>
                  <w:rStyle w:val="HTMLCode"/>
                  <w:rFonts w:eastAsiaTheme="majorEastAsia"/>
                </w:rPr>
                <w:t>node* root = NULL;</w:t>
              </w:r>
            </w:ins>
          </w:p>
          <w:p w:rsidR="007B4843" w:rsidRDefault="007B4843" w:rsidP="007B4843">
            <w:pPr>
              <w:rPr>
                <w:ins w:id="1296" w:author="Mishra, Siddharth" w:date="2014-08-08T11:07:00Z"/>
              </w:rPr>
            </w:pPr>
            <w:ins w:id="1297" w:author="Mishra, Siddharth" w:date="2014-08-08T11:07:00Z">
              <w:r>
                <w:rPr>
                  <w:rStyle w:val="HTMLCode"/>
                  <w:rFonts w:eastAsiaTheme="majorEastAsia"/>
                </w:rPr>
                <w:t>  root = insert(root, 4);</w:t>
              </w:r>
            </w:ins>
          </w:p>
          <w:p w:rsidR="007B4843" w:rsidRDefault="007B4843" w:rsidP="007B4843">
            <w:pPr>
              <w:rPr>
                <w:ins w:id="1298" w:author="Mishra, Siddharth" w:date="2014-08-08T11:07:00Z"/>
              </w:rPr>
            </w:pPr>
            <w:ins w:id="1299" w:author="Mishra, Siddharth" w:date="2014-08-08T11:07:00Z">
              <w:r>
                <w:rPr>
                  <w:rStyle w:val="HTMLCode"/>
                  <w:rFonts w:eastAsiaTheme="majorEastAsia"/>
                </w:rPr>
                <w:t>  insert(root, 2);</w:t>
              </w:r>
            </w:ins>
          </w:p>
          <w:p w:rsidR="007B4843" w:rsidRDefault="007B4843" w:rsidP="007B4843">
            <w:pPr>
              <w:rPr>
                <w:ins w:id="1300" w:author="Mishra, Siddharth" w:date="2014-08-08T11:07:00Z"/>
              </w:rPr>
            </w:pPr>
            <w:ins w:id="1301" w:author="Mishra, Siddharth" w:date="2014-08-08T11:07:00Z">
              <w:r>
                <w:rPr>
                  <w:rStyle w:val="HTMLCode"/>
                  <w:rFonts w:eastAsiaTheme="majorEastAsia"/>
                </w:rPr>
                <w:t>  insert(root, 1);</w:t>
              </w:r>
            </w:ins>
          </w:p>
          <w:p w:rsidR="007B4843" w:rsidRDefault="007B4843" w:rsidP="007B4843">
            <w:pPr>
              <w:rPr>
                <w:ins w:id="1302" w:author="Mishra, Siddharth" w:date="2014-08-08T11:07:00Z"/>
              </w:rPr>
            </w:pPr>
            <w:ins w:id="1303" w:author="Mishra, Siddharth" w:date="2014-08-08T11:07:00Z">
              <w:r>
                <w:rPr>
                  <w:rStyle w:val="HTMLCode"/>
                  <w:rFonts w:eastAsiaTheme="majorEastAsia"/>
                </w:rPr>
                <w:t>  insert(root, 3);</w:t>
              </w:r>
            </w:ins>
          </w:p>
          <w:p w:rsidR="007B4843" w:rsidRDefault="007B4843" w:rsidP="007B4843">
            <w:pPr>
              <w:rPr>
                <w:ins w:id="1304" w:author="Mishra, Siddharth" w:date="2014-08-08T11:07:00Z"/>
              </w:rPr>
            </w:pPr>
            <w:ins w:id="1305" w:author="Mishra, Siddharth" w:date="2014-08-08T11:07:00Z">
              <w:r>
                <w:rPr>
                  <w:rStyle w:val="HTMLCode"/>
                  <w:rFonts w:eastAsiaTheme="majorEastAsia"/>
                </w:rPr>
                <w:t>  insert(root, 6);</w:t>
              </w:r>
            </w:ins>
          </w:p>
          <w:p w:rsidR="007B4843" w:rsidRDefault="007B4843" w:rsidP="007B4843">
            <w:pPr>
              <w:rPr>
                <w:ins w:id="1306" w:author="Mishra, Siddharth" w:date="2014-08-08T11:07:00Z"/>
              </w:rPr>
            </w:pPr>
            <w:ins w:id="1307" w:author="Mishra, Siddharth" w:date="2014-08-08T11:07:00Z">
              <w:r>
                <w:rPr>
                  <w:rStyle w:val="HTMLCode"/>
                  <w:rFonts w:eastAsiaTheme="majorEastAsia"/>
                </w:rPr>
                <w:t xml:space="preserve">  insert(root, 5);  </w:t>
              </w:r>
            </w:ins>
          </w:p>
          <w:p w:rsidR="007B4843" w:rsidRDefault="007B4843" w:rsidP="007B4843">
            <w:pPr>
              <w:rPr>
                <w:ins w:id="1308" w:author="Mishra, Siddharth" w:date="2014-08-08T11:07:00Z"/>
              </w:rPr>
            </w:pPr>
            <w:ins w:id="1309" w:author="Mishra, Siddharth" w:date="2014-08-08T11:07:00Z">
              <w:r>
                <w:t> </w:t>
              </w:r>
            </w:ins>
          </w:p>
          <w:p w:rsidR="007B4843" w:rsidRDefault="007B4843" w:rsidP="007B4843">
            <w:pPr>
              <w:rPr>
                <w:ins w:id="1310" w:author="Mishra, Siddharth" w:date="2014-08-08T11:07:00Z"/>
              </w:rPr>
            </w:pPr>
            <w:ins w:id="1311" w:author="Mishra, Siddharth" w:date="2014-08-08T11:07:00Z">
              <w:r>
                <w:rPr>
                  <w:rStyle w:val="HTMLCode"/>
                  <w:rFonts w:eastAsiaTheme="majorEastAsia"/>
                </w:rPr>
                <w:t>  </w:t>
              </w:r>
              <w:proofErr w:type="spellStart"/>
              <w:r>
                <w:rPr>
                  <w:rStyle w:val="HTMLCode"/>
                  <w:rFonts w:eastAsiaTheme="majorEastAsia"/>
                </w:rPr>
                <w:t>printf</w:t>
              </w:r>
              <w:proofErr w:type="spellEnd"/>
              <w:r>
                <w:rPr>
                  <w:rStyle w:val="HTMLCode"/>
                  <w:rFonts w:eastAsiaTheme="majorEastAsia"/>
                </w:rPr>
                <w:t xml:space="preserve">("\n Minimum value in BST is %d", </w:t>
              </w:r>
              <w:proofErr w:type="spellStart"/>
              <w:r>
                <w:rPr>
                  <w:rStyle w:val="HTMLCode"/>
                  <w:rFonts w:eastAsiaTheme="majorEastAsia"/>
                </w:rPr>
                <w:t>minValue</w:t>
              </w:r>
              <w:proofErr w:type="spellEnd"/>
              <w:r>
                <w:rPr>
                  <w:rStyle w:val="HTMLCode"/>
                  <w:rFonts w:eastAsiaTheme="majorEastAsia"/>
                </w:rPr>
                <w:t>(root));</w:t>
              </w:r>
            </w:ins>
          </w:p>
          <w:p w:rsidR="007B4843" w:rsidRDefault="007B4843" w:rsidP="007B4843">
            <w:pPr>
              <w:rPr>
                <w:ins w:id="1312" w:author="Mishra, Siddharth" w:date="2014-08-08T11:07:00Z"/>
              </w:rPr>
            </w:pPr>
            <w:ins w:id="1313" w:author="Mishra, Siddharth" w:date="2014-08-08T11:07:00Z">
              <w:r>
                <w:rPr>
                  <w:rStyle w:val="HTMLCode"/>
                  <w:rFonts w:eastAsiaTheme="majorEastAsia"/>
                </w:rPr>
                <w:t>  </w:t>
              </w:r>
              <w:proofErr w:type="spellStart"/>
              <w:r>
                <w:rPr>
                  <w:rStyle w:val="HTMLCode"/>
                  <w:rFonts w:eastAsiaTheme="majorEastAsia"/>
                </w:rPr>
                <w:t>getchar</w:t>
              </w:r>
              <w:proofErr w:type="spellEnd"/>
              <w:r>
                <w:rPr>
                  <w:rStyle w:val="HTMLCode"/>
                  <w:rFonts w:eastAsiaTheme="majorEastAsia"/>
                </w:rPr>
                <w:t>();</w:t>
              </w:r>
            </w:ins>
          </w:p>
          <w:p w:rsidR="007B4843" w:rsidRDefault="007B4843" w:rsidP="007B4843">
            <w:pPr>
              <w:rPr>
                <w:ins w:id="1314" w:author="Mishra, Siddharth" w:date="2014-08-08T11:07:00Z"/>
              </w:rPr>
            </w:pPr>
            <w:ins w:id="1315" w:author="Mishra, Siddharth" w:date="2014-08-08T11:07:00Z">
              <w:r>
                <w:rPr>
                  <w:rStyle w:val="HTMLCode"/>
                  <w:rFonts w:eastAsiaTheme="majorEastAsia"/>
                </w:rPr>
                <w:t>  return</w:t>
              </w:r>
              <w:r>
                <w:t xml:space="preserve"> </w:t>
              </w:r>
              <w:r>
                <w:rPr>
                  <w:rStyle w:val="HTMLCode"/>
                  <w:rFonts w:eastAsiaTheme="majorEastAsia"/>
                </w:rPr>
                <w:t xml:space="preserve">0;    </w:t>
              </w:r>
            </w:ins>
          </w:p>
          <w:p w:rsidR="007B4843" w:rsidRDefault="007B4843" w:rsidP="007B4843">
            <w:pPr>
              <w:rPr>
                <w:ins w:id="1316" w:author="Mishra, Siddharth" w:date="2014-08-08T11:07:00Z"/>
              </w:rPr>
            </w:pPr>
            <w:ins w:id="1317" w:author="Mishra, Siddharth" w:date="2014-08-08T11:07:00Z">
              <w:r>
                <w:rPr>
                  <w:rStyle w:val="HTMLCode"/>
                  <w:rFonts w:eastAsiaTheme="majorEastAsia"/>
                </w:rPr>
                <w:t>}</w:t>
              </w:r>
            </w:ins>
          </w:p>
        </w:tc>
      </w:tr>
    </w:tbl>
    <w:p w:rsidR="00D75E5B" w:rsidRPr="00D75E5B" w:rsidRDefault="007B4843" w:rsidP="00D75E5B">
      <w:pPr>
        <w:pStyle w:val="Heading3"/>
        <w:rPr>
          <w:ins w:id="1318" w:author="Mishra, Siddharth" w:date="2014-08-08T11:07:00Z"/>
          <w:rStyle w:val="Strong"/>
          <w:b w:val="0"/>
          <w:bCs w:val="0"/>
          <w:rPrChange w:id="1319" w:author="Mishra, Siddharth" w:date="2014-08-08T11:08:00Z">
            <w:rPr>
              <w:ins w:id="1320" w:author="Mishra, Siddharth" w:date="2014-08-08T11:07:00Z"/>
              <w:rStyle w:val="Strong"/>
              <w:rFonts w:ascii="Helvetica" w:eastAsiaTheme="majorEastAsia" w:hAnsi="Helvetica" w:cs="Helvetica"/>
              <w:color w:val="000000"/>
              <w:sz w:val="20"/>
              <w:szCs w:val="20"/>
            </w:rPr>
          </w:rPrChange>
        </w:rPr>
        <w:pPrChange w:id="1321" w:author="Mishra, Siddharth" w:date="2014-08-08T11:08:00Z">
          <w:pPr>
            <w:pStyle w:val="NormalWeb"/>
            <w:shd w:val="clear" w:color="auto" w:fill="FFFFFF"/>
            <w:spacing w:line="292" w:lineRule="atLeast"/>
          </w:pPr>
        </w:pPrChange>
      </w:pPr>
      <w:ins w:id="1322" w:author="Mishra, Siddharth" w:date="2014-08-08T11:07:00Z">
        <w:r>
          <w:lastRenderedPageBreak/>
          <w:br/>
        </w:r>
        <w:r w:rsidR="00D75E5B" w:rsidRPr="00D75E5B">
          <w:rPr>
            <w:rStyle w:val="Strong"/>
            <w:b w:val="0"/>
            <w:bCs w:val="0"/>
            <w:rPrChange w:id="1323" w:author="Mishra, Siddharth" w:date="2014-08-08T11:08:00Z">
              <w:rPr>
                <w:rStyle w:val="Strong"/>
                <w:rFonts w:ascii="Helvetica" w:eastAsiaTheme="majorEastAsia" w:hAnsi="Helvetica" w:cs="Helvetica"/>
                <w:color w:val="000000"/>
                <w:sz w:val="20"/>
                <w:szCs w:val="20"/>
              </w:rPr>
            </w:rPrChange>
          </w:rPr>
          <w:t>Time Complexity</w:t>
        </w:r>
      </w:ins>
    </w:p>
    <w:p w:rsidR="007B4843" w:rsidRDefault="007B4843" w:rsidP="007B4843">
      <w:pPr>
        <w:pStyle w:val="NormalWeb"/>
        <w:shd w:val="clear" w:color="auto" w:fill="FFFFFF"/>
        <w:spacing w:line="292" w:lineRule="atLeast"/>
        <w:rPr>
          <w:ins w:id="1324" w:author="Mishra, Siddharth" w:date="2014-08-08T11:07:00Z"/>
          <w:rFonts w:ascii="Helvetica" w:hAnsi="Helvetica" w:cs="Helvetica"/>
          <w:color w:val="000000"/>
          <w:sz w:val="20"/>
          <w:szCs w:val="20"/>
        </w:rPr>
      </w:pPr>
      <w:proofErr w:type="gramStart"/>
      <w:ins w:id="1325" w:author="Mishra, Siddharth" w:date="2014-08-08T11:07:00Z">
        <w:r>
          <w:rPr>
            <w:rFonts w:ascii="Helvetica" w:hAnsi="Helvetica" w:cs="Helvetica"/>
            <w:color w:val="000000"/>
            <w:sz w:val="20"/>
            <w:szCs w:val="20"/>
          </w:rPr>
          <w:t>O(</w:t>
        </w:r>
        <w:proofErr w:type="gramEnd"/>
        <w:r>
          <w:rPr>
            <w:rFonts w:ascii="Helvetica" w:hAnsi="Helvetica" w:cs="Helvetica"/>
            <w:color w:val="000000"/>
            <w:sz w:val="20"/>
            <w:szCs w:val="20"/>
          </w:rPr>
          <w:t>n) Worst case happens for left skewed trees.</w:t>
        </w:r>
      </w:ins>
      <w:ins w:id="1326" w:author="Mishra, Siddharth" w:date="2014-08-08T11:11:00Z">
        <w:r w:rsidR="00A04100">
          <w:rPr>
            <w:rFonts w:ascii="Helvetica" w:hAnsi="Helvetica" w:cs="Helvetica"/>
            <w:color w:val="000000"/>
            <w:sz w:val="20"/>
            <w:szCs w:val="20"/>
          </w:rPr>
          <w:t xml:space="preserve"> </w:t>
        </w:r>
      </w:ins>
      <w:ins w:id="1327" w:author="Mishra, Siddharth" w:date="2014-08-08T11:07:00Z">
        <w:r>
          <w:rPr>
            <w:rFonts w:ascii="Helvetica" w:hAnsi="Helvetica" w:cs="Helvetica"/>
            <w:color w:val="000000"/>
            <w:sz w:val="20"/>
            <w:szCs w:val="20"/>
          </w:rPr>
          <w:t>Similarly we can get the maximum value by recursively traversing the right node of a binary search tree.</w:t>
        </w:r>
      </w:ins>
    </w:p>
    <w:p w:rsidR="007123D5" w:rsidRDefault="007123D5" w:rsidP="007123D5">
      <w:pPr>
        <w:pStyle w:val="Heading2"/>
        <w:rPr>
          <w:ins w:id="1328" w:author="Mishra, Siddharth" w:date="2014-08-08T11:11:00Z"/>
        </w:rPr>
        <w:pPrChange w:id="1329" w:author="Mishra, Siddharth" w:date="2014-08-08T11:11:00Z">
          <w:pPr>
            <w:pStyle w:val="Heading2"/>
            <w:shd w:val="clear" w:color="auto" w:fill="FFFFFF"/>
            <w:spacing w:before="0" w:after="48"/>
          </w:pPr>
        </w:pPrChange>
      </w:pPr>
      <w:ins w:id="1330" w:author="Mishra, Siddharth" w:date="2014-08-08T11:11:00Z">
        <w:r>
          <w:t>In-order predecessor and successor for a given key in BST</w:t>
        </w:r>
      </w:ins>
    </w:p>
    <w:p w:rsidR="00A67AD8" w:rsidRPr="00A67AD8" w:rsidRDefault="00A67AD8" w:rsidP="00A67AD8">
      <w:pPr>
        <w:shd w:val="clear" w:color="auto" w:fill="FFFFFF"/>
        <w:spacing w:before="100" w:beforeAutospacing="1" w:after="100" w:afterAutospacing="1" w:line="292" w:lineRule="atLeast"/>
        <w:rPr>
          <w:ins w:id="1331" w:author="Mishra, Siddharth" w:date="2014-08-08T11:12:00Z"/>
          <w:rFonts w:ascii="Helvetica" w:eastAsia="Times New Roman" w:hAnsi="Helvetica" w:cs="Helvetica"/>
          <w:color w:val="000000"/>
          <w:sz w:val="20"/>
          <w:szCs w:val="20"/>
        </w:rPr>
      </w:pPr>
      <w:ins w:id="1332" w:author="Mishra, Siddharth" w:date="2014-08-08T11:12:00Z">
        <w:r w:rsidRPr="00A67AD8">
          <w:rPr>
            <w:rFonts w:ascii="Helvetica" w:eastAsia="Times New Roman" w:hAnsi="Helvetica" w:cs="Helvetica"/>
            <w:color w:val="000000"/>
            <w:sz w:val="20"/>
            <w:szCs w:val="20"/>
          </w:rPr>
          <w:t xml:space="preserve">I recently encountered with a question in an interview at e-commerce </w:t>
        </w:r>
        <w:proofErr w:type="gramStart"/>
        <w:r w:rsidRPr="00A67AD8">
          <w:rPr>
            <w:rFonts w:ascii="Helvetica" w:eastAsia="Times New Roman" w:hAnsi="Helvetica" w:cs="Helvetica"/>
            <w:color w:val="000000"/>
            <w:sz w:val="20"/>
            <w:szCs w:val="20"/>
          </w:rPr>
          <w:t>company</w:t>
        </w:r>
        <w:proofErr w:type="gramEnd"/>
        <w:r w:rsidRPr="00A67AD8">
          <w:rPr>
            <w:rFonts w:ascii="Helvetica" w:eastAsia="Times New Roman" w:hAnsi="Helvetica" w:cs="Helvetica"/>
            <w:color w:val="000000"/>
            <w:sz w:val="20"/>
            <w:szCs w:val="20"/>
          </w:rPr>
          <w:t>. The interviewer asked the following question:</w:t>
        </w:r>
      </w:ins>
    </w:p>
    <w:p w:rsidR="00A67AD8" w:rsidRPr="00A67AD8" w:rsidRDefault="00A67AD8" w:rsidP="00A67AD8">
      <w:pPr>
        <w:shd w:val="clear" w:color="auto" w:fill="FFFFFF"/>
        <w:spacing w:before="100" w:beforeAutospacing="1" w:after="100" w:afterAutospacing="1" w:line="292" w:lineRule="atLeast"/>
        <w:rPr>
          <w:ins w:id="1333" w:author="Mishra, Siddharth" w:date="2014-08-08T11:12:00Z"/>
          <w:rFonts w:ascii="Helvetica" w:eastAsia="Times New Roman" w:hAnsi="Helvetica" w:cs="Helvetica"/>
          <w:color w:val="000000"/>
          <w:sz w:val="20"/>
          <w:szCs w:val="20"/>
        </w:rPr>
      </w:pPr>
      <w:ins w:id="1334" w:author="Mishra, Siddharth" w:date="2014-08-08T11:12:00Z">
        <w:r w:rsidRPr="00A67AD8">
          <w:rPr>
            <w:rFonts w:ascii="Helvetica" w:eastAsia="Times New Roman" w:hAnsi="Helvetica" w:cs="Helvetica"/>
            <w:color w:val="000000"/>
            <w:sz w:val="20"/>
            <w:szCs w:val="20"/>
          </w:rPr>
          <w:t>There is BST given with root node with key part as integer only. The structure of each node is as follows:</w:t>
        </w:r>
      </w:ins>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335" w:author="Mishra, Siddharth" w:date="2014-08-08T11:13: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1336">
          <w:tblGrid>
            <w:gridCol w:w="8415"/>
          </w:tblGrid>
        </w:tblGridChange>
      </w:tblGrid>
      <w:tr w:rsidR="00A67AD8" w:rsidRPr="00A67AD8" w:rsidTr="00A67AD8">
        <w:trPr>
          <w:tblCellSpacing w:w="0" w:type="dxa"/>
          <w:jc w:val="center"/>
          <w:ins w:id="1337" w:author="Mishra, Siddharth" w:date="2014-08-08T11:12:00Z"/>
          <w:trPrChange w:id="1338" w:author="Mishra, Siddharth" w:date="2014-08-08T11:13:00Z">
            <w:trPr>
              <w:tblCellSpacing w:w="0" w:type="dxa"/>
            </w:trPr>
          </w:trPrChange>
        </w:trPr>
        <w:tc>
          <w:tcPr>
            <w:tcW w:w="8415" w:type="dxa"/>
            <w:vAlign w:val="center"/>
            <w:hideMark/>
            <w:tcPrChange w:id="1339" w:author="Mishra, Siddharth" w:date="2014-08-08T11:13:00Z">
              <w:tcPr>
                <w:tcW w:w="8415" w:type="dxa"/>
                <w:vAlign w:val="center"/>
                <w:hideMark/>
              </w:tcPr>
            </w:tcPrChange>
          </w:tcPr>
          <w:p w:rsidR="00A67AD8" w:rsidRPr="00A67AD8" w:rsidRDefault="00A67AD8" w:rsidP="00A67AD8">
            <w:pPr>
              <w:spacing w:after="0" w:line="240" w:lineRule="auto"/>
              <w:rPr>
                <w:ins w:id="1340" w:author="Mishra, Siddharth" w:date="2014-08-08T11:12:00Z"/>
                <w:rFonts w:ascii="Times New Roman" w:eastAsia="Times New Roman" w:hAnsi="Times New Roman" w:cs="Times New Roman"/>
                <w:sz w:val="24"/>
                <w:szCs w:val="24"/>
              </w:rPr>
            </w:pPr>
            <w:proofErr w:type="spellStart"/>
            <w:ins w:id="1341" w:author="Mishra, Siddharth" w:date="2014-08-08T11:12:00Z">
              <w:r w:rsidRPr="00A67AD8">
                <w:rPr>
                  <w:rFonts w:ascii="Courier New" w:eastAsia="Times New Roman" w:hAnsi="Courier New" w:cs="Courier New"/>
                  <w:sz w:val="20"/>
                  <w:szCs w:val="20"/>
                </w:rPr>
                <w:t>struct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w:t>
              </w:r>
            </w:ins>
          </w:p>
          <w:p w:rsidR="00A67AD8" w:rsidRPr="00A67AD8" w:rsidRDefault="00A67AD8" w:rsidP="00A67AD8">
            <w:pPr>
              <w:spacing w:after="0" w:line="240" w:lineRule="auto"/>
              <w:rPr>
                <w:ins w:id="1342" w:author="Mishra, Siddharth" w:date="2014-08-08T11:12:00Z"/>
                <w:rFonts w:ascii="Times New Roman" w:eastAsia="Times New Roman" w:hAnsi="Times New Roman" w:cs="Times New Roman"/>
                <w:sz w:val="24"/>
                <w:szCs w:val="24"/>
              </w:rPr>
            </w:pPr>
            <w:ins w:id="1343"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344" w:author="Mishra, Siddharth" w:date="2014-08-08T11:12:00Z"/>
                <w:rFonts w:ascii="Times New Roman" w:eastAsia="Times New Roman" w:hAnsi="Times New Roman" w:cs="Times New Roman"/>
                <w:sz w:val="24"/>
                <w:szCs w:val="24"/>
              </w:rPr>
            </w:pPr>
            <w:ins w:id="1345"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key;</w:t>
              </w:r>
            </w:ins>
          </w:p>
          <w:p w:rsidR="00A67AD8" w:rsidRPr="00A67AD8" w:rsidRDefault="00A67AD8" w:rsidP="00A67AD8">
            <w:pPr>
              <w:spacing w:after="0" w:line="240" w:lineRule="auto"/>
              <w:rPr>
                <w:ins w:id="1346" w:author="Mishra, Siddharth" w:date="2014-08-08T11:12:00Z"/>
                <w:rFonts w:ascii="Times New Roman" w:eastAsia="Times New Roman" w:hAnsi="Times New Roman" w:cs="Times New Roman"/>
                <w:sz w:val="24"/>
                <w:szCs w:val="24"/>
              </w:rPr>
            </w:pPr>
            <w:ins w:id="1347"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struct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 *left, *right ;</w:t>
              </w:r>
            </w:ins>
          </w:p>
          <w:p w:rsidR="00A67AD8" w:rsidRPr="00A67AD8" w:rsidRDefault="00A67AD8" w:rsidP="00A67AD8">
            <w:pPr>
              <w:spacing w:after="0" w:line="240" w:lineRule="auto"/>
              <w:rPr>
                <w:ins w:id="1348" w:author="Mishra, Siddharth" w:date="2014-08-08T11:12:00Z"/>
                <w:rFonts w:ascii="Times New Roman" w:eastAsia="Times New Roman" w:hAnsi="Times New Roman" w:cs="Times New Roman"/>
                <w:sz w:val="24"/>
                <w:szCs w:val="24"/>
              </w:rPr>
            </w:pPr>
            <w:ins w:id="1349" w:author="Mishra, Siddharth" w:date="2014-08-08T11:12:00Z">
              <w:r w:rsidRPr="00A67AD8">
                <w:rPr>
                  <w:rFonts w:ascii="Courier New" w:eastAsia="Times New Roman" w:hAnsi="Courier New" w:cs="Courier New"/>
                  <w:sz w:val="20"/>
                  <w:szCs w:val="20"/>
                </w:rPr>
                <w:t>};</w:t>
              </w:r>
            </w:ins>
          </w:p>
        </w:tc>
      </w:tr>
    </w:tbl>
    <w:p w:rsidR="00A67AD8" w:rsidRPr="00A67AD8" w:rsidRDefault="00A67AD8" w:rsidP="00A67AD8">
      <w:pPr>
        <w:shd w:val="clear" w:color="auto" w:fill="FFFFFF"/>
        <w:spacing w:before="100" w:beforeAutospacing="1" w:after="100" w:afterAutospacing="1" w:line="292" w:lineRule="atLeast"/>
        <w:rPr>
          <w:ins w:id="1350" w:author="Mishra, Siddharth" w:date="2014-08-08T11:12:00Z"/>
          <w:rFonts w:ascii="Helvetica" w:eastAsia="Times New Roman" w:hAnsi="Helvetica" w:cs="Helvetica"/>
          <w:color w:val="000000"/>
          <w:sz w:val="20"/>
          <w:szCs w:val="20"/>
        </w:rPr>
      </w:pPr>
      <w:ins w:id="1351" w:author="Mishra, Siddharth" w:date="2014-08-08T11:12:00Z">
        <w:r w:rsidRPr="00A67AD8">
          <w:rPr>
            <w:rFonts w:ascii="Helvetica" w:eastAsia="Times New Roman" w:hAnsi="Helvetica" w:cs="Helvetica"/>
            <w:color w:val="000000"/>
            <w:sz w:val="20"/>
            <w:szCs w:val="20"/>
          </w:rPr>
          <w:t xml:space="preserve">You need to find the </w:t>
        </w:r>
        <w:proofErr w:type="spellStart"/>
        <w:r w:rsidRPr="00A67AD8">
          <w:rPr>
            <w:rFonts w:ascii="Helvetica" w:eastAsia="Times New Roman" w:hAnsi="Helvetica" w:cs="Helvetica"/>
            <w:color w:val="000000"/>
            <w:sz w:val="20"/>
            <w:szCs w:val="20"/>
          </w:rPr>
          <w:t>inorder</w:t>
        </w:r>
        <w:proofErr w:type="spellEnd"/>
        <w:r w:rsidRPr="00A67AD8">
          <w:rPr>
            <w:rFonts w:ascii="Helvetica" w:eastAsia="Times New Roman" w:hAnsi="Helvetica" w:cs="Helvetica"/>
            <w:color w:val="000000"/>
            <w:sz w:val="20"/>
            <w:szCs w:val="20"/>
          </w:rPr>
          <w:t xml:space="preserve"> successor and predecessor of a given key. In case the given key is not found in BST, then return the two values within which this key will lie.</w:t>
        </w:r>
      </w:ins>
    </w:p>
    <w:p w:rsidR="00A67AD8" w:rsidRPr="00A67AD8" w:rsidRDefault="00A67AD8" w:rsidP="00A67AD8">
      <w:pPr>
        <w:shd w:val="clear" w:color="auto" w:fill="FFFFFF"/>
        <w:spacing w:before="100" w:beforeAutospacing="1" w:after="100" w:afterAutospacing="1" w:line="292" w:lineRule="atLeast"/>
        <w:rPr>
          <w:ins w:id="1352" w:author="Mishra, Siddharth" w:date="2014-08-08T11:12:00Z"/>
          <w:rFonts w:ascii="Helvetica" w:eastAsia="Times New Roman" w:hAnsi="Helvetica" w:cs="Helvetica"/>
          <w:color w:val="000000"/>
          <w:sz w:val="20"/>
          <w:szCs w:val="20"/>
        </w:rPr>
      </w:pPr>
      <w:ins w:id="1353" w:author="Mishra, Siddharth" w:date="2014-08-08T11:12:00Z">
        <w:r w:rsidRPr="00A67AD8">
          <w:rPr>
            <w:rFonts w:ascii="Helvetica" w:eastAsia="Times New Roman" w:hAnsi="Helvetica" w:cs="Helvetica"/>
            <w:color w:val="000000"/>
            <w:sz w:val="20"/>
            <w:szCs w:val="20"/>
          </w:rPr>
          <w:t xml:space="preserve">Following is the algorithm to reach the desired result. </w:t>
        </w:r>
        <w:proofErr w:type="spellStart"/>
        <w:proofErr w:type="gramStart"/>
        <w:r w:rsidRPr="00A67AD8">
          <w:rPr>
            <w:rFonts w:ascii="Helvetica" w:eastAsia="Times New Roman" w:hAnsi="Helvetica" w:cs="Helvetica"/>
            <w:color w:val="000000"/>
            <w:sz w:val="20"/>
            <w:szCs w:val="20"/>
          </w:rPr>
          <w:t>Its</w:t>
        </w:r>
        <w:proofErr w:type="spellEnd"/>
        <w:proofErr w:type="gramEnd"/>
        <w:r w:rsidRPr="00A67AD8">
          <w:rPr>
            <w:rFonts w:ascii="Helvetica" w:eastAsia="Times New Roman" w:hAnsi="Helvetica" w:cs="Helvetica"/>
            <w:color w:val="000000"/>
            <w:sz w:val="20"/>
            <w:szCs w:val="20"/>
          </w:rPr>
          <w:t xml:space="preserve"> a recursive method:</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54" w:author="Mishra, Siddharth" w:date="2014-08-08T11:12:00Z"/>
          <w:rFonts w:ascii="Courier New" w:eastAsia="Times New Roman" w:hAnsi="Courier New" w:cs="Courier New"/>
          <w:color w:val="000000"/>
          <w:sz w:val="20"/>
          <w:szCs w:val="26"/>
          <w:rPrChange w:id="1355" w:author="Mishra, Siddharth" w:date="2014-08-08T11:12:00Z">
            <w:rPr>
              <w:ins w:id="1356" w:author="Mishra, Siddharth" w:date="2014-08-08T11:12:00Z"/>
              <w:rFonts w:ascii="Courier New" w:eastAsia="Times New Roman" w:hAnsi="Courier New" w:cs="Courier New"/>
              <w:color w:val="000000"/>
              <w:sz w:val="26"/>
              <w:szCs w:val="26"/>
            </w:rPr>
          </w:rPrChange>
        </w:rPr>
      </w:pPr>
      <w:ins w:id="1357" w:author="Mishra, Siddharth" w:date="2014-08-08T11:12:00Z">
        <w:r w:rsidRPr="00A67AD8">
          <w:rPr>
            <w:rFonts w:ascii="Courier New" w:eastAsia="Times New Roman" w:hAnsi="Courier New" w:cs="Courier New"/>
            <w:color w:val="000000"/>
            <w:sz w:val="20"/>
            <w:szCs w:val="26"/>
            <w:rPrChange w:id="1358" w:author="Mishra, Siddharth" w:date="2014-08-08T11:12:00Z">
              <w:rPr>
                <w:rFonts w:ascii="Courier New" w:eastAsia="Times New Roman" w:hAnsi="Courier New" w:cs="Courier New"/>
                <w:color w:val="000000"/>
                <w:sz w:val="26"/>
                <w:szCs w:val="26"/>
              </w:rPr>
            </w:rPrChange>
          </w:rPr>
          <w:t>Input: root node, key</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59" w:author="Mishra, Siddharth" w:date="2014-08-08T11:12:00Z"/>
          <w:rFonts w:ascii="Courier New" w:eastAsia="Times New Roman" w:hAnsi="Courier New" w:cs="Courier New"/>
          <w:color w:val="000000"/>
          <w:sz w:val="20"/>
          <w:szCs w:val="26"/>
          <w:rPrChange w:id="1360" w:author="Mishra, Siddharth" w:date="2014-08-08T11:12:00Z">
            <w:rPr>
              <w:ins w:id="1361" w:author="Mishra, Siddharth" w:date="2014-08-08T11:12:00Z"/>
              <w:rFonts w:ascii="Courier New" w:eastAsia="Times New Roman" w:hAnsi="Courier New" w:cs="Courier New"/>
              <w:color w:val="000000"/>
              <w:sz w:val="26"/>
              <w:szCs w:val="26"/>
            </w:rPr>
          </w:rPrChange>
        </w:rPr>
      </w:pPr>
      <w:proofErr w:type="gramStart"/>
      <w:ins w:id="1362" w:author="Mishra, Siddharth" w:date="2014-08-08T11:12:00Z">
        <w:r w:rsidRPr="00A67AD8">
          <w:rPr>
            <w:rFonts w:ascii="Courier New" w:eastAsia="Times New Roman" w:hAnsi="Courier New" w:cs="Courier New"/>
            <w:color w:val="000000"/>
            <w:sz w:val="20"/>
            <w:szCs w:val="26"/>
            <w:rPrChange w:id="1363" w:author="Mishra, Siddharth" w:date="2014-08-08T11:12:00Z">
              <w:rPr>
                <w:rFonts w:ascii="Courier New" w:eastAsia="Times New Roman" w:hAnsi="Courier New" w:cs="Courier New"/>
                <w:color w:val="000000"/>
                <w:sz w:val="26"/>
                <w:szCs w:val="26"/>
              </w:rPr>
            </w:rPrChange>
          </w:rPr>
          <w:t>output</w:t>
        </w:r>
        <w:proofErr w:type="gramEnd"/>
        <w:r w:rsidRPr="00A67AD8">
          <w:rPr>
            <w:rFonts w:ascii="Courier New" w:eastAsia="Times New Roman" w:hAnsi="Courier New" w:cs="Courier New"/>
            <w:color w:val="000000"/>
            <w:sz w:val="20"/>
            <w:szCs w:val="26"/>
            <w:rPrChange w:id="1364" w:author="Mishra, Siddharth" w:date="2014-08-08T11:12:00Z">
              <w:rPr>
                <w:rFonts w:ascii="Courier New" w:eastAsia="Times New Roman" w:hAnsi="Courier New" w:cs="Courier New"/>
                <w:color w:val="000000"/>
                <w:sz w:val="26"/>
                <w:szCs w:val="26"/>
              </w:rPr>
            </w:rPrChange>
          </w:rPr>
          <w:t>: predecessor node, successor node</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65" w:author="Mishra, Siddharth" w:date="2014-08-08T11:12:00Z"/>
          <w:rFonts w:ascii="Courier New" w:eastAsia="Times New Roman" w:hAnsi="Courier New" w:cs="Courier New"/>
          <w:color w:val="000000"/>
          <w:sz w:val="20"/>
          <w:szCs w:val="26"/>
          <w:rPrChange w:id="1366" w:author="Mishra, Siddharth" w:date="2014-08-08T11:12:00Z">
            <w:rPr>
              <w:ins w:id="1367" w:author="Mishra, Siddharth" w:date="2014-08-08T11:12:00Z"/>
              <w:rFonts w:ascii="Courier New" w:eastAsia="Times New Roman" w:hAnsi="Courier New" w:cs="Courier New"/>
              <w:color w:val="000000"/>
              <w:sz w:val="26"/>
              <w:szCs w:val="26"/>
            </w:rPr>
          </w:rPrChange>
        </w:rPr>
      </w:pPr>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68" w:author="Mishra, Siddharth" w:date="2014-08-08T11:12:00Z"/>
          <w:rFonts w:ascii="Courier New" w:eastAsia="Times New Roman" w:hAnsi="Courier New" w:cs="Courier New"/>
          <w:color w:val="000000"/>
          <w:sz w:val="20"/>
          <w:szCs w:val="26"/>
          <w:rPrChange w:id="1369" w:author="Mishra, Siddharth" w:date="2014-08-08T11:12:00Z">
            <w:rPr>
              <w:ins w:id="1370" w:author="Mishra, Siddharth" w:date="2014-08-08T11:12:00Z"/>
              <w:rFonts w:ascii="Courier New" w:eastAsia="Times New Roman" w:hAnsi="Courier New" w:cs="Courier New"/>
              <w:color w:val="000000"/>
              <w:sz w:val="26"/>
              <w:szCs w:val="26"/>
            </w:rPr>
          </w:rPrChange>
        </w:rPr>
      </w:pPr>
      <w:ins w:id="1371" w:author="Mishra, Siddharth" w:date="2014-08-08T11:12:00Z">
        <w:r w:rsidRPr="00A67AD8">
          <w:rPr>
            <w:rFonts w:ascii="Courier New" w:eastAsia="Times New Roman" w:hAnsi="Courier New" w:cs="Courier New"/>
            <w:color w:val="000000"/>
            <w:sz w:val="20"/>
            <w:szCs w:val="26"/>
            <w:rPrChange w:id="1372" w:author="Mishra, Siddharth" w:date="2014-08-08T11:12:00Z">
              <w:rPr>
                <w:rFonts w:ascii="Courier New" w:eastAsia="Times New Roman" w:hAnsi="Courier New" w:cs="Courier New"/>
                <w:color w:val="000000"/>
                <w:sz w:val="26"/>
                <w:szCs w:val="26"/>
              </w:rPr>
            </w:rPrChange>
          </w:rPr>
          <w:t>1. If root is NULL</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73" w:author="Mishra, Siddharth" w:date="2014-08-08T11:12:00Z"/>
          <w:rFonts w:ascii="Courier New" w:eastAsia="Times New Roman" w:hAnsi="Courier New" w:cs="Courier New"/>
          <w:color w:val="000000"/>
          <w:sz w:val="20"/>
          <w:szCs w:val="26"/>
          <w:rPrChange w:id="1374" w:author="Mishra, Siddharth" w:date="2014-08-08T11:12:00Z">
            <w:rPr>
              <w:ins w:id="1375" w:author="Mishra, Siddharth" w:date="2014-08-08T11:12:00Z"/>
              <w:rFonts w:ascii="Courier New" w:eastAsia="Times New Roman" w:hAnsi="Courier New" w:cs="Courier New"/>
              <w:color w:val="000000"/>
              <w:sz w:val="26"/>
              <w:szCs w:val="26"/>
            </w:rPr>
          </w:rPrChange>
        </w:rPr>
      </w:pPr>
      <w:ins w:id="1376" w:author="Mishra, Siddharth" w:date="2014-08-08T11:12:00Z">
        <w:r w:rsidRPr="00A67AD8">
          <w:rPr>
            <w:rFonts w:ascii="Courier New" w:eastAsia="Times New Roman" w:hAnsi="Courier New" w:cs="Courier New"/>
            <w:color w:val="000000"/>
            <w:sz w:val="20"/>
            <w:szCs w:val="26"/>
            <w:rPrChange w:id="1377"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378" w:author="Mishra, Siddharth" w:date="2014-08-08T11:12:00Z">
              <w:rPr>
                <w:rFonts w:ascii="Courier New" w:eastAsia="Times New Roman" w:hAnsi="Courier New" w:cs="Courier New"/>
                <w:color w:val="000000"/>
                <w:sz w:val="26"/>
                <w:szCs w:val="26"/>
              </w:rPr>
            </w:rPrChange>
          </w:rPr>
          <w:t>then</w:t>
        </w:r>
        <w:proofErr w:type="gramEnd"/>
        <w:r w:rsidRPr="00A67AD8">
          <w:rPr>
            <w:rFonts w:ascii="Courier New" w:eastAsia="Times New Roman" w:hAnsi="Courier New" w:cs="Courier New"/>
            <w:color w:val="000000"/>
            <w:sz w:val="20"/>
            <w:szCs w:val="26"/>
            <w:rPrChange w:id="1379" w:author="Mishra, Siddharth" w:date="2014-08-08T11:12:00Z">
              <w:rPr>
                <w:rFonts w:ascii="Courier New" w:eastAsia="Times New Roman" w:hAnsi="Courier New" w:cs="Courier New"/>
                <w:color w:val="000000"/>
                <w:sz w:val="26"/>
                <w:szCs w:val="26"/>
              </w:rPr>
            </w:rPrChange>
          </w:rPr>
          <w:t xml:space="preserve"> return</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80" w:author="Mishra, Siddharth" w:date="2014-08-08T11:12:00Z"/>
          <w:rFonts w:ascii="Courier New" w:eastAsia="Times New Roman" w:hAnsi="Courier New" w:cs="Courier New"/>
          <w:color w:val="000000"/>
          <w:sz w:val="20"/>
          <w:szCs w:val="26"/>
          <w:rPrChange w:id="1381" w:author="Mishra, Siddharth" w:date="2014-08-08T11:12:00Z">
            <w:rPr>
              <w:ins w:id="1382" w:author="Mishra, Siddharth" w:date="2014-08-08T11:12:00Z"/>
              <w:rFonts w:ascii="Courier New" w:eastAsia="Times New Roman" w:hAnsi="Courier New" w:cs="Courier New"/>
              <w:color w:val="000000"/>
              <w:sz w:val="26"/>
              <w:szCs w:val="26"/>
            </w:rPr>
          </w:rPrChange>
        </w:rPr>
      </w:pPr>
      <w:ins w:id="1383" w:author="Mishra, Siddharth" w:date="2014-08-08T11:12:00Z">
        <w:r w:rsidRPr="00A67AD8">
          <w:rPr>
            <w:rFonts w:ascii="Courier New" w:eastAsia="Times New Roman" w:hAnsi="Courier New" w:cs="Courier New"/>
            <w:color w:val="000000"/>
            <w:sz w:val="20"/>
            <w:szCs w:val="26"/>
            <w:rPrChange w:id="1384" w:author="Mishra, Siddharth" w:date="2014-08-08T11:12:00Z">
              <w:rPr>
                <w:rFonts w:ascii="Courier New" w:eastAsia="Times New Roman" w:hAnsi="Courier New" w:cs="Courier New"/>
                <w:color w:val="000000"/>
                <w:sz w:val="26"/>
                <w:szCs w:val="26"/>
              </w:rPr>
            </w:rPrChange>
          </w:rPr>
          <w:t xml:space="preserve">2. </w:t>
        </w:r>
        <w:proofErr w:type="gramStart"/>
        <w:r w:rsidRPr="00A67AD8">
          <w:rPr>
            <w:rFonts w:ascii="Courier New" w:eastAsia="Times New Roman" w:hAnsi="Courier New" w:cs="Courier New"/>
            <w:color w:val="000000"/>
            <w:sz w:val="20"/>
            <w:szCs w:val="26"/>
            <w:rPrChange w:id="1385" w:author="Mishra, Siddharth" w:date="2014-08-08T11:12:00Z">
              <w:rPr>
                <w:rFonts w:ascii="Courier New" w:eastAsia="Times New Roman" w:hAnsi="Courier New" w:cs="Courier New"/>
                <w:color w:val="000000"/>
                <w:sz w:val="26"/>
                <w:szCs w:val="26"/>
              </w:rPr>
            </w:rPrChange>
          </w:rPr>
          <w:t>if</w:t>
        </w:r>
        <w:proofErr w:type="gramEnd"/>
        <w:r w:rsidRPr="00A67AD8">
          <w:rPr>
            <w:rFonts w:ascii="Courier New" w:eastAsia="Times New Roman" w:hAnsi="Courier New" w:cs="Courier New"/>
            <w:color w:val="000000"/>
            <w:sz w:val="20"/>
            <w:szCs w:val="26"/>
            <w:rPrChange w:id="1386" w:author="Mishra, Siddharth" w:date="2014-08-08T11:12:00Z">
              <w:rPr>
                <w:rFonts w:ascii="Courier New" w:eastAsia="Times New Roman" w:hAnsi="Courier New" w:cs="Courier New"/>
                <w:color w:val="000000"/>
                <w:sz w:val="26"/>
                <w:szCs w:val="26"/>
              </w:rPr>
            </w:rPrChange>
          </w:rPr>
          <w:t xml:space="preserve"> key is found then</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87" w:author="Mishra, Siddharth" w:date="2014-08-08T11:12:00Z"/>
          <w:rFonts w:ascii="Courier New" w:eastAsia="Times New Roman" w:hAnsi="Courier New" w:cs="Courier New"/>
          <w:color w:val="000000"/>
          <w:sz w:val="20"/>
          <w:szCs w:val="26"/>
          <w:rPrChange w:id="1388" w:author="Mishra, Siddharth" w:date="2014-08-08T11:12:00Z">
            <w:rPr>
              <w:ins w:id="1389" w:author="Mishra, Siddharth" w:date="2014-08-08T11:12:00Z"/>
              <w:rFonts w:ascii="Courier New" w:eastAsia="Times New Roman" w:hAnsi="Courier New" w:cs="Courier New"/>
              <w:color w:val="000000"/>
              <w:sz w:val="26"/>
              <w:szCs w:val="26"/>
            </w:rPr>
          </w:rPrChange>
        </w:rPr>
      </w:pPr>
      <w:ins w:id="1390" w:author="Mishra, Siddharth" w:date="2014-08-08T11:12:00Z">
        <w:r w:rsidRPr="00A67AD8">
          <w:rPr>
            <w:rFonts w:ascii="Courier New" w:eastAsia="Times New Roman" w:hAnsi="Courier New" w:cs="Courier New"/>
            <w:color w:val="000000"/>
            <w:sz w:val="20"/>
            <w:szCs w:val="26"/>
            <w:rPrChange w:id="1391" w:author="Mishra, Siddharth" w:date="2014-08-08T11:12:00Z">
              <w:rPr>
                <w:rFonts w:ascii="Courier New" w:eastAsia="Times New Roman" w:hAnsi="Courier New" w:cs="Courier New"/>
                <w:color w:val="000000"/>
                <w:sz w:val="26"/>
                <w:szCs w:val="26"/>
              </w:rPr>
            </w:rPrChange>
          </w:rPr>
          <w:t xml:space="preserve">    a. If </w:t>
        </w:r>
        <w:proofErr w:type="gramStart"/>
        <w:r w:rsidRPr="00A67AD8">
          <w:rPr>
            <w:rFonts w:ascii="Courier New" w:eastAsia="Times New Roman" w:hAnsi="Courier New" w:cs="Courier New"/>
            <w:color w:val="000000"/>
            <w:sz w:val="20"/>
            <w:szCs w:val="26"/>
            <w:rPrChange w:id="1392" w:author="Mishra, Siddharth" w:date="2014-08-08T11:12:00Z">
              <w:rPr>
                <w:rFonts w:ascii="Courier New" w:eastAsia="Times New Roman" w:hAnsi="Courier New" w:cs="Courier New"/>
                <w:color w:val="000000"/>
                <w:sz w:val="26"/>
                <w:szCs w:val="26"/>
              </w:rPr>
            </w:rPrChange>
          </w:rPr>
          <w:t>its</w:t>
        </w:r>
        <w:proofErr w:type="gramEnd"/>
        <w:r w:rsidRPr="00A67AD8">
          <w:rPr>
            <w:rFonts w:ascii="Courier New" w:eastAsia="Times New Roman" w:hAnsi="Courier New" w:cs="Courier New"/>
            <w:color w:val="000000"/>
            <w:sz w:val="20"/>
            <w:szCs w:val="26"/>
            <w:rPrChange w:id="1393" w:author="Mishra, Siddharth" w:date="2014-08-08T11:12:00Z">
              <w:rPr>
                <w:rFonts w:ascii="Courier New" w:eastAsia="Times New Roman" w:hAnsi="Courier New" w:cs="Courier New"/>
                <w:color w:val="000000"/>
                <w:sz w:val="26"/>
                <w:szCs w:val="26"/>
              </w:rPr>
            </w:rPrChange>
          </w:rPr>
          <w:t xml:space="preserve"> left </w:t>
        </w:r>
        <w:proofErr w:type="spellStart"/>
        <w:r w:rsidRPr="00A67AD8">
          <w:rPr>
            <w:rFonts w:ascii="Courier New" w:eastAsia="Times New Roman" w:hAnsi="Courier New" w:cs="Courier New"/>
            <w:color w:val="000000"/>
            <w:sz w:val="20"/>
            <w:szCs w:val="26"/>
            <w:rPrChange w:id="1394" w:author="Mishra, Siddharth" w:date="2014-08-08T11:12:00Z">
              <w:rPr>
                <w:rFonts w:ascii="Courier New" w:eastAsia="Times New Roman" w:hAnsi="Courier New" w:cs="Courier New"/>
                <w:color w:val="000000"/>
                <w:sz w:val="26"/>
                <w:szCs w:val="26"/>
              </w:rPr>
            </w:rPrChange>
          </w:rPr>
          <w:t>subtree</w:t>
        </w:r>
        <w:proofErr w:type="spellEnd"/>
        <w:r w:rsidRPr="00A67AD8">
          <w:rPr>
            <w:rFonts w:ascii="Courier New" w:eastAsia="Times New Roman" w:hAnsi="Courier New" w:cs="Courier New"/>
            <w:color w:val="000000"/>
            <w:sz w:val="20"/>
            <w:szCs w:val="26"/>
            <w:rPrChange w:id="1395" w:author="Mishra, Siddharth" w:date="2014-08-08T11:12:00Z">
              <w:rPr>
                <w:rFonts w:ascii="Courier New" w:eastAsia="Times New Roman" w:hAnsi="Courier New" w:cs="Courier New"/>
                <w:color w:val="000000"/>
                <w:sz w:val="26"/>
                <w:szCs w:val="26"/>
              </w:rPr>
            </w:rPrChange>
          </w:rPr>
          <w:t xml:space="preserve"> is not null</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396" w:author="Mishra, Siddharth" w:date="2014-08-08T11:12:00Z"/>
          <w:rFonts w:ascii="Courier New" w:eastAsia="Times New Roman" w:hAnsi="Courier New" w:cs="Courier New"/>
          <w:color w:val="000000"/>
          <w:sz w:val="20"/>
          <w:szCs w:val="26"/>
          <w:rPrChange w:id="1397" w:author="Mishra, Siddharth" w:date="2014-08-08T11:12:00Z">
            <w:rPr>
              <w:ins w:id="1398" w:author="Mishra, Siddharth" w:date="2014-08-08T11:12:00Z"/>
              <w:rFonts w:ascii="Courier New" w:eastAsia="Times New Roman" w:hAnsi="Courier New" w:cs="Courier New"/>
              <w:color w:val="000000"/>
              <w:sz w:val="26"/>
              <w:szCs w:val="26"/>
            </w:rPr>
          </w:rPrChange>
        </w:rPr>
      </w:pPr>
      <w:ins w:id="1399" w:author="Mishra, Siddharth" w:date="2014-08-08T11:12:00Z">
        <w:r w:rsidRPr="00A67AD8">
          <w:rPr>
            <w:rFonts w:ascii="Courier New" w:eastAsia="Times New Roman" w:hAnsi="Courier New" w:cs="Courier New"/>
            <w:color w:val="000000"/>
            <w:sz w:val="20"/>
            <w:szCs w:val="26"/>
            <w:rPrChange w:id="1400" w:author="Mishra, Siddharth" w:date="2014-08-08T11:12:00Z">
              <w:rPr>
                <w:rFonts w:ascii="Courier New" w:eastAsia="Times New Roman" w:hAnsi="Courier New" w:cs="Courier New"/>
                <w:color w:val="000000"/>
                <w:sz w:val="26"/>
                <w:szCs w:val="26"/>
              </w:rPr>
            </w:rPrChange>
          </w:rPr>
          <w:t xml:space="preserve">        Then predecessor will be the right most </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01" w:author="Mishra, Siddharth" w:date="2014-08-08T11:12:00Z"/>
          <w:rFonts w:ascii="Courier New" w:eastAsia="Times New Roman" w:hAnsi="Courier New" w:cs="Courier New"/>
          <w:color w:val="000000"/>
          <w:sz w:val="20"/>
          <w:szCs w:val="26"/>
          <w:rPrChange w:id="1402" w:author="Mishra, Siddharth" w:date="2014-08-08T11:12:00Z">
            <w:rPr>
              <w:ins w:id="1403" w:author="Mishra, Siddharth" w:date="2014-08-08T11:12:00Z"/>
              <w:rFonts w:ascii="Courier New" w:eastAsia="Times New Roman" w:hAnsi="Courier New" w:cs="Courier New"/>
              <w:color w:val="000000"/>
              <w:sz w:val="26"/>
              <w:szCs w:val="26"/>
            </w:rPr>
          </w:rPrChange>
        </w:rPr>
      </w:pPr>
      <w:ins w:id="1404" w:author="Mishra, Siddharth" w:date="2014-08-08T11:12:00Z">
        <w:r w:rsidRPr="00A67AD8">
          <w:rPr>
            <w:rFonts w:ascii="Courier New" w:eastAsia="Times New Roman" w:hAnsi="Courier New" w:cs="Courier New"/>
            <w:color w:val="000000"/>
            <w:sz w:val="20"/>
            <w:szCs w:val="26"/>
            <w:rPrChange w:id="1405"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06" w:author="Mishra, Siddharth" w:date="2014-08-08T11:12:00Z">
              <w:rPr>
                <w:rFonts w:ascii="Courier New" w:eastAsia="Times New Roman" w:hAnsi="Courier New" w:cs="Courier New"/>
                <w:color w:val="000000"/>
                <w:sz w:val="26"/>
                <w:szCs w:val="26"/>
              </w:rPr>
            </w:rPrChange>
          </w:rPr>
          <w:t>child</w:t>
        </w:r>
        <w:proofErr w:type="gramEnd"/>
        <w:r w:rsidRPr="00A67AD8">
          <w:rPr>
            <w:rFonts w:ascii="Courier New" w:eastAsia="Times New Roman" w:hAnsi="Courier New" w:cs="Courier New"/>
            <w:color w:val="000000"/>
            <w:sz w:val="20"/>
            <w:szCs w:val="26"/>
            <w:rPrChange w:id="1407" w:author="Mishra, Siddharth" w:date="2014-08-08T11:12:00Z">
              <w:rPr>
                <w:rFonts w:ascii="Courier New" w:eastAsia="Times New Roman" w:hAnsi="Courier New" w:cs="Courier New"/>
                <w:color w:val="000000"/>
                <w:sz w:val="26"/>
                <w:szCs w:val="26"/>
              </w:rPr>
            </w:rPrChange>
          </w:rPr>
          <w:t xml:space="preserve"> of left </w:t>
        </w:r>
        <w:proofErr w:type="spellStart"/>
        <w:r w:rsidRPr="00A67AD8">
          <w:rPr>
            <w:rFonts w:ascii="Courier New" w:eastAsia="Times New Roman" w:hAnsi="Courier New" w:cs="Courier New"/>
            <w:color w:val="000000"/>
            <w:sz w:val="20"/>
            <w:szCs w:val="26"/>
            <w:rPrChange w:id="1408" w:author="Mishra, Siddharth" w:date="2014-08-08T11:12:00Z">
              <w:rPr>
                <w:rFonts w:ascii="Courier New" w:eastAsia="Times New Roman" w:hAnsi="Courier New" w:cs="Courier New"/>
                <w:color w:val="000000"/>
                <w:sz w:val="26"/>
                <w:szCs w:val="26"/>
              </w:rPr>
            </w:rPrChange>
          </w:rPr>
          <w:t>subtree</w:t>
        </w:r>
        <w:proofErr w:type="spellEnd"/>
        <w:r w:rsidRPr="00A67AD8">
          <w:rPr>
            <w:rFonts w:ascii="Courier New" w:eastAsia="Times New Roman" w:hAnsi="Courier New" w:cs="Courier New"/>
            <w:color w:val="000000"/>
            <w:sz w:val="20"/>
            <w:szCs w:val="26"/>
            <w:rPrChange w:id="1409" w:author="Mishra, Siddharth" w:date="2014-08-08T11:12:00Z">
              <w:rPr>
                <w:rFonts w:ascii="Courier New" w:eastAsia="Times New Roman" w:hAnsi="Courier New" w:cs="Courier New"/>
                <w:color w:val="000000"/>
                <w:sz w:val="26"/>
                <w:szCs w:val="26"/>
              </w:rPr>
            </w:rPrChange>
          </w:rPr>
          <w:t xml:space="preserve"> or left child itself.</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10" w:author="Mishra, Siddharth" w:date="2014-08-08T11:12:00Z"/>
          <w:rFonts w:ascii="Courier New" w:eastAsia="Times New Roman" w:hAnsi="Courier New" w:cs="Courier New"/>
          <w:color w:val="000000"/>
          <w:sz w:val="20"/>
          <w:szCs w:val="26"/>
          <w:rPrChange w:id="1411" w:author="Mishra, Siddharth" w:date="2014-08-08T11:12:00Z">
            <w:rPr>
              <w:ins w:id="1412" w:author="Mishra, Siddharth" w:date="2014-08-08T11:12:00Z"/>
              <w:rFonts w:ascii="Courier New" w:eastAsia="Times New Roman" w:hAnsi="Courier New" w:cs="Courier New"/>
              <w:color w:val="000000"/>
              <w:sz w:val="26"/>
              <w:szCs w:val="26"/>
            </w:rPr>
          </w:rPrChange>
        </w:rPr>
      </w:pPr>
      <w:ins w:id="1413" w:author="Mishra, Siddharth" w:date="2014-08-08T11:12:00Z">
        <w:r w:rsidRPr="00A67AD8">
          <w:rPr>
            <w:rFonts w:ascii="Courier New" w:eastAsia="Times New Roman" w:hAnsi="Courier New" w:cs="Courier New"/>
            <w:color w:val="000000"/>
            <w:sz w:val="20"/>
            <w:szCs w:val="26"/>
            <w:rPrChange w:id="1414" w:author="Mishra, Siddharth" w:date="2014-08-08T11:12:00Z">
              <w:rPr>
                <w:rFonts w:ascii="Courier New" w:eastAsia="Times New Roman" w:hAnsi="Courier New" w:cs="Courier New"/>
                <w:color w:val="000000"/>
                <w:sz w:val="26"/>
                <w:szCs w:val="26"/>
              </w:rPr>
            </w:rPrChange>
          </w:rPr>
          <w:t xml:space="preserve">    b. If </w:t>
        </w:r>
        <w:proofErr w:type="spellStart"/>
        <w:proofErr w:type="gramStart"/>
        <w:r w:rsidRPr="00A67AD8">
          <w:rPr>
            <w:rFonts w:ascii="Courier New" w:eastAsia="Times New Roman" w:hAnsi="Courier New" w:cs="Courier New"/>
            <w:color w:val="000000"/>
            <w:sz w:val="20"/>
            <w:szCs w:val="26"/>
            <w:rPrChange w:id="1415" w:author="Mishra, Siddharth" w:date="2014-08-08T11:12:00Z">
              <w:rPr>
                <w:rFonts w:ascii="Courier New" w:eastAsia="Times New Roman" w:hAnsi="Courier New" w:cs="Courier New"/>
                <w:color w:val="000000"/>
                <w:sz w:val="26"/>
                <w:szCs w:val="26"/>
              </w:rPr>
            </w:rPrChange>
          </w:rPr>
          <w:t>its</w:t>
        </w:r>
        <w:proofErr w:type="spellEnd"/>
        <w:proofErr w:type="gramEnd"/>
        <w:r w:rsidRPr="00A67AD8">
          <w:rPr>
            <w:rFonts w:ascii="Courier New" w:eastAsia="Times New Roman" w:hAnsi="Courier New" w:cs="Courier New"/>
            <w:color w:val="000000"/>
            <w:sz w:val="20"/>
            <w:szCs w:val="26"/>
            <w:rPrChange w:id="1416" w:author="Mishra, Siddharth" w:date="2014-08-08T11:12:00Z">
              <w:rPr>
                <w:rFonts w:ascii="Courier New" w:eastAsia="Times New Roman" w:hAnsi="Courier New" w:cs="Courier New"/>
                <w:color w:val="000000"/>
                <w:sz w:val="26"/>
                <w:szCs w:val="26"/>
              </w:rPr>
            </w:rPrChange>
          </w:rPr>
          <w:t xml:space="preserve"> right </w:t>
        </w:r>
        <w:proofErr w:type="spellStart"/>
        <w:r w:rsidRPr="00A67AD8">
          <w:rPr>
            <w:rFonts w:ascii="Courier New" w:eastAsia="Times New Roman" w:hAnsi="Courier New" w:cs="Courier New"/>
            <w:color w:val="000000"/>
            <w:sz w:val="20"/>
            <w:szCs w:val="26"/>
            <w:rPrChange w:id="1417" w:author="Mishra, Siddharth" w:date="2014-08-08T11:12:00Z">
              <w:rPr>
                <w:rFonts w:ascii="Courier New" w:eastAsia="Times New Roman" w:hAnsi="Courier New" w:cs="Courier New"/>
                <w:color w:val="000000"/>
                <w:sz w:val="26"/>
                <w:szCs w:val="26"/>
              </w:rPr>
            </w:rPrChange>
          </w:rPr>
          <w:t>subtree</w:t>
        </w:r>
        <w:proofErr w:type="spellEnd"/>
        <w:r w:rsidRPr="00A67AD8">
          <w:rPr>
            <w:rFonts w:ascii="Courier New" w:eastAsia="Times New Roman" w:hAnsi="Courier New" w:cs="Courier New"/>
            <w:color w:val="000000"/>
            <w:sz w:val="20"/>
            <w:szCs w:val="26"/>
            <w:rPrChange w:id="1418" w:author="Mishra, Siddharth" w:date="2014-08-08T11:12:00Z">
              <w:rPr>
                <w:rFonts w:ascii="Courier New" w:eastAsia="Times New Roman" w:hAnsi="Courier New" w:cs="Courier New"/>
                <w:color w:val="000000"/>
                <w:sz w:val="26"/>
                <w:szCs w:val="26"/>
              </w:rPr>
            </w:rPrChange>
          </w:rPr>
          <w:t xml:space="preserve"> is not null</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19" w:author="Mishra, Siddharth" w:date="2014-08-08T11:12:00Z"/>
          <w:rFonts w:ascii="Courier New" w:eastAsia="Times New Roman" w:hAnsi="Courier New" w:cs="Courier New"/>
          <w:color w:val="000000"/>
          <w:sz w:val="20"/>
          <w:szCs w:val="26"/>
          <w:rPrChange w:id="1420" w:author="Mishra, Siddharth" w:date="2014-08-08T11:12:00Z">
            <w:rPr>
              <w:ins w:id="1421" w:author="Mishra, Siddharth" w:date="2014-08-08T11:12:00Z"/>
              <w:rFonts w:ascii="Courier New" w:eastAsia="Times New Roman" w:hAnsi="Courier New" w:cs="Courier New"/>
              <w:color w:val="000000"/>
              <w:sz w:val="26"/>
              <w:szCs w:val="26"/>
            </w:rPr>
          </w:rPrChange>
        </w:rPr>
      </w:pPr>
      <w:ins w:id="1422" w:author="Mishra, Siddharth" w:date="2014-08-08T11:12:00Z">
        <w:r w:rsidRPr="00A67AD8">
          <w:rPr>
            <w:rFonts w:ascii="Courier New" w:eastAsia="Times New Roman" w:hAnsi="Courier New" w:cs="Courier New"/>
            <w:color w:val="000000"/>
            <w:sz w:val="20"/>
            <w:szCs w:val="26"/>
            <w:rPrChange w:id="1423" w:author="Mishra, Siddharth" w:date="2014-08-08T11:12:00Z">
              <w:rPr>
                <w:rFonts w:ascii="Courier New" w:eastAsia="Times New Roman" w:hAnsi="Courier New" w:cs="Courier New"/>
                <w:color w:val="000000"/>
                <w:sz w:val="26"/>
                <w:szCs w:val="26"/>
              </w:rPr>
            </w:rPrChange>
          </w:rPr>
          <w:t xml:space="preserve">        The successor will be the left most child </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24" w:author="Mishra, Siddharth" w:date="2014-08-08T11:12:00Z"/>
          <w:rFonts w:ascii="Courier New" w:eastAsia="Times New Roman" w:hAnsi="Courier New" w:cs="Courier New"/>
          <w:color w:val="000000"/>
          <w:sz w:val="20"/>
          <w:szCs w:val="26"/>
          <w:rPrChange w:id="1425" w:author="Mishra, Siddharth" w:date="2014-08-08T11:12:00Z">
            <w:rPr>
              <w:ins w:id="1426" w:author="Mishra, Siddharth" w:date="2014-08-08T11:12:00Z"/>
              <w:rFonts w:ascii="Courier New" w:eastAsia="Times New Roman" w:hAnsi="Courier New" w:cs="Courier New"/>
              <w:color w:val="000000"/>
              <w:sz w:val="26"/>
              <w:szCs w:val="26"/>
            </w:rPr>
          </w:rPrChange>
        </w:rPr>
      </w:pPr>
      <w:ins w:id="1427" w:author="Mishra, Siddharth" w:date="2014-08-08T11:12:00Z">
        <w:r w:rsidRPr="00A67AD8">
          <w:rPr>
            <w:rFonts w:ascii="Courier New" w:eastAsia="Times New Roman" w:hAnsi="Courier New" w:cs="Courier New"/>
            <w:color w:val="000000"/>
            <w:sz w:val="20"/>
            <w:szCs w:val="26"/>
            <w:rPrChange w:id="1428"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29" w:author="Mishra, Siddharth" w:date="2014-08-08T11:12:00Z">
              <w:rPr>
                <w:rFonts w:ascii="Courier New" w:eastAsia="Times New Roman" w:hAnsi="Courier New" w:cs="Courier New"/>
                <w:color w:val="000000"/>
                <w:sz w:val="26"/>
                <w:szCs w:val="26"/>
              </w:rPr>
            </w:rPrChange>
          </w:rPr>
          <w:t>of</w:t>
        </w:r>
        <w:proofErr w:type="gramEnd"/>
        <w:r w:rsidRPr="00A67AD8">
          <w:rPr>
            <w:rFonts w:ascii="Courier New" w:eastAsia="Times New Roman" w:hAnsi="Courier New" w:cs="Courier New"/>
            <w:color w:val="000000"/>
            <w:sz w:val="20"/>
            <w:szCs w:val="26"/>
            <w:rPrChange w:id="1430" w:author="Mishra, Siddharth" w:date="2014-08-08T11:12:00Z">
              <w:rPr>
                <w:rFonts w:ascii="Courier New" w:eastAsia="Times New Roman" w:hAnsi="Courier New" w:cs="Courier New"/>
                <w:color w:val="000000"/>
                <w:sz w:val="26"/>
                <w:szCs w:val="26"/>
              </w:rPr>
            </w:rPrChange>
          </w:rPr>
          <w:t xml:space="preserve"> right </w:t>
        </w:r>
        <w:proofErr w:type="spellStart"/>
        <w:r w:rsidRPr="00A67AD8">
          <w:rPr>
            <w:rFonts w:ascii="Courier New" w:eastAsia="Times New Roman" w:hAnsi="Courier New" w:cs="Courier New"/>
            <w:color w:val="000000"/>
            <w:sz w:val="20"/>
            <w:szCs w:val="26"/>
            <w:rPrChange w:id="1431" w:author="Mishra, Siddharth" w:date="2014-08-08T11:12:00Z">
              <w:rPr>
                <w:rFonts w:ascii="Courier New" w:eastAsia="Times New Roman" w:hAnsi="Courier New" w:cs="Courier New"/>
                <w:color w:val="000000"/>
                <w:sz w:val="26"/>
                <w:szCs w:val="26"/>
              </w:rPr>
            </w:rPrChange>
          </w:rPr>
          <w:t>subtree</w:t>
        </w:r>
        <w:proofErr w:type="spellEnd"/>
        <w:r w:rsidRPr="00A67AD8">
          <w:rPr>
            <w:rFonts w:ascii="Courier New" w:eastAsia="Times New Roman" w:hAnsi="Courier New" w:cs="Courier New"/>
            <w:color w:val="000000"/>
            <w:sz w:val="20"/>
            <w:szCs w:val="26"/>
            <w:rPrChange w:id="1432" w:author="Mishra, Siddharth" w:date="2014-08-08T11:12:00Z">
              <w:rPr>
                <w:rFonts w:ascii="Courier New" w:eastAsia="Times New Roman" w:hAnsi="Courier New" w:cs="Courier New"/>
                <w:color w:val="000000"/>
                <w:sz w:val="26"/>
                <w:szCs w:val="26"/>
              </w:rPr>
            </w:rPrChange>
          </w:rPr>
          <w:t xml:space="preserve"> or right child itself.</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33" w:author="Mishra, Siddharth" w:date="2014-08-08T11:12:00Z"/>
          <w:rFonts w:ascii="Courier New" w:eastAsia="Times New Roman" w:hAnsi="Courier New" w:cs="Courier New"/>
          <w:color w:val="000000"/>
          <w:sz w:val="20"/>
          <w:szCs w:val="26"/>
          <w:rPrChange w:id="1434" w:author="Mishra, Siddharth" w:date="2014-08-08T11:12:00Z">
            <w:rPr>
              <w:ins w:id="1435" w:author="Mishra, Siddharth" w:date="2014-08-08T11:12:00Z"/>
              <w:rFonts w:ascii="Courier New" w:eastAsia="Times New Roman" w:hAnsi="Courier New" w:cs="Courier New"/>
              <w:color w:val="000000"/>
              <w:sz w:val="26"/>
              <w:szCs w:val="26"/>
            </w:rPr>
          </w:rPrChange>
        </w:rPr>
      </w:pPr>
      <w:ins w:id="1436" w:author="Mishra, Siddharth" w:date="2014-08-08T11:12:00Z">
        <w:r w:rsidRPr="00A67AD8">
          <w:rPr>
            <w:rFonts w:ascii="Courier New" w:eastAsia="Times New Roman" w:hAnsi="Courier New" w:cs="Courier New"/>
            <w:color w:val="000000"/>
            <w:sz w:val="20"/>
            <w:szCs w:val="26"/>
            <w:rPrChange w:id="1437"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38" w:author="Mishra, Siddharth" w:date="2014-08-08T11:12:00Z">
              <w:rPr>
                <w:rFonts w:ascii="Courier New" w:eastAsia="Times New Roman" w:hAnsi="Courier New" w:cs="Courier New"/>
                <w:color w:val="000000"/>
                <w:sz w:val="26"/>
                <w:szCs w:val="26"/>
              </w:rPr>
            </w:rPrChange>
          </w:rPr>
          <w:t>return</w:t>
        </w:r>
        <w:proofErr w:type="gramEnd"/>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39" w:author="Mishra, Siddharth" w:date="2014-08-08T11:12:00Z"/>
          <w:rFonts w:ascii="Courier New" w:eastAsia="Times New Roman" w:hAnsi="Courier New" w:cs="Courier New"/>
          <w:color w:val="000000"/>
          <w:sz w:val="20"/>
          <w:szCs w:val="26"/>
          <w:rPrChange w:id="1440" w:author="Mishra, Siddharth" w:date="2014-08-08T11:12:00Z">
            <w:rPr>
              <w:ins w:id="1441" w:author="Mishra, Siddharth" w:date="2014-08-08T11:12:00Z"/>
              <w:rFonts w:ascii="Courier New" w:eastAsia="Times New Roman" w:hAnsi="Courier New" w:cs="Courier New"/>
              <w:color w:val="000000"/>
              <w:sz w:val="26"/>
              <w:szCs w:val="26"/>
            </w:rPr>
          </w:rPrChange>
        </w:rPr>
      </w:pPr>
      <w:ins w:id="1442" w:author="Mishra, Siddharth" w:date="2014-08-08T11:12:00Z">
        <w:r w:rsidRPr="00A67AD8">
          <w:rPr>
            <w:rFonts w:ascii="Courier New" w:eastAsia="Times New Roman" w:hAnsi="Courier New" w:cs="Courier New"/>
            <w:color w:val="000000"/>
            <w:sz w:val="20"/>
            <w:szCs w:val="26"/>
            <w:rPrChange w:id="1443" w:author="Mishra, Siddharth" w:date="2014-08-08T11:12:00Z">
              <w:rPr>
                <w:rFonts w:ascii="Courier New" w:eastAsia="Times New Roman" w:hAnsi="Courier New" w:cs="Courier New"/>
                <w:color w:val="000000"/>
                <w:sz w:val="26"/>
                <w:szCs w:val="26"/>
              </w:rPr>
            </w:rPrChange>
          </w:rPr>
          <w:t xml:space="preserve">3. If key is smaller </w:t>
        </w:r>
        <w:proofErr w:type="spellStart"/>
        <w:r w:rsidRPr="00A67AD8">
          <w:rPr>
            <w:rFonts w:ascii="Courier New" w:eastAsia="Times New Roman" w:hAnsi="Courier New" w:cs="Courier New"/>
            <w:color w:val="000000"/>
            <w:sz w:val="20"/>
            <w:szCs w:val="26"/>
            <w:rPrChange w:id="1444" w:author="Mishra, Siddharth" w:date="2014-08-08T11:12:00Z">
              <w:rPr>
                <w:rFonts w:ascii="Courier New" w:eastAsia="Times New Roman" w:hAnsi="Courier New" w:cs="Courier New"/>
                <w:color w:val="000000"/>
                <w:sz w:val="26"/>
                <w:szCs w:val="26"/>
              </w:rPr>
            </w:rPrChange>
          </w:rPr>
          <w:t>then</w:t>
        </w:r>
        <w:proofErr w:type="spellEnd"/>
        <w:r w:rsidRPr="00A67AD8">
          <w:rPr>
            <w:rFonts w:ascii="Courier New" w:eastAsia="Times New Roman" w:hAnsi="Courier New" w:cs="Courier New"/>
            <w:color w:val="000000"/>
            <w:sz w:val="20"/>
            <w:szCs w:val="26"/>
            <w:rPrChange w:id="1445" w:author="Mishra, Siddharth" w:date="2014-08-08T11:12:00Z">
              <w:rPr>
                <w:rFonts w:ascii="Courier New" w:eastAsia="Times New Roman" w:hAnsi="Courier New" w:cs="Courier New"/>
                <w:color w:val="000000"/>
                <w:sz w:val="26"/>
                <w:szCs w:val="26"/>
              </w:rPr>
            </w:rPrChange>
          </w:rPr>
          <w:t xml:space="preserve"> root node</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46" w:author="Mishra, Siddharth" w:date="2014-08-08T11:12:00Z"/>
          <w:rFonts w:ascii="Courier New" w:eastAsia="Times New Roman" w:hAnsi="Courier New" w:cs="Courier New"/>
          <w:color w:val="000000"/>
          <w:sz w:val="20"/>
          <w:szCs w:val="26"/>
          <w:rPrChange w:id="1447" w:author="Mishra, Siddharth" w:date="2014-08-08T11:12:00Z">
            <w:rPr>
              <w:ins w:id="1448" w:author="Mishra, Siddharth" w:date="2014-08-08T11:12:00Z"/>
              <w:rFonts w:ascii="Courier New" w:eastAsia="Times New Roman" w:hAnsi="Courier New" w:cs="Courier New"/>
              <w:color w:val="000000"/>
              <w:sz w:val="26"/>
              <w:szCs w:val="26"/>
            </w:rPr>
          </w:rPrChange>
        </w:rPr>
      </w:pPr>
      <w:ins w:id="1449" w:author="Mishra, Siddharth" w:date="2014-08-08T11:12:00Z">
        <w:r w:rsidRPr="00A67AD8">
          <w:rPr>
            <w:rFonts w:ascii="Courier New" w:eastAsia="Times New Roman" w:hAnsi="Courier New" w:cs="Courier New"/>
            <w:color w:val="000000"/>
            <w:sz w:val="20"/>
            <w:szCs w:val="26"/>
            <w:rPrChange w:id="1450"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51" w:author="Mishra, Siddharth" w:date="2014-08-08T11:12:00Z">
              <w:rPr>
                <w:rFonts w:ascii="Courier New" w:eastAsia="Times New Roman" w:hAnsi="Courier New" w:cs="Courier New"/>
                <w:color w:val="000000"/>
                <w:sz w:val="26"/>
                <w:szCs w:val="26"/>
              </w:rPr>
            </w:rPrChange>
          </w:rPr>
          <w:t>set</w:t>
        </w:r>
        <w:proofErr w:type="gramEnd"/>
        <w:r w:rsidRPr="00A67AD8">
          <w:rPr>
            <w:rFonts w:ascii="Courier New" w:eastAsia="Times New Roman" w:hAnsi="Courier New" w:cs="Courier New"/>
            <w:color w:val="000000"/>
            <w:sz w:val="20"/>
            <w:szCs w:val="26"/>
            <w:rPrChange w:id="1452" w:author="Mishra, Siddharth" w:date="2014-08-08T11:12:00Z">
              <w:rPr>
                <w:rFonts w:ascii="Courier New" w:eastAsia="Times New Roman" w:hAnsi="Courier New" w:cs="Courier New"/>
                <w:color w:val="000000"/>
                <w:sz w:val="26"/>
                <w:szCs w:val="26"/>
              </w:rPr>
            </w:rPrChange>
          </w:rPr>
          <w:t xml:space="preserve"> the successor as root</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53" w:author="Mishra, Siddharth" w:date="2014-08-08T11:12:00Z"/>
          <w:rFonts w:ascii="Courier New" w:eastAsia="Times New Roman" w:hAnsi="Courier New" w:cs="Courier New"/>
          <w:color w:val="000000"/>
          <w:sz w:val="20"/>
          <w:szCs w:val="26"/>
          <w:rPrChange w:id="1454" w:author="Mishra, Siddharth" w:date="2014-08-08T11:12:00Z">
            <w:rPr>
              <w:ins w:id="1455" w:author="Mishra, Siddharth" w:date="2014-08-08T11:12:00Z"/>
              <w:rFonts w:ascii="Courier New" w:eastAsia="Times New Roman" w:hAnsi="Courier New" w:cs="Courier New"/>
              <w:color w:val="000000"/>
              <w:sz w:val="26"/>
              <w:szCs w:val="26"/>
            </w:rPr>
          </w:rPrChange>
        </w:rPr>
      </w:pPr>
      <w:ins w:id="1456" w:author="Mishra, Siddharth" w:date="2014-08-08T11:12:00Z">
        <w:r w:rsidRPr="00A67AD8">
          <w:rPr>
            <w:rFonts w:ascii="Courier New" w:eastAsia="Times New Roman" w:hAnsi="Courier New" w:cs="Courier New"/>
            <w:color w:val="000000"/>
            <w:sz w:val="20"/>
            <w:szCs w:val="26"/>
            <w:rPrChange w:id="1457"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58" w:author="Mishra, Siddharth" w:date="2014-08-08T11:12:00Z">
              <w:rPr>
                <w:rFonts w:ascii="Courier New" w:eastAsia="Times New Roman" w:hAnsi="Courier New" w:cs="Courier New"/>
                <w:color w:val="000000"/>
                <w:sz w:val="26"/>
                <w:szCs w:val="26"/>
              </w:rPr>
            </w:rPrChange>
          </w:rPr>
          <w:t>search</w:t>
        </w:r>
        <w:proofErr w:type="gramEnd"/>
        <w:r w:rsidRPr="00A67AD8">
          <w:rPr>
            <w:rFonts w:ascii="Courier New" w:eastAsia="Times New Roman" w:hAnsi="Courier New" w:cs="Courier New"/>
            <w:color w:val="000000"/>
            <w:sz w:val="20"/>
            <w:szCs w:val="26"/>
            <w:rPrChange w:id="1459" w:author="Mishra, Siddharth" w:date="2014-08-08T11:12:00Z">
              <w:rPr>
                <w:rFonts w:ascii="Courier New" w:eastAsia="Times New Roman" w:hAnsi="Courier New" w:cs="Courier New"/>
                <w:color w:val="000000"/>
                <w:sz w:val="26"/>
                <w:szCs w:val="26"/>
              </w:rPr>
            </w:rPrChange>
          </w:rPr>
          <w:t xml:space="preserve"> recursively into left </w:t>
        </w:r>
        <w:proofErr w:type="spellStart"/>
        <w:r w:rsidRPr="00A67AD8">
          <w:rPr>
            <w:rFonts w:ascii="Courier New" w:eastAsia="Times New Roman" w:hAnsi="Courier New" w:cs="Courier New"/>
            <w:color w:val="000000"/>
            <w:sz w:val="20"/>
            <w:szCs w:val="26"/>
            <w:rPrChange w:id="1460" w:author="Mishra, Siddharth" w:date="2014-08-08T11:12:00Z">
              <w:rPr>
                <w:rFonts w:ascii="Courier New" w:eastAsia="Times New Roman" w:hAnsi="Courier New" w:cs="Courier New"/>
                <w:color w:val="000000"/>
                <w:sz w:val="26"/>
                <w:szCs w:val="26"/>
              </w:rPr>
            </w:rPrChange>
          </w:rPr>
          <w:t>subtree</w:t>
        </w:r>
        <w:proofErr w:type="spellEnd"/>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61" w:author="Mishra, Siddharth" w:date="2014-08-08T11:12:00Z"/>
          <w:rFonts w:ascii="Courier New" w:eastAsia="Times New Roman" w:hAnsi="Courier New" w:cs="Courier New"/>
          <w:color w:val="000000"/>
          <w:sz w:val="20"/>
          <w:szCs w:val="26"/>
          <w:rPrChange w:id="1462" w:author="Mishra, Siddharth" w:date="2014-08-08T11:12:00Z">
            <w:rPr>
              <w:ins w:id="1463" w:author="Mishra, Siddharth" w:date="2014-08-08T11:12:00Z"/>
              <w:rFonts w:ascii="Courier New" w:eastAsia="Times New Roman" w:hAnsi="Courier New" w:cs="Courier New"/>
              <w:color w:val="000000"/>
              <w:sz w:val="26"/>
              <w:szCs w:val="26"/>
            </w:rPr>
          </w:rPrChange>
        </w:rPr>
      </w:pPr>
      <w:ins w:id="1464" w:author="Mishra, Siddharth" w:date="2014-08-08T11:12:00Z">
        <w:r w:rsidRPr="00A67AD8">
          <w:rPr>
            <w:rFonts w:ascii="Courier New" w:eastAsia="Times New Roman" w:hAnsi="Courier New" w:cs="Courier New"/>
            <w:color w:val="000000"/>
            <w:sz w:val="20"/>
            <w:szCs w:val="26"/>
            <w:rPrChange w:id="1465"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66" w:author="Mishra, Siddharth" w:date="2014-08-08T11:12:00Z">
              <w:rPr>
                <w:rFonts w:ascii="Courier New" w:eastAsia="Times New Roman" w:hAnsi="Courier New" w:cs="Courier New"/>
                <w:color w:val="000000"/>
                <w:sz w:val="26"/>
                <w:szCs w:val="26"/>
              </w:rPr>
            </w:rPrChange>
          </w:rPr>
          <w:t>else</w:t>
        </w:r>
        <w:proofErr w:type="gramEnd"/>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67" w:author="Mishra, Siddharth" w:date="2014-08-08T11:12:00Z"/>
          <w:rFonts w:ascii="Courier New" w:eastAsia="Times New Roman" w:hAnsi="Courier New" w:cs="Courier New"/>
          <w:color w:val="000000"/>
          <w:sz w:val="20"/>
          <w:szCs w:val="26"/>
          <w:rPrChange w:id="1468" w:author="Mishra, Siddharth" w:date="2014-08-08T11:12:00Z">
            <w:rPr>
              <w:ins w:id="1469" w:author="Mishra, Siddharth" w:date="2014-08-08T11:12:00Z"/>
              <w:rFonts w:ascii="Courier New" w:eastAsia="Times New Roman" w:hAnsi="Courier New" w:cs="Courier New"/>
              <w:color w:val="000000"/>
              <w:sz w:val="26"/>
              <w:szCs w:val="26"/>
            </w:rPr>
          </w:rPrChange>
        </w:rPr>
      </w:pPr>
      <w:ins w:id="1470" w:author="Mishra, Siddharth" w:date="2014-08-08T11:12:00Z">
        <w:r w:rsidRPr="00A67AD8">
          <w:rPr>
            <w:rFonts w:ascii="Courier New" w:eastAsia="Times New Roman" w:hAnsi="Courier New" w:cs="Courier New"/>
            <w:color w:val="000000"/>
            <w:sz w:val="20"/>
            <w:szCs w:val="26"/>
            <w:rPrChange w:id="1471"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72" w:author="Mishra, Siddharth" w:date="2014-08-08T11:12:00Z">
              <w:rPr>
                <w:rFonts w:ascii="Courier New" w:eastAsia="Times New Roman" w:hAnsi="Courier New" w:cs="Courier New"/>
                <w:color w:val="000000"/>
                <w:sz w:val="26"/>
                <w:szCs w:val="26"/>
              </w:rPr>
            </w:rPrChange>
          </w:rPr>
          <w:t>set</w:t>
        </w:r>
        <w:proofErr w:type="gramEnd"/>
        <w:r w:rsidRPr="00A67AD8">
          <w:rPr>
            <w:rFonts w:ascii="Courier New" w:eastAsia="Times New Roman" w:hAnsi="Courier New" w:cs="Courier New"/>
            <w:color w:val="000000"/>
            <w:sz w:val="20"/>
            <w:szCs w:val="26"/>
            <w:rPrChange w:id="1473" w:author="Mishra, Siddharth" w:date="2014-08-08T11:12:00Z">
              <w:rPr>
                <w:rFonts w:ascii="Courier New" w:eastAsia="Times New Roman" w:hAnsi="Courier New" w:cs="Courier New"/>
                <w:color w:val="000000"/>
                <w:sz w:val="26"/>
                <w:szCs w:val="26"/>
              </w:rPr>
            </w:rPrChange>
          </w:rPr>
          <w:t xml:space="preserve"> the predecessor as root</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474" w:author="Mishra, Siddharth" w:date="2014-08-08T11:12:00Z"/>
          <w:rFonts w:ascii="Courier New" w:eastAsia="Times New Roman" w:hAnsi="Courier New" w:cs="Courier New"/>
          <w:color w:val="000000"/>
          <w:sz w:val="26"/>
          <w:szCs w:val="26"/>
        </w:rPr>
      </w:pPr>
      <w:ins w:id="1475" w:author="Mishra, Siddharth" w:date="2014-08-08T11:12:00Z">
        <w:r w:rsidRPr="00A67AD8">
          <w:rPr>
            <w:rFonts w:ascii="Courier New" w:eastAsia="Times New Roman" w:hAnsi="Courier New" w:cs="Courier New"/>
            <w:color w:val="000000"/>
            <w:sz w:val="20"/>
            <w:szCs w:val="26"/>
            <w:rPrChange w:id="1476" w:author="Mishra, Siddharth" w:date="2014-08-08T11:12:00Z">
              <w:rPr>
                <w:rFonts w:ascii="Courier New" w:eastAsia="Times New Roman" w:hAnsi="Courier New" w:cs="Courier New"/>
                <w:color w:val="000000"/>
                <w:sz w:val="26"/>
                <w:szCs w:val="26"/>
              </w:rPr>
            </w:rPrChange>
          </w:rPr>
          <w:t xml:space="preserve">        </w:t>
        </w:r>
        <w:proofErr w:type="gramStart"/>
        <w:r w:rsidRPr="00A67AD8">
          <w:rPr>
            <w:rFonts w:ascii="Courier New" w:eastAsia="Times New Roman" w:hAnsi="Courier New" w:cs="Courier New"/>
            <w:color w:val="000000"/>
            <w:sz w:val="20"/>
            <w:szCs w:val="26"/>
            <w:rPrChange w:id="1477" w:author="Mishra, Siddharth" w:date="2014-08-08T11:12:00Z">
              <w:rPr>
                <w:rFonts w:ascii="Courier New" w:eastAsia="Times New Roman" w:hAnsi="Courier New" w:cs="Courier New"/>
                <w:color w:val="000000"/>
                <w:sz w:val="26"/>
                <w:szCs w:val="26"/>
              </w:rPr>
            </w:rPrChange>
          </w:rPr>
          <w:t>search</w:t>
        </w:r>
        <w:proofErr w:type="gramEnd"/>
        <w:r w:rsidRPr="00A67AD8">
          <w:rPr>
            <w:rFonts w:ascii="Courier New" w:eastAsia="Times New Roman" w:hAnsi="Courier New" w:cs="Courier New"/>
            <w:color w:val="000000"/>
            <w:sz w:val="20"/>
            <w:szCs w:val="26"/>
            <w:rPrChange w:id="1478" w:author="Mishra, Siddharth" w:date="2014-08-08T11:12:00Z">
              <w:rPr>
                <w:rFonts w:ascii="Courier New" w:eastAsia="Times New Roman" w:hAnsi="Courier New" w:cs="Courier New"/>
                <w:color w:val="000000"/>
                <w:sz w:val="26"/>
                <w:szCs w:val="26"/>
              </w:rPr>
            </w:rPrChange>
          </w:rPr>
          <w:t xml:space="preserve"> recursively into right </w:t>
        </w:r>
        <w:proofErr w:type="spellStart"/>
        <w:r w:rsidRPr="00A67AD8">
          <w:rPr>
            <w:rFonts w:ascii="Courier New" w:eastAsia="Times New Roman" w:hAnsi="Courier New" w:cs="Courier New"/>
            <w:color w:val="000000"/>
            <w:sz w:val="20"/>
            <w:szCs w:val="26"/>
            <w:rPrChange w:id="1479" w:author="Mishra, Siddharth" w:date="2014-08-08T11:12:00Z">
              <w:rPr>
                <w:rFonts w:ascii="Courier New" w:eastAsia="Times New Roman" w:hAnsi="Courier New" w:cs="Courier New"/>
                <w:color w:val="000000"/>
                <w:sz w:val="26"/>
                <w:szCs w:val="26"/>
              </w:rPr>
            </w:rPrChange>
          </w:rPr>
          <w:t>subtree</w:t>
        </w:r>
        <w:proofErr w:type="spellEnd"/>
      </w:ins>
    </w:p>
    <w:p w:rsidR="00A67AD8" w:rsidRPr="00A67AD8" w:rsidRDefault="00A67AD8" w:rsidP="00A67AD8">
      <w:pPr>
        <w:shd w:val="clear" w:color="auto" w:fill="FFFFFF"/>
        <w:spacing w:before="100" w:beforeAutospacing="1" w:after="100" w:afterAutospacing="1" w:line="292" w:lineRule="atLeast"/>
        <w:rPr>
          <w:ins w:id="1480" w:author="Mishra, Siddharth" w:date="2014-08-08T11:12:00Z"/>
          <w:rFonts w:ascii="Helvetica" w:eastAsia="Times New Roman" w:hAnsi="Helvetica" w:cs="Helvetica"/>
          <w:color w:val="000000"/>
          <w:sz w:val="20"/>
          <w:szCs w:val="20"/>
        </w:rPr>
      </w:pPr>
      <w:ins w:id="1481" w:author="Mishra, Siddharth" w:date="2014-08-08T11:12:00Z">
        <w:r w:rsidRPr="00A67AD8">
          <w:rPr>
            <w:rFonts w:ascii="Helvetica" w:eastAsia="Times New Roman" w:hAnsi="Helvetica" w:cs="Helvetica"/>
            <w:color w:val="000000"/>
            <w:sz w:val="20"/>
            <w:szCs w:val="20"/>
          </w:rPr>
          <w:t>Following is C++ implementation of the above algorithm:</w:t>
        </w:r>
      </w:ins>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482" w:author="Mishra, Siddharth" w:date="2014-08-08T11:13: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1483">
          <w:tblGrid>
            <w:gridCol w:w="8415"/>
          </w:tblGrid>
        </w:tblGridChange>
      </w:tblGrid>
      <w:tr w:rsidR="00A67AD8" w:rsidRPr="00A67AD8" w:rsidTr="00A67AD8">
        <w:trPr>
          <w:tblCellSpacing w:w="0" w:type="dxa"/>
          <w:jc w:val="center"/>
          <w:ins w:id="1484" w:author="Mishra, Siddharth" w:date="2014-08-08T11:12:00Z"/>
          <w:trPrChange w:id="1485" w:author="Mishra, Siddharth" w:date="2014-08-08T11:13:00Z">
            <w:trPr>
              <w:tblCellSpacing w:w="0" w:type="dxa"/>
            </w:trPr>
          </w:trPrChange>
        </w:trPr>
        <w:tc>
          <w:tcPr>
            <w:tcW w:w="8415" w:type="dxa"/>
            <w:vAlign w:val="center"/>
            <w:hideMark/>
            <w:tcPrChange w:id="1486" w:author="Mishra, Siddharth" w:date="2014-08-08T11:13:00Z">
              <w:tcPr>
                <w:tcW w:w="8415" w:type="dxa"/>
                <w:vAlign w:val="center"/>
                <w:hideMark/>
              </w:tcPr>
            </w:tcPrChange>
          </w:tcPr>
          <w:p w:rsidR="00A67AD8" w:rsidRPr="00A67AD8" w:rsidRDefault="00A67AD8" w:rsidP="00A67AD8">
            <w:pPr>
              <w:spacing w:after="0" w:line="240" w:lineRule="auto"/>
              <w:rPr>
                <w:ins w:id="1487" w:author="Mishra, Siddharth" w:date="2014-08-08T11:12:00Z"/>
                <w:rFonts w:ascii="Times New Roman" w:eastAsia="Times New Roman" w:hAnsi="Times New Roman" w:cs="Times New Roman"/>
                <w:sz w:val="24"/>
                <w:szCs w:val="24"/>
              </w:rPr>
            </w:pPr>
            <w:ins w:id="1488" w:author="Mishra, Siddharth" w:date="2014-08-08T11:12:00Z">
              <w:r w:rsidRPr="00A67AD8">
                <w:rPr>
                  <w:rFonts w:ascii="Courier New" w:eastAsia="Times New Roman" w:hAnsi="Courier New" w:cs="Courier New"/>
                  <w:sz w:val="20"/>
                  <w:szCs w:val="20"/>
                </w:rPr>
                <w:lastRenderedPageBreak/>
                <w:t>// C++ program to find predecessor and successor in a BST</w:t>
              </w:r>
            </w:ins>
          </w:p>
          <w:p w:rsidR="00A67AD8" w:rsidRPr="00A67AD8" w:rsidRDefault="00A67AD8" w:rsidP="00A67AD8">
            <w:pPr>
              <w:spacing w:after="0" w:line="240" w:lineRule="auto"/>
              <w:rPr>
                <w:ins w:id="1489" w:author="Mishra, Siddharth" w:date="2014-08-08T11:12:00Z"/>
                <w:rFonts w:ascii="Times New Roman" w:eastAsia="Times New Roman" w:hAnsi="Times New Roman" w:cs="Times New Roman"/>
                <w:sz w:val="24"/>
                <w:szCs w:val="24"/>
              </w:rPr>
            </w:pPr>
            <w:ins w:id="1490" w:author="Mishra, Siddharth" w:date="2014-08-08T11:12:00Z">
              <w:r w:rsidRPr="00A67AD8">
                <w:rPr>
                  <w:rFonts w:ascii="Courier New" w:eastAsia="Times New Roman" w:hAnsi="Courier New" w:cs="Courier New"/>
                  <w:sz w:val="20"/>
                  <w:szCs w:val="20"/>
                </w:rPr>
                <w:t>#include &lt;</w:t>
              </w:r>
              <w:proofErr w:type="spellStart"/>
              <w:r w:rsidRPr="00A67AD8">
                <w:rPr>
                  <w:rFonts w:ascii="Courier New" w:eastAsia="Times New Roman" w:hAnsi="Courier New" w:cs="Courier New"/>
                  <w:sz w:val="20"/>
                  <w:szCs w:val="20"/>
                </w:rPr>
                <w:t>iostream</w:t>
              </w:r>
              <w:proofErr w:type="spellEnd"/>
              <w:r w:rsidRPr="00A67AD8">
                <w:rPr>
                  <w:rFonts w:ascii="Courier New" w:eastAsia="Times New Roman" w:hAnsi="Courier New" w:cs="Courier New"/>
                  <w:sz w:val="20"/>
                  <w:szCs w:val="20"/>
                </w:rPr>
                <w:t>&gt;</w:t>
              </w:r>
            </w:ins>
          </w:p>
          <w:p w:rsidR="00A67AD8" w:rsidRPr="00A67AD8" w:rsidRDefault="00A67AD8" w:rsidP="00A67AD8">
            <w:pPr>
              <w:spacing w:after="0" w:line="240" w:lineRule="auto"/>
              <w:rPr>
                <w:ins w:id="1491" w:author="Mishra, Siddharth" w:date="2014-08-08T11:12:00Z"/>
                <w:rFonts w:ascii="Times New Roman" w:eastAsia="Times New Roman" w:hAnsi="Times New Roman" w:cs="Times New Roman"/>
                <w:sz w:val="24"/>
                <w:szCs w:val="24"/>
              </w:rPr>
            </w:pPr>
            <w:ins w:id="1492" w:author="Mishra, Siddharth" w:date="2014-08-08T11:12:00Z">
              <w:r w:rsidRPr="00A67AD8">
                <w:rPr>
                  <w:rFonts w:ascii="Courier New" w:eastAsia="Times New Roman" w:hAnsi="Courier New" w:cs="Courier New"/>
                  <w:sz w:val="20"/>
                  <w:szCs w:val="20"/>
                </w:rPr>
                <w:t>using</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namespace</w:t>
              </w:r>
              <w:r w:rsidRPr="00A67AD8">
                <w:rPr>
                  <w:rFonts w:ascii="Times New Roman" w:eastAsia="Times New Roman" w:hAnsi="Times New Roman" w:cs="Times New Roman"/>
                  <w:sz w:val="24"/>
                  <w:szCs w:val="24"/>
                </w:rPr>
                <w:t xml:space="preserve"> </w:t>
              </w:r>
              <w:proofErr w:type="spellStart"/>
              <w:r w:rsidRPr="00A67AD8">
                <w:rPr>
                  <w:rFonts w:ascii="Courier New" w:eastAsia="Times New Roman" w:hAnsi="Courier New" w:cs="Courier New"/>
                  <w:sz w:val="20"/>
                  <w:szCs w:val="20"/>
                </w:rPr>
                <w:t>std</w:t>
              </w:r>
              <w:proofErr w:type="spellEnd"/>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493" w:author="Mishra, Siddharth" w:date="2014-08-08T11:12:00Z"/>
                <w:rFonts w:ascii="Times New Roman" w:eastAsia="Times New Roman" w:hAnsi="Times New Roman" w:cs="Times New Roman"/>
                <w:sz w:val="24"/>
                <w:szCs w:val="24"/>
              </w:rPr>
            </w:pPr>
            <w:ins w:id="1494"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495" w:author="Mishra, Siddharth" w:date="2014-08-08T11:12:00Z"/>
                <w:rFonts w:ascii="Times New Roman" w:eastAsia="Times New Roman" w:hAnsi="Times New Roman" w:cs="Times New Roman"/>
                <w:sz w:val="24"/>
                <w:szCs w:val="24"/>
              </w:rPr>
            </w:pPr>
            <w:ins w:id="1496" w:author="Mishra, Siddharth" w:date="2014-08-08T11:12:00Z">
              <w:r w:rsidRPr="00A67AD8">
                <w:rPr>
                  <w:rFonts w:ascii="Courier New" w:eastAsia="Times New Roman" w:hAnsi="Courier New" w:cs="Courier New"/>
                  <w:sz w:val="20"/>
                  <w:szCs w:val="20"/>
                </w:rPr>
                <w:t>// BST Node</w:t>
              </w:r>
            </w:ins>
          </w:p>
          <w:p w:rsidR="00A67AD8" w:rsidRPr="00A67AD8" w:rsidRDefault="00A67AD8" w:rsidP="00A67AD8">
            <w:pPr>
              <w:spacing w:after="0" w:line="240" w:lineRule="auto"/>
              <w:rPr>
                <w:ins w:id="1497" w:author="Mishra, Siddharth" w:date="2014-08-08T11:12:00Z"/>
                <w:rFonts w:ascii="Times New Roman" w:eastAsia="Times New Roman" w:hAnsi="Times New Roman" w:cs="Times New Roman"/>
                <w:sz w:val="24"/>
                <w:szCs w:val="24"/>
              </w:rPr>
            </w:pPr>
            <w:proofErr w:type="spellStart"/>
            <w:ins w:id="1498" w:author="Mishra, Siddharth" w:date="2014-08-08T11:12:00Z">
              <w:r w:rsidRPr="00A67AD8">
                <w:rPr>
                  <w:rFonts w:ascii="Courier New" w:eastAsia="Times New Roman" w:hAnsi="Courier New" w:cs="Courier New"/>
                  <w:sz w:val="20"/>
                  <w:szCs w:val="20"/>
                </w:rPr>
                <w:t>struct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w:t>
              </w:r>
            </w:ins>
          </w:p>
          <w:p w:rsidR="00A67AD8" w:rsidRPr="00A67AD8" w:rsidRDefault="00A67AD8" w:rsidP="00A67AD8">
            <w:pPr>
              <w:spacing w:after="0" w:line="240" w:lineRule="auto"/>
              <w:rPr>
                <w:ins w:id="1499" w:author="Mishra, Siddharth" w:date="2014-08-08T11:12:00Z"/>
                <w:rFonts w:ascii="Times New Roman" w:eastAsia="Times New Roman" w:hAnsi="Times New Roman" w:cs="Times New Roman"/>
                <w:sz w:val="24"/>
                <w:szCs w:val="24"/>
              </w:rPr>
            </w:pPr>
            <w:ins w:id="1500"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501" w:author="Mishra, Siddharth" w:date="2014-08-08T11:12:00Z"/>
                <w:rFonts w:ascii="Times New Roman" w:eastAsia="Times New Roman" w:hAnsi="Times New Roman" w:cs="Times New Roman"/>
                <w:sz w:val="24"/>
                <w:szCs w:val="24"/>
              </w:rPr>
            </w:pPr>
            <w:ins w:id="1502"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key;</w:t>
              </w:r>
            </w:ins>
          </w:p>
          <w:p w:rsidR="00A67AD8" w:rsidRPr="00A67AD8" w:rsidRDefault="00A67AD8" w:rsidP="00A67AD8">
            <w:pPr>
              <w:spacing w:after="0" w:line="240" w:lineRule="auto"/>
              <w:rPr>
                <w:ins w:id="1503" w:author="Mishra, Siddharth" w:date="2014-08-08T11:12:00Z"/>
                <w:rFonts w:ascii="Times New Roman" w:eastAsia="Times New Roman" w:hAnsi="Times New Roman" w:cs="Times New Roman"/>
                <w:sz w:val="24"/>
                <w:szCs w:val="24"/>
              </w:rPr>
            </w:pPr>
            <w:ins w:id="1504"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struct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 *left, *right;</w:t>
              </w:r>
            </w:ins>
          </w:p>
          <w:p w:rsidR="00A67AD8" w:rsidRPr="00A67AD8" w:rsidRDefault="00A67AD8" w:rsidP="00A67AD8">
            <w:pPr>
              <w:spacing w:after="0" w:line="240" w:lineRule="auto"/>
              <w:rPr>
                <w:ins w:id="1505" w:author="Mishra, Siddharth" w:date="2014-08-08T11:12:00Z"/>
                <w:rFonts w:ascii="Times New Roman" w:eastAsia="Times New Roman" w:hAnsi="Times New Roman" w:cs="Times New Roman"/>
                <w:sz w:val="24"/>
                <w:szCs w:val="24"/>
              </w:rPr>
            </w:pPr>
            <w:ins w:id="1506"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507" w:author="Mishra, Siddharth" w:date="2014-08-08T11:12:00Z"/>
                <w:rFonts w:ascii="Times New Roman" w:eastAsia="Times New Roman" w:hAnsi="Times New Roman" w:cs="Times New Roman"/>
                <w:sz w:val="24"/>
                <w:szCs w:val="24"/>
              </w:rPr>
            </w:pPr>
            <w:ins w:id="1508"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509" w:author="Mishra, Siddharth" w:date="2014-08-08T11:12:00Z"/>
                <w:rFonts w:ascii="Times New Roman" w:eastAsia="Times New Roman" w:hAnsi="Times New Roman" w:cs="Times New Roman"/>
                <w:sz w:val="24"/>
                <w:szCs w:val="24"/>
              </w:rPr>
            </w:pPr>
            <w:ins w:id="1510" w:author="Mishra, Siddharth" w:date="2014-08-08T11:12:00Z">
              <w:r w:rsidRPr="00A67AD8">
                <w:rPr>
                  <w:rFonts w:ascii="Courier New" w:eastAsia="Times New Roman" w:hAnsi="Courier New" w:cs="Courier New"/>
                  <w:sz w:val="20"/>
                  <w:szCs w:val="20"/>
                </w:rPr>
                <w:t>// This function finds predecessor and successor of key in BST.</w:t>
              </w:r>
            </w:ins>
          </w:p>
          <w:p w:rsidR="00A67AD8" w:rsidRPr="00A67AD8" w:rsidRDefault="00A67AD8" w:rsidP="00A67AD8">
            <w:pPr>
              <w:spacing w:after="0" w:line="240" w:lineRule="auto"/>
              <w:rPr>
                <w:ins w:id="1511" w:author="Mishra, Siddharth" w:date="2014-08-08T11:12:00Z"/>
                <w:rFonts w:ascii="Times New Roman" w:eastAsia="Times New Roman" w:hAnsi="Times New Roman" w:cs="Times New Roman"/>
                <w:sz w:val="24"/>
                <w:szCs w:val="24"/>
              </w:rPr>
            </w:pPr>
            <w:ins w:id="1512" w:author="Mishra, Siddharth" w:date="2014-08-08T11:12:00Z">
              <w:r w:rsidRPr="00A67AD8">
                <w:rPr>
                  <w:rFonts w:ascii="Courier New" w:eastAsia="Times New Roman" w:hAnsi="Courier New" w:cs="Courier New"/>
                  <w:sz w:val="20"/>
                  <w:szCs w:val="20"/>
                </w:rPr>
                <w:t xml:space="preserve">// It sets pre and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xml:space="preserve"> as predecessor and successor respectively</w:t>
              </w:r>
            </w:ins>
          </w:p>
          <w:p w:rsidR="00A67AD8" w:rsidRPr="00A67AD8" w:rsidRDefault="00A67AD8" w:rsidP="00A67AD8">
            <w:pPr>
              <w:spacing w:after="0" w:line="240" w:lineRule="auto"/>
              <w:rPr>
                <w:ins w:id="1513" w:author="Mishra, Siddharth" w:date="2014-08-08T11:12:00Z"/>
                <w:rFonts w:ascii="Times New Roman" w:eastAsia="Times New Roman" w:hAnsi="Times New Roman" w:cs="Times New Roman"/>
                <w:sz w:val="24"/>
                <w:szCs w:val="24"/>
              </w:rPr>
            </w:pPr>
            <w:ins w:id="1514" w:author="Mishra, Siddharth" w:date="2014-08-08T11:12:00Z">
              <w:r w:rsidRPr="00A67AD8">
                <w:rPr>
                  <w:rFonts w:ascii="Courier New" w:eastAsia="Times New Roman" w:hAnsi="Courier New" w:cs="Courier New"/>
                  <w:sz w:val="20"/>
                  <w:szCs w:val="20"/>
                </w:rPr>
                <w:t>void</w:t>
              </w:r>
              <w:r w:rsidRPr="00A67AD8">
                <w:rPr>
                  <w:rFonts w:ascii="Times New Roman" w:eastAsia="Times New Roman" w:hAnsi="Times New Roman" w:cs="Times New Roman"/>
                  <w:sz w:val="24"/>
                  <w:szCs w:val="24"/>
                </w:rPr>
                <w:t xml:space="preserve"> </w:t>
              </w:r>
              <w:proofErr w:type="spellStart"/>
              <w:r w:rsidRPr="00A67AD8">
                <w:rPr>
                  <w:rFonts w:ascii="Courier New" w:eastAsia="Times New Roman" w:hAnsi="Courier New" w:cs="Courier New"/>
                  <w:sz w:val="20"/>
                  <w:szCs w:val="20"/>
                </w:rPr>
                <w:t>findPreSuc</w:t>
              </w:r>
              <w:proofErr w:type="spellEnd"/>
              <w:r w:rsidRPr="00A67AD8">
                <w:rPr>
                  <w:rFonts w:ascii="Courier New" w:eastAsia="Times New Roman" w:hAnsi="Courier New" w:cs="Courier New"/>
                  <w:sz w:val="20"/>
                  <w:szCs w:val="20"/>
                </w:rPr>
                <w:t xml:space="preserve">(Node* root, Node*&amp; pre, Node*&amp;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xml:space="preserve">, </w:t>
              </w:r>
              <w:proofErr w:type="spellStart"/>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key)</w:t>
              </w:r>
            </w:ins>
          </w:p>
          <w:p w:rsidR="00A67AD8" w:rsidRPr="00A67AD8" w:rsidRDefault="00A67AD8" w:rsidP="00A67AD8">
            <w:pPr>
              <w:spacing w:after="0" w:line="240" w:lineRule="auto"/>
              <w:rPr>
                <w:ins w:id="1515" w:author="Mishra, Siddharth" w:date="2014-08-08T11:12:00Z"/>
                <w:rFonts w:ascii="Times New Roman" w:eastAsia="Times New Roman" w:hAnsi="Times New Roman" w:cs="Times New Roman"/>
                <w:sz w:val="24"/>
                <w:szCs w:val="24"/>
              </w:rPr>
            </w:pPr>
            <w:ins w:id="1516"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517" w:author="Mishra, Siddharth" w:date="2014-08-08T11:12:00Z"/>
                <w:rFonts w:ascii="Times New Roman" w:eastAsia="Times New Roman" w:hAnsi="Times New Roman" w:cs="Times New Roman"/>
                <w:sz w:val="24"/>
                <w:szCs w:val="24"/>
              </w:rPr>
            </w:pPr>
            <w:ins w:id="1518" w:author="Mishra, Siddharth" w:date="2014-08-08T11:12:00Z">
              <w:r w:rsidRPr="00A67AD8">
                <w:rPr>
                  <w:rFonts w:ascii="Courier New" w:eastAsia="Times New Roman" w:hAnsi="Courier New" w:cs="Courier New"/>
                  <w:sz w:val="20"/>
                  <w:szCs w:val="20"/>
                </w:rPr>
                <w:t>    // Base case</w:t>
              </w:r>
            </w:ins>
          </w:p>
          <w:p w:rsidR="00A67AD8" w:rsidRPr="00A67AD8" w:rsidRDefault="00A67AD8" w:rsidP="00A67AD8">
            <w:pPr>
              <w:spacing w:after="0" w:line="240" w:lineRule="auto"/>
              <w:rPr>
                <w:ins w:id="1519" w:author="Mishra, Siddharth" w:date="2014-08-08T11:12:00Z"/>
                <w:rFonts w:ascii="Times New Roman" w:eastAsia="Times New Roman" w:hAnsi="Times New Roman" w:cs="Times New Roman"/>
                <w:sz w:val="24"/>
                <w:szCs w:val="24"/>
              </w:rPr>
            </w:pPr>
            <w:ins w:id="1520"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(root == NULL)  return</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521" w:author="Mishra, Siddharth" w:date="2014-08-08T11:12:00Z"/>
                <w:rFonts w:ascii="Times New Roman" w:eastAsia="Times New Roman" w:hAnsi="Times New Roman" w:cs="Times New Roman"/>
                <w:sz w:val="24"/>
                <w:szCs w:val="24"/>
              </w:rPr>
            </w:pPr>
            <w:ins w:id="1522"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523" w:author="Mishra, Siddharth" w:date="2014-08-08T11:12:00Z"/>
                <w:rFonts w:ascii="Times New Roman" w:eastAsia="Times New Roman" w:hAnsi="Times New Roman" w:cs="Times New Roman"/>
                <w:sz w:val="24"/>
                <w:szCs w:val="24"/>
              </w:rPr>
            </w:pPr>
            <w:ins w:id="1524" w:author="Mishra, Siddharth" w:date="2014-08-08T11:12:00Z">
              <w:r w:rsidRPr="00A67AD8">
                <w:rPr>
                  <w:rFonts w:ascii="Courier New" w:eastAsia="Times New Roman" w:hAnsi="Courier New" w:cs="Courier New"/>
                  <w:sz w:val="20"/>
                  <w:szCs w:val="20"/>
                </w:rPr>
                <w:t>    // If key is present at root</w:t>
              </w:r>
            </w:ins>
          </w:p>
          <w:p w:rsidR="00A67AD8" w:rsidRPr="00A67AD8" w:rsidRDefault="00A67AD8" w:rsidP="00A67AD8">
            <w:pPr>
              <w:spacing w:after="0" w:line="240" w:lineRule="auto"/>
              <w:rPr>
                <w:ins w:id="1525" w:author="Mishra, Siddharth" w:date="2014-08-08T11:12:00Z"/>
                <w:rFonts w:ascii="Times New Roman" w:eastAsia="Times New Roman" w:hAnsi="Times New Roman" w:cs="Times New Roman"/>
                <w:sz w:val="24"/>
                <w:szCs w:val="24"/>
              </w:rPr>
            </w:pPr>
            <w:ins w:id="1526"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(root-&gt;key == key)</w:t>
              </w:r>
            </w:ins>
          </w:p>
          <w:p w:rsidR="00A67AD8" w:rsidRPr="00A67AD8" w:rsidRDefault="00A67AD8" w:rsidP="00A67AD8">
            <w:pPr>
              <w:spacing w:after="0" w:line="240" w:lineRule="auto"/>
              <w:rPr>
                <w:ins w:id="1527" w:author="Mishra, Siddharth" w:date="2014-08-08T11:12:00Z"/>
                <w:rFonts w:ascii="Times New Roman" w:eastAsia="Times New Roman" w:hAnsi="Times New Roman" w:cs="Times New Roman"/>
                <w:sz w:val="24"/>
                <w:szCs w:val="24"/>
              </w:rPr>
            </w:pPr>
            <w:ins w:id="1528"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29" w:author="Mishra, Siddharth" w:date="2014-08-08T11:12:00Z"/>
                <w:rFonts w:ascii="Times New Roman" w:eastAsia="Times New Roman" w:hAnsi="Times New Roman" w:cs="Times New Roman"/>
                <w:sz w:val="24"/>
                <w:szCs w:val="24"/>
              </w:rPr>
            </w:pPr>
            <w:ins w:id="1530" w:author="Mishra, Siddharth" w:date="2014-08-08T11:12:00Z">
              <w:r w:rsidRPr="00A67AD8">
                <w:rPr>
                  <w:rFonts w:ascii="Courier New" w:eastAsia="Times New Roman" w:hAnsi="Courier New" w:cs="Courier New"/>
                  <w:sz w:val="20"/>
                  <w:szCs w:val="20"/>
                </w:rPr>
                <w:t xml:space="preserve">        // the maximum value in left </w:t>
              </w:r>
              <w:proofErr w:type="spellStart"/>
              <w:r w:rsidRPr="00A67AD8">
                <w:rPr>
                  <w:rFonts w:ascii="Courier New" w:eastAsia="Times New Roman" w:hAnsi="Courier New" w:cs="Courier New"/>
                  <w:sz w:val="20"/>
                  <w:szCs w:val="20"/>
                </w:rPr>
                <w:t>subtree</w:t>
              </w:r>
              <w:proofErr w:type="spellEnd"/>
              <w:r w:rsidRPr="00A67AD8">
                <w:rPr>
                  <w:rFonts w:ascii="Courier New" w:eastAsia="Times New Roman" w:hAnsi="Courier New" w:cs="Courier New"/>
                  <w:sz w:val="20"/>
                  <w:szCs w:val="20"/>
                </w:rPr>
                <w:t xml:space="preserve"> is predecessor</w:t>
              </w:r>
            </w:ins>
          </w:p>
          <w:p w:rsidR="00A67AD8" w:rsidRPr="00A67AD8" w:rsidRDefault="00A67AD8" w:rsidP="00A67AD8">
            <w:pPr>
              <w:spacing w:after="0" w:line="240" w:lineRule="auto"/>
              <w:rPr>
                <w:ins w:id="1531" w:author="Mishra, Siddharth" w:date="2014-08-08T11:12:00Z"/>
                <w:rFonts w:ascii="Times New Roman" w:eastAsia="Times New Roman" w:hAnsi="Times New Roman" w:cs="Times New Roman"/>
                <w:sz w:val="24"/>
                <w:szCs w:val="24"/>
              </w:rPr>
            </w:pPr>
            <w:ins w:id="1532"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(root-&gt;left != NULL)</w:t>
              </w:r>
            </w:ins>
          </w:p>
          <w:p w:rsidR="00A67AD8" w:rsidRPr="00A67AD8" w:rsidRDefault="00A67AD8" w:rsidP="00A67AD8">
            <w:pPr>
              <w:spacing w:after="0" w:line="240" w:lineRule="auto"/>
              <w:rPr>
                <w:ins w:id="1533" w:author="Mishra, Siddharth" w:date="2014-08-08T11:12:00Z"/>
                <w:rFonts w:ascii="Times New Roman" w:eastAsia="Times New Roman" w:hAnsi="Times New Roman" w:cs="Times New Roman"/>
                <w:sz w:val="24"/>
                <w:szCs w:val="24"/>
              </w:rPr>
            </w:pPr>
            <w:ins w:id="1534"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35" w:author="Mishra, Siddharth" w:date="2014-08-08T11:12:00Z"/>
                <w:rFonts w:ascii="Times New Roman" w:eastAsia="Times New Roman" w:hAnsi="Times New Roman" w:cs="Times New Roman"/>
                <w:sz w:val="24"/>
                <w:szCs w:val="24"/>
              </w:rPr>
            </w:pPr>
            <w:ins w:id="1536" w:author="Mishra, Siddharth" w:date="2014-08-08T11:12:00Z">
              <w:r w:rsidRPr="00A67AD8">
                <w:rPr>
                  <w:rFonts w:ascii="Courier New" w:eastAsia="Times New Roman" w:hAnsi="Courier New" w:cs="Courier New"/>
                  <w:sz w:val="20"/>
                  <w:szCs w:val="20"/>
                </w:rPr>
                <w:t xml:space="preserve">            Node*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 xml:space="preserve"> = root-&gt;left;</w:t>
              </w:r>
            </w:ins>
          </w:p>
          <w:p w:rsidR="00A67AD8" w:rsidRPr="00A67AD8" w:rsidRDefault="00A67AD8" w:rsidP="00A67AD8">
            <w:pPr>
              <w:spacing w:after="0" w:line="240" w:lineRule="auto"/>
              <w:rPr>
                <w:ins w:id="1537" w:author="Mishra, Siddharth" w:date="2014-08-08T11:12:00Z"/>
                <w:rFonts w:ascii="Times New Roman" w:eastAsia="Times New Roman" w:hAnsi="Times New Roman" w:cs="Times New Roman"/>
                <w:sz w:val="24"/>
                <w:szCs w:val="24"/>
              </w:rPr>
            </w:pPr>
            <w:ins w:id="1538" w:author="Mishra, Siddharth" w:date="2014-08-08T11:12:00Z">
              <w:r w:rsidRPr="00A67AD8">
                <w:rPr>
                  <w:rFonts w:ascii="Courier New" w:eastAsia="Times New Roman" w:hAnsi="Courier New" w:cs="Courier New"/>
                  <w:sz w:val="20"/>
                  <w:szCs w:val="20"/>
                </w:rPr>
                <w:t>            while</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-&gt;right)</w:t>
              </w:r>
            </w:ins>
          </w:p>
          <w:p w:rsidR="00A67AD8" w:rsidRPr="00A67AD8" w:rsidRDefault="00A67AD8" w:rsidP="00A67AD8">
            <w:pPr>
              <w:spacing w:after="0" w:line="240" w:lineRule="auto"/>
              <w:rPr>
                <w:ins w:id="1539" w:author="Mishra, Siddharth" w:date="2014-08-08T11:12:00Z"/>
                <w:rFonts w:ascii="Times New Roman" w:eastAsia="Times New Roman" w:hAnsi="Times New Roman" w:cs="Times New Roman"/>
                <w:sz w:val="24"/>
                <w:szCs w:val="24"/>
              </w:rPr>
            </w:pPr>
            <w:ins w:id="1540"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 xml:space="preserve"> =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-&gt;right;</w:t>
              </w:r>
            </w:ins>
          </w:p>
          <w:p w:rsidR="00A67AD8" w:rsidRPr="00A67AD8" w:rsidRDefault="00A67AD8" w:rsidP="00A67AD8">
            <w:pPr>
              <w:spacing w:after="0" w:line="240" w:lineRule="auto"/>
              <w:rPr>
                <w:ins w:id="1541" w:author="Mishra, Siddharth" w:date="2014-08-08T11:12:00Z"/>
                <w:rFonts w:ascii="Times New Roman" w:eastAsia="Times New Roman" w:hAnsi="Times New Roman" w:cs="Times New Roman"/>
                <w:sz w:val="24"/>
                <w:szCs w:val="24"/>
              </w:rPr>
            </w:pPr>
            <w:ins w:id="1542" w:author="Mishra, Siddharth" w:date="2014-08-08T11:12:00Z">
              <w:r w:rsidRPr="00A67AD8">
                <w:rPr>
                  <w:rFonts w:ascii="Courier New" w:eastAsia="Times New Roman" w:hAnsi="Courier New" w:cs="Courier New"/>
                  <w:sz w:val="20"/>
                  <w:szCs w:val="20"/>
                </w:rPr>
                <w:t xml:space="preserve">            pre =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 xml:space="preserve"> ;</w:t>
              </w:r>
            </w:ins>
          </w:p>
          <w:p w:rsidR="00A67AD8" w:rsidRPr="00A67AD8" w:rsidRDefault="00A67AD8" w:rsidP="00A67AD8">
            <w:pPr>
              <w:spacing w:after="0" w:line="240" w:lineRule="auto"/>
              <w:rPr>
                <w:ins w:id="1543" w:author="Mishra, Siddharth" w:date="2014-08-08T11:12:00Z"/>
                <w:rFonts w:ascii="Times New Roman" w:eastAsia="Times New Roman" w:hAnsi="Times New Roman" w:cs="Times New Roman"/>
                <w:sz w:val="24"/>
                <w:szCs w:val="24"/>
              </w:rPr>
            </w:pPr>
            <w:ins w:id="1544"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45" w:author="Mishra, Siddharth" w:date="2014-08-08T11:12:00Z"/>
                <w:rFonts w:ascii="Times New Roman" w:eastAsia="Times New Roman" w:hAnsi="Times New Roman" w:cs="Times New Roman"/>
                <w:sz w:val="24"/>
                <w:szCs w:val="24"/>
              </w:rPr>
            </w:pPr>
            <w:ins w:id="1546"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547" w:author="Mishra, Siddharth" w:date="2014-08-08T11:12:00Z"/>
                <w:rFonts w:ascii="Times New Roman" w:eastAsia="Times New Roman" w:hAnsi="Times New Roman" w:cs="Times New Roman"/>
                <w:sz w:val="24"/>
                <w:szCs w:val="24"/>
              </w:rPr>
            </w:pPr>
            <w:ins w:id="1548" w:author="Mishra, Siddharth" w:date="2014-08-08T11:12:00Z">
              <w:r w:rsidRPr="00A67AD8">
                <w:rPr>
                  <w:rFonts w:ascii="Courier New" w:eastAsia="Times New Roman" w:hAnsi="Courier New" w:cs="Courier New"/>
                  <w:sz w:val="20"/>
                  <w:szCs w:val="20"/>
                </w:rPr>
                <w:t xml:space="preserve">        // the minimum value in right </w:t>
              </w:r>
              <w:proofErr w:type="spellStart"/>
              <w:r w:rsidRPr="00A67AD8">
                <w:rPr>
                  <w:rFonts w:ascii="Courier New" w:eastAsia="Times New Roman" w:hAnsi="Courier New" w:cs="Courier New"/>
                  <w:sz w:val="20"/>
                  <w:szCs w:val="20"/>
                </w:rPr>
                <w:t>subtree</w:t>
              </w:r>
              <w:proofErr w:type="spellEnd"/>
              <w:r w:rsidRPr="00A67AD8">
                <w:rPr>
                  <w:rFonts w:ascii="Courier New" w:eastAsia="Times New Roman" w:hAnsi="Courier New" w:cs="Courier New"/>
                  <w:sz w:val="20"/>
                  <w:szCs w:val="20"/>
                </w:rPr>
                <w:t xml:space="preserve"> is successor</w:t>
              </w:r>
            </w:ins>
          </w:p>
          <w:p w:rsidR="00A67AD8" w:rsidRPr="00A67AD8" w:rsidRDefault="00A67AD8" w:rsidP="00A67AD8">
            <w:pPr>
              <w:spacing w:after="0" w:line="240" w:lineRule="auto"/>
              <w:rPr>
                <w:ins w:id="1549" w:author="Mishra, Siddharth" w:date="2014-08-08T11:12:00Z"/>
                <w:rFonts w:ascii="Times New Roman" w:eastAsia="Times New Roman" w:hAnsi="Times New Roman" w:cs="Times New Roman"/>
                <w:sz w:val="24"/>
                <w:szCs w:val="24"/>
              </w:rPr>
            </w:pPr>
            <w:ins w:id="1550"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(root-&gt;right != NULL)</w:t>
              </w:r>
            </w:ins>
          </w:p>
          <w:p w:rsidR="00A67AD8" w:rsidRPr="00A67AD8" w:rsidRDefault="00A67AD8" w:rsidP="00A67AD8">
            <w:pPr>
              <w:spacing w:after="0" w:line="240" w:lineRule="auto"/>
              <w:rPr>
                <w:ins w:id="1551" w:author="Mishra, Siddharth" w:date="2014-08-08T11:12:00Z"/>
                <w:rFonts w:ascii="Times New Roman" w:eastAsia="Times New Roman" w:hAnsi="Times New Roman" w:cs="Times New Roman"/>
                <w:sz w:val="24"/>
                <w:szCs w:val="24"/>
              </w:rPr>
            </w:pPr>
            <w:ins w:id="1552"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53" w:author="Mishra, Siddharth" w:date="2014-08-08T11:12:00Z"/>
                <w:rFonts w:ascii="Times New Roman" w:eastAsia="Times New Roman" w:hAnsi="Times New Roman" w:cs="Times New Roman"/>
                <w:sz w:val="24"/>
                <w:szCs w:val="24"/>
              </w:rPr>
            </w:pPr>
            <w:ins w:id="1554" w:author="Mishra, Siddharth" w:date="2014-08-08T11:12:00Z">
              <w:r w:rsidRPr="00A67AD8">
                <w:rPr>
                  <w:rFonts w:ascii="Courier New" w:eastAsia="Times New Roman" w:hAnsi="Courier New" w:cs="Courier New"/>
                  <w:sz w:val="20"/>
                  <w:szCs w:val="20"/>
                </w:rPr>
                <w:t xml:space="preserve">            Node*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 xml:space="preserve"> = root-&gt;right ;</w:t>
              </w:r>
            </w:ins>
          </w:p>
          <w:p w:rsidR="00A67AD8" w:rsidRPr="00A67AD8" w:rsidRDefault="00A67AD8" w:rsidP="00A67AD8">
            <w:pPr>
              <w:spacing w:after="0" w:line="240" w:lineRule="auto"/>
              <w:rPr>
                <w:ins w:id="1555" w:author="Mishra, Siddharth" w:date="2014-08-08T11:12:00Z"/>
                <w:rFonts w:ascii="Times New Roman" w:eastAsia="Times New Roman" w:hAnsi="Times New Roman" w:cs="Times New Roman"/>
                <w:sz w:val="24"/>
                <w:szCs w:val="24"/>
              </w:rPr>
            </w:pPr>
            <w:ins w:id="1556" w:author="Mishra, Siddharth" w:date="2014-08-08T11:12:00Z">
              <w:r w:rsidRPr="00A67AD8">
                <w:rPr>
                  <w:rFonts w:ascii="Courier New" w:eastAsia="Times New Roman" w:hAnsi="Courier New" w:cs="Courier New"/>
                  <w:sz w:val="20"/>
                  <w:szCs w:val="20"/>
                </w:rPr>
                <w:t>            while</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-&gt;left)</w:t>
              </w:r>
            </w:ins>
          </w:p>
          <w:p w:rsidR="00A67AD8" w:rsidRPr="00A67AD8" w:rsidRDefault="00A67AD8" w:rsidP="00A67AD8">
            <w:pPr>
              <w:spacing w:after="0" w:line="240" w:lineRule="auto"/>
              <w:rPr>
                <w:ins w:id="1557" w:author="Mishra, Siddharth" w:date="2014-08-08T11:12:00Z"/>
                <w:rFonts w:ascii="Times New Roman" w:eastAsia="Times New Roman" w:hAnsi="Times New Roman" w:cs="Times New Roman"/>
                <w:sz w:val="24"/>
                <w:szCs w:val="24"/>
              </w:rPr>
            </w:pPr>
            <w:ins w:id="1558"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 xml:space="preserve"> =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-&gt;left ;</w:t>
              </w:r>
            </w:ins>
          </w:p>
          <w:p w:rsidR="00A67AD8" w:rsidRPr="00A67AD8" w:rsidRDefault="00A67AD8" w:rsidP="00A67AD8">
            <w:pPr>
              <w:spacing w:after="0" w:line="240" w:lineRule="auto"/>
              <w:rPr>
                <w:ins w:id="1559" w:author="Mishra, Siddharth" w:date="2014-08-08T11:12:00Z"/>
                <w:rFonts w:ascii="Times New Roman" w:eastAsia="Times New Roman" w:hAnsi="Times New Roman" w:cs="Times New Roman"/>
                <w:sz w:val="24"/>
                <w:szCs w:val="24"/>
              </w:rPr>
            </w:pPr>
            <w:ins w:id="1560"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xml:space="preserve"> = </w:t>
              </w:r>
              <w:proofErr w:type="spellStart"/>
              <w:r w:rsidRPr="00A67AD8">
                <w:rPr>
                  <w:rFonts w:ascii="Courier New" w:eastAsia="Times New Roman" w:hAnsi="Courier New" w:cs="Courier New"/>
                  <w:sz w:val="20"/>
                  <w:szCs w:val="20"/>
                </w:rPr>
                <w:t>tmp</w:t>
              </w:r>
              <w:proofErr w:type="spellEnd"/>
              <w:r w:rsidRPr="00A67AD8">
                <w:rPr>
                  <w:rFonts w:ascii="Courier New" w:eastAsia="Times New Roman" w:hAnsi="Courier New" w:cs="Courier New"/>
                  <w:sz w:val="20"/>
                  <w:szCs w:val="20"/>
                </w:rPr>
                <w:t xml:space="preserve"> ;</w:t>
              </w:r>
            </w:ins>
          </w:p>
          <w:p w:rsidR="00A67AD8" w:rsidRPr="00A67AD8" w:rsidRDefault="00A67AD8" w:rsidP="00A67AD8">
            <w:pPr>
              <w:spacing w:after="0" w:line="240" w:lineRule="auto"/>
              <w:rPr>
                <w:ins w:id="1561" w:author="Mishra, Siddharth" w:date="2014-08-08T11:12:00Z"/>
                <w:rFonts w:ascii="Times New Roman" w:eastAsia="Times New Roman" w:hAnsi="Times New Roman" w:cs="Times New Roman"/>
                <w:sz w:val="24"/>
                <w:szCs w:val="24"/>
              </w:rPr>
            </w:pPr>
            <w:ins w:id="1562"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63" w:author="Mishra, Siddharth" w:date="2014-08-08T11:12:00Z"/>
                <w:rFonts w:ascii="Times New Roman" w:eastAsia="Times New Roman" w:hAnsi="Times New Roman" w:cs="Times New Roman"/>
                <w:sz w:val="24"/>
                <w:szCs w:val="24"/>
              </w:rPr>
            </w:pPr>
            <w:ins w:id="1564" w:author="Mishra, Siddharth" w:date="2014-08-08T11:12:00Z">
              <w:r w:rsidRPr="00A67AD8">
                <w:rPr>
                  <w:rFonts w:ascii="Courier New" w:eastAsia="Times New Roman" w:hAnsi="Courier New" w:cs="Courier New"/>
                  <w:sz w:val="20"/>
                  <w:szCs w:val="20"/>
                </w:rPr>
                <w:t>        return</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565" w:author="Mishra, Siddharth" w:date="2014-08-08T11:12:00Z"/>
                <w:rFonts w:ascii="Times New Roman" w:eastAsia="Times New Roman" w:hAnsi="Times New Roman" w:cs="Times New Roman"/>
                <w:sz w:val="24"/>
                <w:szCs w:val="24"/>
              </w:rPr>
            </w:pPr>
            <w:ins w:id="1566"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67" w:author="Mishra, Siddharth" w:date="2014-08-08T11:12:00Z"/>
                <w:rFonts w:ascii="Times New Roman" w:eastAsia="Times New Roman" w:hAnsi="Times New Roman" w:cs="Times New Roman"/>
                <w:sz w:val="24"/>
                <w:szCs w:val="24"/>
              </w:rPr>
            </w:pPr>
            <w:ins w:id="1568"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569" w:author="Mishra, Siddharth" w:date="2014-08-08T11:12:00Z"/>
                <w:rFonts w:ascii="Times New Roman" w:eastAsia="Times New Roman" w:hAnsi="Times New Roman" w:cs="Times New Roman"/>
                <w:sz w:val="24"/>
                <w:szCs w:val="24"/>
              </w:rPr>
            </w:pPr>
            <w:ins w:id="1570" w:author="Mishra, Siddharth" w:date="2014-08-08T11:12:00Z">
              <w:r w:rsidRPr="00A67AD8">
                <w:rPr>
                  <w:rFonts w:ascii="Courier New" w:eastAsia="Times New Roman" w:hAnsi="Courier New" w:cs="Courier New"/>
                  <w:sz w:val="20"/>
                  <w:szCs w:val="20"/>
                </w:rPr>
                <w:t xml:space="preserve">    // If key is smaller than root's key, go to left </w:t>
              </w:r>
              <w:proofErr w:type="spellStart"/>
              <w:r w:rsidRPr="00A67AD8">
                <w:rPr>
                  <w:rFonts w:ascii="Courier New" w:eastAsia="Times New Roman" w:hAnsi="Courier New" w:cs="Courier New"/>
                  <w:sz w:val="20"/>
                  <w:szCs w:val="20"/>
                </w:rPr>
                <w:t>subtree</w:t>
              </w:r>
              <w:proofErr w:type="spellEnd"/>
            </w:ins>
          </w:p>
          <w:p w:rsidR="00A67AD8" w:rsidRPr="00A67AD8" w:rsidRDefault="00A67AD8" w:rsidP="00A67AD8">
            <w:pPr>
              <w:spacing w:after="0" w:line="240" w:lineRule="auto"/>
              <w:rPr>
                <w:ins w:id="1571" w:author="Mishra, Siddharth" w:date="2014-08-08T11:12:00Z"/>
                <w:rFonts w:ascii="Times New Roman" w:eastAsia="Times New Roman" w:hAnsi="Times New Roman" w:cs="Times New Roman"/>
                <w:sz w:val="24"/>
                <w:szCs w:val="24"/>
              </w:rPr>
            </w:pPr>
            <w:ins w:id="1572"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(root-&gt;key &gt; key)</w:t>
              </w:r>
            </w:ins>
          </w:p>
          <w:p w:rsidR="00A67AD8" w:rsidRPr="00A67AD8" w:rsidRDefault="00A67AD8" w:rsidP="00A67AD8">
            <w:pPr>
              <w:spacing w:after="0" w:line="240" w:lineRule="auto"/>
              <w:rPr>
                <w:ins w:id="1573" w:author="Mishra, Siddharth" w:date="2014-08-08T11:12:00Z"/>
                <w:rFonts w:ascii="Times New Roman" w:eastAsia="Times New Roman" w:hAnsi="Times New Roman" w:cs="Times New Roman"/>
                <w:sz w:val="24"/>
                <w:szCs w:val="24"/>
              </w:rPr>
            </w:pPr>
            <w:ins w:id="1574"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75" w:author="Mishra, Siddharth" w:date="2014-08-08T11:12:00Z"/>
                <w:rFonts w:ascii="Times New Roman" w:eastAsia="Times New Roman" w:hAnsi="Times New Roman" w:cs="Times New Roman"/>
                <w:sz w:val="24"/>
                <w:szCs w:val="24"/>
              </w:rPr>
            </w:pPr>
            <w:ins w:id="1576"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xml:space="preserve"> = root ;</w:t>
              </w:r>
            </w:ins>
          </w:p>
          <w:p w:rsidR="00A67AD8" w:rsidRPr="00A67AD8" w:rsidRDefault="00A67AD8" w:rsidP="00A67AD8">
            <w:pPr>
              <w:spacing w:after="0" w:line="240" w:lineRule="auto"/>
              <w:rPr>
                <w:ins w:id="1577" w:author="Mishra, Siddharth" w:date="2014-08-08T11:12:00Z"/>
                <w:rFonts w:ascii="Times New Roman" w:eastAsia="Times New Roman" w:hAnsi="Times New Roman" w:cs="Times New Roman"/>
                <w:sz w:val="24"/>
                <w:szCs w:val="24"/>
              </w:rPr>
            </w:pPr>
            <w:ins w:id="1578"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findPreSuc</w:t>
              </w:r>
              <w:proofErr w:type="spellEnd"/>
              <w:r w:rsidRPr="00A67AD8">
                <w:rPr>
                  <w:rFonts w:ascii="Courier New" w:eastAsia="Times New Roman" w:hAnsi="Courier New" w:cs="Courier New"/>
                  <w:sz w:val="20"/>
                  <w:szCs w:val="20"/>
                </w:rPr>
                <w:t xml:space="preserve">(root-&gt;left, pre,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key) ;</w:t>
              </w:r>
            </w:ins>
          </w:p>
          <w:p w:rsidR="00A67AD8" w:rsidRPr="00A67AD8" w:rsidRDefault="00A67AD8" w:rsidP="00A67AD8">
            <w:pPr>
              <w:spacing w:after="0" w:line="240" w:lineRule="auto"/>
              <w:rPr>
                <w:ins w:id="1579" w:author="Mishra, Siddharth" w:date="2014-08-08T11:12:00Z"/>
                <w:rFonts w:ascii="Times New Roman" w:eastAsia="Times New Roman" w:hAnsi="Times New Roman" w:cs="Times New Roman"/>
                <w:sz w:val="24"/>
                <w:szCs w:val="24"/>
              </w:rPr>
            </w:pPr>
            <w:ins w:id="1580"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81" w:author="Mishra, Siddharth" w:date="2014-08-08T11:12:00Z"/>
                <w:rFonts w:ascii="Times New Roman" w:eastAsia="Times New Roman" w:hAnsi="Times New Roman" w:cs="Times New Roman"/>
                <w:sz w:val="24"/>
                <w:szCs w:val="24"/>
              </w:rPr>
            </w:pPr>
            <w:ins w:id="1582" w:author="Mishra, Siddharth" w:date="2014-08-08T11:12:00Z">
              <w:r w:rsidRPr="00A67AD8">
                <w:rPr>
                  <w:rFonts w:ascii="Courier New" w:eastAsia="Times New Roman" w:hAnsi="Courier New" w:cs="Courier New"/>
                  <w:sz w:val="20"/>
                  <w:szCs w:val="20"/>
                </w:rPr>
                <w:t>    else</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 xml:space="preserve">// go to right </w:t>
              </w:r>
              <w:proofErr w:type="spellStart"/>
              <w:r w:rsidRPr="00A67AD8">
                <w:rPr>
                  <w:rFonts w:ascii="Courier New" w:eastAsia="Times New Roman" w:hAnsi="Courier New" w:cs="Courier New"/>
                  <w:sz w:val="20"/>
                  <w:szCs w:val="20"/>
                </w:rPr>
                <w:t>subtree</w:t>
              </w:r>
              <w:proofErr w:type="spellEnd"/>
            </w:ins>
          </w:p>
          <w:p w:rsidR="00A67AD8" w:rsidRPr="00A67AD8" w:rsidRDefault="00A67AD8" w:rsidP="00A67AD8">
            <w:pPr>
              <w:spacing w:after="0" w:line="240" w:lineRule="auto"/>
              <w:rPr>
                <w:ins w:id="1583" w:author="Mishra, Siddharth" w:date="2014-08-08T11:12:00Z"/>
                <w:rFonts w:ascii="Times New Roman" w:eastAsia="Times New Roman" w:hAnsi="Times New Roman" w:cs="Times New Roman"/>
                <w:sz w:val="24"/>
                <w:szCs w:val="24"/>
              </w:rPr>
            </w:pPr>
            <w:ins w:id="1584"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85" w:author="Mishra, Siddharth" w:date="2014-08-08T11:12:00Z"/>
                <w:rFonts w:ascii="Times New Roman" w:eastAsia="Times New Roman" w:hAnsi="Times New Roman" w:cs="Times New Roman"/>
                <w:sz w:val="24"/>
                <w:szCs w:val="24"/>
              </w:rPr>
            </w:pPr>
            <w:ins w:id="1586" w:author="Mishra, Siddharth" w:date="2014-08-08T11:12:00Z">
              <w:r w:rsidRPr="00A67AD8">
                <w:rPr>
                  <w:rFonts w:ascii="Courier New" w:eastAsia="Times New Roman" w:hAnsi="Courier New" w:cs="Courier New"/>
                  <w:sz w:val="20"/>
                  <w:szCs w:val="20"/>
                </w:rPr>
                <w:t>        pre = root ;</w:t>
              </w:r>
            </w:ins>
          </w:p>
          <w:p w:rsidR="00A67AD8" w:rsidRPr="00A67AD8" w:rsidRDefault="00A67AD8" w:rsidP="00A67AD8">
            <w:pPr>
              <w:spacing w:after="0" w:line="240" w:lineRule="auto"/>
              <w:rPr>
                <w:ins w:id="1587" w:author="Mishra, Siddharth" w:date="2014-08-08T11:12:00Z"/>
                <w:rFonts w:ascii="Times New Roman" w:eastAsia="Times New Roman" w:hAnsi="Times New Roman" w:cs="Times New Roman"/>
                <w:sz w:val="24"/>
                <w:szCs w:val="24"/>
              </w:rPr>
            </w:pPr>
            <w:ins w:id="1588"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findPreSuc</w:t>
              </w:r>
              <w:proofErr w:type="spellEnd"/>
              <w:r w:rsidRPr="00A67AD8">
                <w:rPr>
                  <w:rFonts w:ascii="Courier New" w:eastAsia="Times New Roman" w:hAnsi="Courier New" w:cs="Courier New"/>
                  <w:sz w:val="20"/>
                  <w:szCs w:val="20"/>
                </w:rPr>
                <w:t xml:space="preserve">(root-&gt;right, pre,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key) ;</w:t>
              </w:r>
            </w:ins>
          </w:p>
          <w:p w:rsidR="00A67AD8" w:rsidRPr="00A67AD8" w:rsidRDefault="00A67AD8" w:rsidP="00A67AD8">
            <w:pPr>
              <w:spacing w:after="0" w:line="240" w:lineRule="auto"/>
              <w:rPr>
                <w:ins w:id="1589" w:author="Mishra, Siddharth" w:date="2014-08-08T11:12:00Z"/>
                <w:rFonts w:ascii="Times New Roman" w:eastAsia="Times New Roman" w:hAnsi="Times New Roman" w:cs="Times New Roman"/>
                <w:sz w:val="24"/>
                <w:szCs w:val="24"/>
              </w:rPr>
            </w:pPr>
            <w:ins w:id="1590" w:author="Mishra, Siddharth" w:date="2014-08-08T11:12:00Z">
              <w:r w:rsidRPr="00A67AD8">
                <w:rPr>
                  <w:rFonts w:ascii="Courier New" w:eastAsia="Times New Roman" w:hAnsi="Courier New" w:cs="Courier New"/>
                  <w:sz w:val="20"/>
                  <w:szCs w:val="20"/>
                </w:rPr>
                <w:t>    }</w:t>
              </w:r>
            </w:ins>
          </w:p>
          <w:p w:rsidR="00A67AD8" w:rsidRPr="00A67AD8" w:rsidRDefault="00A67AD8" w:rsidP="00A67AD8">
            <w:pPr>
              <w:spacing w:after="0" w:line="240" w:lineRule="auto"/>
              <w:rPr>
                <w:ins w:id="1591" w:author="Mishra, Siddharth" w:date="2014-08-08T11:12:00Z"/>
                <w:rFonts w:ascii="Times New Roman" w:eastAsia="Times New Roman" w:hAnsi="Times New Roman" w:cs="Times New Roman"/>
                <w:sz w:val="24"/>
                <w:szCs w:val="24"/>
              </w:rPr>
            </w:pPr>
            <w:ins w:id="1592"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593" w:author="Mishra, Siddharth" w:date="2014-08-08T11:12:00Z"/>
                <w:rFonts w:ascii="Times New Roman" w:eastAsia="Times New Roman" w:hAnsi="Times New Roman" w:cs="Times New Roman"/>
                <w:sz w:val="24"/>
                <w:szCs w:val="24"/>
              </w:rPr>
            </w:pPr>
            <w:ins w:id="1594"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595" w:author="Mishra, Siddharth" w:date="2014-08-08T11:12:00Z"/>
                <w:rFonts w:ascii="Times New Roman" w:eastAsia="Times New Roman" w:hAnsi="Times New Roman" w:cs="Times New Roman"/>
                <w:sz w:val="24"/>
                <w:szCs w:val="24"/>
              </w:rPr>
            </w:pPr>
            <w:ins w:id="1596" w:author="Mishra, Siddharth" w:date="2014-08-08T11:12:00Z">
              <w:r w:rsidRPr="00A67AD8">
                <w:rPr>
                  <w:rFonts w:ascii="Courier New" w:eastAsia="Times New Roman" w:hAnsi="Courier New" w:cs="Courier New"/>
                  <w:sz w:val="20"/>
                  <w:szCs w:val="20"/>
                </w:rPr>
                <w:t>// A utility function to create a new BST node</w:t>
              </w:r>
            </w:ins>
          </w:p>
          <w:p w:rsidR="00A67AD8" w:rsidRPr="00A67AD8" w:rsidRDefault="00A67AD8" w:rsidP="00A67AD8">
            <w:pPr>
              <w:spacing w:after="0" w:line="240" w:lineRule="auto"/>
              <w:rPr>
                <w:ins w:id="1597" w:author="Mishra, Siddharth" w:date="2014-08-08T11:12:00Z"/>
                <w:rFonts w:ascii="Times New Roman" w:eastAsia="Times New Roman" w:hAnsi="Times New Roman" w:cs="Times New Roman"/>
                <w:sz w:val="24"/>
                <w:szCs w:val="24"/>
              </w:rPr>
            </w:pPr>
            <w:ins w:id="1598" w:author="Mishra, Siddharth" w:date="2014-08-08T11:12:00Z">
              <w:r w:rsidRPr="00A67AD8">
                <w:rPr>
                  <w:rFonts w:ascii="Courier New" w:eastAsia="Times New Roman" w:hAnsi="Courier New" w:cs="Courier New"/>
                  <w:sz w:val="20"/>
                  <w:szCs w:val="20"/>
                </w:rPr>
                <w:lastRenderedPageBreak/>
                <w:t>Node *</w:t>
              </w:r>
              <w:proofErr w:type="spellStart"/>
              <w:r w:rsidRPr="00A67AD8">
                <w:rPr>
                  <w:rFonts w:ascii="Courier New" w:eastAsia="Times New Roman" w:hAnsi="Courier New" w:cs="Courier New"/>
                  <w:sz w:val="20"/>
                  <w:szCs w:val="20"/>
                </w:rPr>
                <w:t>newNode</w:t>
              </w:r>
              <w:proofErr w:type="spellEnd"/>
              <w:r w:rsidRPr="00A67AD8">
                <w:rPr>
                  <w:rFonts w:ascii="Courier New" w:eastAsia="Times New Roman" w:hAnsi="Courier New" w:cs="Courier New"/>
                  <w:sz w:val="20"/>
                  <w:szCs w:val="20"/>
                </w:rPr>
                <w:t>(</w:t>
              </w:r>
              <w:proofErr w:type="spellStart"/>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item)</w:t>
              </w:r>
            </w:ins>
          </w:p>
          <w:p w:rsidR="00A67AD8" w:rsidRPr="00A67AD8" w:rsidRDefault="00A67AD8" w:rsidP="00A67AD8">
            <w:pPr>
              <w:spacing w:after="0" w:line="240" w:lineRule="auto"/>
              <w:rPr>
                <w:ins w:id="1599" w:author="Mishra, Siddharth" w:date="2014-08-08T11:12:00Z"/>
                <w:rFonts w:ascii="Times New Roman" w:eastAsia="Times New Roman" w:hAnsi="Times New Roman" w:cs="Times New Roman"/>
                <w:sz w:val="24"/>
                <w:szCs w:val="24"/>
              </w:rPr>
            </w:pPr>
            <w:ins w:id="1600"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601" w:author="Mishra, Siddharth" w:date="2014-08-08T11:12:00Z"/>
                <w:rFonts w:ascii="Times New Roman" w:eastAsia="Times New Roman" w:hAnsi="Times New Roman" w:cs="Times New Roman"/>
                <w:sz w:val="24"/>
                <w:szCs w:val="24"/>
              </w:rPr>
            </w:pPr>
            <w:ins w:id="1602" w:author="Mishra, Siddharth" w:date="2014-08-08T11:12:00Z">
              <w:r w:rsidRPr="00A67AD8">
                <w:rPr>
                  <w:rFonts w:ascii="Courier New" w:eastAsia="Times New Roman" w:hAnsi="Courier New" w:cs="Courier New"/>
                  <w:sz w:val="20"/>
                  <w:szCs w:val="20"/>
                </w:rPr>
                <w:t>    Node *temp =  new</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w:t>
              </w:r>
            </w:ins>
          </w:p>
          <w:p w:rsidR="00A67AD8" w:rsidRPr="00A67AD8" w:rsidRDefault="00A67AD8" w:rsidP="00A67AD8">
            <w:pPr>
              <w:spacing w:after="0" w:line="240" w:lineRule="auto"/>
              <w:rPr>
                <w:ins w:id="1603" w:author="Mishra, Siddharth" w:date="2014-08-08T11:12:00Z"/>
                <w:rFonts w:ascii="Times New Roman" w:eastAsia="Times New Roman" w:hAnsi="Times New Roman" w:cs="Times New Roman"/>
                <w:sz w:val="24"/>
                <w:szCs w:val="24"/>
              </w:rPr>
            </w:pPr>
            <w:ins w:id="1604" w:author="Mishra, Siddharth" w:date="2014-08-08T11:12:00Z">
              <w:r w:rsidRPr="00A67AD8">
                <w:rPr>
                  <w:rFonts w:ascii="Courier New" w:eastAsia="Times New Roman" w:hAnsi="Courier New" w:cs="Courier New"/>
                  <w:sz w:val="20"/>
                  <w:szCs w:val="20"/>
                </w:rPr>
                <w:t>    temp-&gt;key = item;</w:t>
              </w:r>
            </w:ins>
          </w:p>
          <w:p w:rsidR="00A67AD8" w:rsidRPr="00A67AD8" w:rsidRDefault="00A67AD8" w:rsidP="00A67AD8">
            <w:pPr>
              <w:spacing w:after="0" w:line="240" w:lineRule="auto"/>
              <w:rPr>
                <w:ins w:id="1605" w:author="Mishra, Siddharth" w:date="2014-08-08T11:12:00Z"/>
                <w:rFonts w:ascii="Times New Roman" w:eastAsia="Times New Roman" w:hAnsi="Times New Roman" w:cs="Times New Roman"/>
                <w:sz w:val="24"/>
                <w:szCs w:val="24"/>
              </w:rPr>
            </w:pPr>
            <w:ins w:id="1606" w:author="Mishra, Siddharth" w:date="2014-08-08T11:12:00Z">
              <w:r w:rsidRPr="00A67AD8">
                <w:rPr>
                  <w:rFonts w:ascii="Courier New" w:eastAsia="Times New Roman" w:hAnsi="Courier New" w:cs="Courier New"/>
                  <w:sz w:val="20"/>
                  <w:szCs w:val="20"/>
                </w:rPr>
                <w:t>    temp-&gt;left = temp-&gt;right = NULL;</w:t>
              </w:r>
            </w:ins>
          </w:p>
          <w:p w:rsidR="00A67AD8" w:rsidRPr="00A67AD8" w:rsidRDefault="00A67AD8" w:rsidP="00A67AD8">
            <w:pPr>
              <w:spacing w:after="0" w:line="240" w:lineRule="auto"/>
              <w:rPr>
                <w:ins w:id="1607" w:author="Mishra, Siddharth" w:date="2014-08-08T11:12:00Z"/>
                <w:rFonts w:ascii="Times New Roman" w:eastAsia="Times New Roman" w:hAnsi="Times New Roman" w:cs="Times New Roman"/>
                <w:sz w:val="24"/>
                <w:szCs w:val="24"/>
              </w:rPr>
            </w:pPr>
            <w:ins w:id="1608" w:author="Mishra, Siddharth" w:date="2014-08-08T11:12:00Z">
              <w:r w:rsidRPr="00A67AD8">
                <w:rPr>
                  <w:rFonts w:ascii="Courier New" w:eastAsia="Times New Roman" w:hAnsi="Courier New" w:cs="Courier New"/>
                  <w:sz w:val="20"/>
                  <w:szCs w:val="20"/>
                </w:rPr>
                <w:t>    return</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temp;</w:t>
              </w:r>
            </w:ins>
          </w:p>
          <w:p w:rsidR="00A67AD8" w:rsidRPr="00A67AD8" w:rsidRDefault="00A67AD8" w:rsidP="00A67AD8">
            <w:pPr>
              <w:spacing w:after="0" w:line="240" w:lineRule="auto"/>
              <w:rPr>
                <w:ins w:id="1609" w:author="Mishra, Siddharth" w:date="2014-08-08T11:12:00Z"/>
                <w:rFonts w:ascii="Times New Roman" w:eastAsia="Times New Roman" w:hAnsi="Times New Roman" w:cs="Times New Roman"/>
                <w:sz w:val="24"/>
                <w:szCs w:val="24"/>
              </w:rPr>
            </w:pPr>
            <w:ins w:id="1610"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611" w:author="Mishra, Siddharth" w:date="2014-08-08T11:12:00Z"/>
                <w:rFonts w:ascii="Times New Roman" w:eastAsia="Times New Roman" w:hAnsi="Times New Roman" w:cs="Times New Roman"/>
                <w:sz w:val="24"/>
                <w:szCs w:val="24"/>
              </w:rPr>
            </w:pPr>
            <w:ins w:id="1612"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13" w:author="Mishra, Siddharth" w:date="2014-08-08T11:12:00Z"/>
                <w:rFonts w:ascii="Times New Roman" w:eastAsia="Times New Roman" w:hAnsi="Times New Roman" w:cs="Times New Roman"/>
                <w:sz w:val="24"/>
                <w:szCs w:val="24"/>
              </w:rPr>
            </w:pPr>
            <w:ins w:id="1614" w:author="Mishra, Siddharth" w:date="2014-08-08T11:12:00Z">
              <w:r w:rsidRPr="00A67AD8">
                <w:rPr>
                  <w:rFonts w:ascii="Courier New" w:eastAsia="Times New Roman" w:hAnsi="Courier New" w:cs="Courier New"/>
                  <w:sz w:val="20"/>
                  <w:szCs w:val="20"/>
                </w:rPr>
                <w:t>/* A utility function to insert a new node with given key in BST */</w:t>
              </w:r>
            </w:ins>
          </w:p>
          <w:p w:rsidR="00A67AD8" w:rsidRPr="00A67AD8" w:rsidRDefault="00A67AD8" w:rsidP="00A67AD8">
            <w:pPr>
              <w:spacing w:after="0" w:line="240" w:lineRule="auto"/>
              <w:rPr>
                <w:ins w:id="1615" w:author="Mishra, Siddharth" w:date="2014-08-08T11:12:00Z"/>
                <w:rFonts w:ascii="Times New Roman" w:eastAsia="Times New Roman" w:hAnsi="Times New Roman" w:cs="Times New Roman"/>
                <w:sz w:val="24"/>
                <w:szCs w:val="24"/>
              </w:rPr>
            </w:pPr>
            <w:ins w:id="1616" w:author="Mishra, Siddharth" w:date="2014-08-08T11:12:00Z">
              <w:r w:rsidRPr="00A67AD8">
                <w:rPr>
                  <w:rFonts w:ascii="Courier New" w:eastAsia="Times New Roman" w:hAnsi="Courier New" w:cs="Courier New"/>
                  <w:sz w:val="20"/>
                  <w:szCs w:val="20"/>
                </w:rPr>
                <w:t xml:space="preserve">Node* insert(Node* node, </w:t>
              </w:r>
              <w:proofErr w:type="spellStart"/>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key)</w:t>
              </w:r>
            </w:ins>
          </w:p>
          <w:p w:rsidR="00A67AD8" w:rsidRPr="00A67AD8" w:rsidRDefault="00A67AD8" w:rsidP="00A67AD8">
            <w:pPr>
              <w:spacing w:after="0" w:line="240" w:lineRule="auto"/>
              <w:rPr>
                <w:ins w:id="1617" w:author="Mishra, Siddharth" w:date="2014-08-08T11:12:00Z"/>
                <w:rFonts w:ascii="Times New Roman" w:eastAsia="Times New Roman" w:hAnsi="Times New Roman" w:cs="Times New Roman"/>
                <w:sz w:val="24"/>
                <w:szCs w:val="24"/>
              </w:rPr>
            </w:pPr>
            <w:ins w:id="1618"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619" w:author="Mishra, Siddharth" w:date="2014-08-08T11:12:00Z"/>
                <w:rFonts w:ascii="Times New Roman" w:eastAsia="Times New Roman" w:hAnsi="Times New Roman" w:cs="Times New Roman"/>
                <w:sz w:val="24"/>
                <w:szCs w:val="24"/>
              </w:rPr>
            </w:pPr>
            <w:ins w:id="1620"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 == NULL) return</w:t>
              </w:r>
              <w:r w:rsidRPr="00A67AD8">
                <w:rPr>
                  <w:rFonts w:ascii="Times New Roman" w:eastAsia="Times New Roman" w:hAnsi="Times New Roman" w:cs="Times New Roman"/>
                  <w:sz w:val="24"/>
                  <w:szCs w:val="24"/>
                </w:rPr>
                <w:t xml:space="preserve"> </w:t>
              </w:r>
              <w:proofErr w:type="spellStart"/>
              <w:r w:rsidRPr="00A67AD8">
                <w:rPr>
                  <w:rFonts w:ascii="Courier New" w:eastAsia="Times New Roman" w:hAnsi="Courier New" w:cs="Courier New"/>
                  <w:sz w:val="20"/>
                  <w:szCs w:val="20"/>
                </w:rPr>
                <w:t>newNode</w:t>
              </w:r>
              <w:proofErr w:type="spellEnd"/>
              <w:r w:rsidRPr="00A67AD8">
                <w:rPr>
                  <w:rFonts w:ascii="Courier New" w:eastAsia="Times New Roman" w:hAnsi="Courier New" w:cs="Courier New"/>
                  <w:sz w:val="20"/>
                  <w:szCs w:val="20"/>
                </w:rPr>
                <w:t>(key);</w:t>
              </w:r>
            </w:ins>
          </w:p>
          <w:p w:rsidR="00A67AD8" w:rsidRPr="00A67AD8" w:rsidRDefault="00A67AD8" w:rsidP="00A67AD8">
            <w:pPr>
              <w:spacing w:after="0" w:line="240" w:lineRule="auto"/>
              <w:rPr>
                <w:ins w:id="1621" w:author="Mishra, Siddharth" w:date="2014-08-08T11:12:00Z"/>
                <w:rFonts w:ascii="Times New Roman" w:eastAsia="Times New Roman" w:hAnsi="Times New Roman" w:cs="Times New Roman"/>
                <w:sz w:val="24"/>
                <w:szCs w:val="24"/>
              </w:rPr>
            </w:pPr>
            <w:ins w:id="1622"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(key &lt; node-&gt;key)</w:t>
              </w:r>
            </w:ins>
          </w:p>
          <w:p w:rsidR="00A67AD8" w:rsidRPr="00A67AD8" w:rsidRDefault="00A67AD8" w:rsidP="00A67AD8">
            <w:pPr>
              <w:spacing w:after="0" w:line="240" w:lineRule="auto"/>
              <w:rPr>
                <w:ins w:id="1623" w:author="Mishra, Siddharth" w:date="2014-08-08T11:12:00Z"/>
                <w:rFonts w:ascii="Times New Roman" w:eastAsia="Times New Roman" w:hAnsi="Times New Roman" w:cs="Times New Roman"/>
                <w:sz w:val="24"/>
                <w:szCs w:val="24"/>
              </w:rPr>
            </w:pPr>
            <w:ins w:id="1624" w:author="Mishra, Siddharth" w:date="2014-08-08T11:12:00Z">
              <w:r w:rsidRPr="00A67AD8">
                <w:rPr>
                  <w:rFonts w:ascii="Courier New" w:eastAsia="Times New Roman" w:hAnsi="Courier New" w:cs="Courier New"/>
                  <w:sz w:val="20"/>
                  <w:szCs w:val="20"/>
                </w:rPr>
                <w:t>        node-&gt;left  = insert(node-&gt;left, key);</w:t>
              </w:r>
            </w:ins>
          </w:p>
          <w:p w:rsidR="00A67AD8" w:rsidRPr="00A67AD8" w:rsidRDefault="00A67AD8" w:rsidP="00A67AD8">
            <w:pPr>
              <w:spacing w:after="0" w:line="240" w:lineRule="auto"/>
              <w:rPr>
                <w:ins w:id="1625" w:author="Mishra, Siddharth" w:date="2014-08-08T11:12:00Z"/>
                <w:rFonts w:ascii="Times New Roman" w:eastAsia="Times New Roman" w:hAnsi="Times New Roman" w:cs="Times New Roman"/>
                <w:sz w:val="24"/>
                <w:szCs w:val="24"/>
              </w:rPr>
            </w:pPr>
            <w:ins w:id="1626" w:author="Mishra, Siddharth" w:date="2014-08-08T11:12:00Z">
              <w:r w:rsidRPr="00A67AD8">
                <w:rPr>
                  <w:rFonts w:ascii="Courier New" w:eastAsia="Times New Roman" w:hAnsi="Courier New" w:cs="Courier New"/>
                  <w:sz w:val="20"/>
                  <w:szCs w:val="20"/>
                </w:rPr>
                <w:t>    else</w:t>
              </w:r>
            </w:ins>
          </w:p>
          <w:p w:rsidR="00A67AD8" w:rsidRPr="00A67AD8" w:rsidRDefault="00A67AD8" w:rsidP="00A67AD8">
            <w:pPr>
              <w:spacing w:after="0" w:line="240" w:lineRule="auto"/>
              <w:rPr>
                <w:ins w:id="1627" w:author="Mishra, Siddharth" w:date="2014-08-08T11:12:00Z"/>
                <w:rFonts w:ascii="Times New Roman" w:eastAsia="Times New Roman" w:hAnsi="Times New Roman" w:cs="Times New Roman"/>
                <w:sz w:val="24"/>
                <w:szCs w:val="24"/>
              </w:rPr>
            </w:pPr>
            <w:ins w:id="1628" w:author="Mishra, Siddharth" w:date="2014-08-08T11:12:00Z">
              <w:r w:rsidRPr="00A67AD8">
                <w:rPr>
                  <w:rFonts w:ascii="Courier New" w:eastAsia="Times New Roman" w:hAnsi="Courier New" w:cs="Courier New"/>
                  <w:sz w:val="20"/>
                  <w:szCs w:val="20"/>
                </w:rPr>
                <w:t>        node-&gt;right = insert(node-&gt;right, key);</w:t>
              </w:r>
            </w:ins>
          </w:p>
          <w:p w:rsidR="00A67AD8" w:rsidRPr="00A67AD8" w:rsidRDefault="00A67AD8" w:rsidP="00A67AD8">
            <w:pPr>
              <w:spacing w:after="0" w:line="240" w:lineRule="auto"/>
              <w:rPr>
                <w:ins w:id="1629" w:author="Mishra, Siddharth" w:date="2014-08-08T11:12:00Z"/>
                <w:rFonts w:ascii="Times New Roman" w:eastAsia="Times New Roman" w:hAnsi="Times New Roman" w:cs="Times New Roman"/>
                <w:sz w:val="24"/>
                <w:szCs w:val="24"/>
              </w:rPr>
            </w:pPr>
            <w:ins w:id="1630" w:author="Mishra, Siddharth" w:date="2014-08-08T11:12:00Z">
              <w:r w:rsidRPr="00A67AD8">
                <w:rPr>
                  <w:rFonts w:ascii="Courier New" w:eastAsia="Times New Roman" w:hAnsi="Courier New" w:cs="Courier New"/>
                  <w:sz w:val="20"/>
                  <w:szCs w:val="20"/>
                </w:rPr>
                <w:t>    return</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node;</w:t>
              </w:r>
            </w:ins>
          </w:p>
          <w:p w:rsidR="00A67AD8" w:rsidRPr="00A67AD8" w:rsidRDefault="00A67AD8" w:rsidP="00A67AD8">
            <w:pPr>
              <w:spacing w:after="0" w:line="240" w:lineRule="auto"/>
              <w:rPr>
                <w:ins w:id="1631" w:author="Mishra, Siddharth" w:date="2014-08-08T11:12:00Z"/>
                <w:rFonts w:ascii="Times New Roman" w:eastAsia="Times New Roman" w:hAnsi="Times New Roman" w:cs="Times New Roman"/>
                <w:sz w:val="24"/>
                <w:szCs w:val="24"/>
              </w:rPr>
            </w:pPr>
            <w:ins w:id="1632"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633" w:author="Mishra, Siddharth" w:date="2014-08-08T11:12:00Z"/>
                <w:rFonts w:ascii="Times New Roman" w:eastAsia="Times New Roman" w:hAnsi="Times New Roman" w:cs="Times New Roman"/>
                <w:sz w:val="24"/>
                <w:szCs w:val="24"/>
              </w:rPr>
            </w:pPr>
            <w:ins w:id="1634"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35" w:author="Mishra, Siddharth" w:date="2014-08-08T11:12:00Z"/>
                <w:rFonts w:ascii="Times New Roman" w:eastAsia="Times New Roman" w:hAnsi="Times New Roman" w:cs="Times New Roman"/>
                <w:sz w:val="24"/>
                <w:szCs w:val="24"/>
              </w:rPr>
            </w:pPr>
            <w:ins w:id="1636" w:author="Mishra, Siddharth" w:date="2014-08-08T11:12:00Z">
              <w:r w:rsidRPr="00A67AD8">
                <w:rPr>
                  <w:rFonts w:ascii="Courier New" w:eastAsia="Times New Roman" w:hAnsi="Courier New" w:cs="Courier New"/>
                  <w:sz w:val="20"/>
                  <w:szCs w:val="20"/>
                </w:rPr>
                <w:t>// Driver program to test above function</w:t>
              </w:r>
            </w:ins>
          </w:p>
          <w:p w:rsidR="00A67AD8" w:rsidRPr="00A67AD8" w:rsidRDefault="00A67AD8" w:rsidP="00A67AD8">
            <w:pPr>
              <w:spacing w:after="0" w:line="240" w:lineRule="auto"/>
              <w:rPr>
                <w:ins w:id="1637" w:author="Mishra, Siddharth" w:date="2014-08-08T11:12:00Z"/>
                <w:rFonts w:ascii="Times New Roman" w:eastAsia="Times New Roman" w:hAnsi="Times New Roman" w:cs="Times New Roman"/>
                <w:sz w:val="24"/>
                <w:szCs w:val="24"/>
              </w:rPr>
            </w:pPr>
            <w:proofErr w:type="spellStart"/>
            <w:ins w:id="1638" w:author="Mishra, Siddharth" w:date="2014-08-08T11:12:00Z">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main()</w:t>
              </w:r>
            </w:ins>
          </w:p>
          <w:p w:rsidR="00A67AD8" w:rsidRPr="00A67AD8" w:rsidRDefault="00A67AD8" w:rsidP="00A67AD8">
            <w:pPr>
              <w:spacing w:after="0" w:line="240" w:lineRule="auto"/>
              <w:rPr>
                <w:ins w:id="1639" w:author="Mishra, Siddharth" w:date="2014-08-08T11:12:00Z"/>
                <w:rFonts w:ascii="Times New Roman" w:eastAsia="Times New Roman" w:hAnsi="Times New Roman" w:cs="Times New Roman"/>
                <w:sz w:val="24"/>
                <w:szCs w:val="24"/>
              </w:rPr>
            </w:pPr>
            <w:ins w:id="1640" w:author="Mishra, Siddharth" w:date="2014-08-08T11:12:00Z">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641" w:author="Mishra, Siddharth" w:date="2014-08-08T11:12:00Z"/>
                <w:rFonts w:ascii="Times New Roman" w:eastAsia="Times New Roman" w:hAnsi="Times New Roman" w:cs="Times New Roman"/>
                <w:sz w:val="24"/>
                <w:szCs w:val="24"/>
              </w:rPr>
            </w:pPr>
            <w:ins w:id="1642"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int</w:t>
              </w:r>
              <w:proofErr w:type="spellEnd"/>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key = 65;    //Key to be searched in BST</w:t>
              </w:r>
            </w:ins>
          </w:p>
          <w:p w:rsidR="00A67AD8" w:rsidRPr="00A67AD8" w:rsidRDefault="00A67AD8" w:rsidP="00A67AD8">
            <w:pPr>
              <w:spacing w:after="0" w:line="240" w:lineRule="auto"/>
              <w:rPr>
                <w:ins w:id="1643" w:author="Mishra, Siddharth" w:date="2014-08-08T11:12:00Z"/>
                <w:rFonts w:ascii="Times New Roman" w:eastAsia="Times New Roman" w:hAnsi="Times New Roman" w:cs="Times New Roman"/>
                <w:sz w:val="24"/>
                <w:szCs w:val="24"/>
              </w:rPr>
            </w:pPr>
            <w:ins w:id="1644"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45" w:author="Mishra, Siddharth" w:date="2014-08-08T11:12:00Z"/>
                <w:rFonts w:ascii="Times New Roman" w:eastAsia="Times New Roman" w:hAnsi="Times New Roman" w:cs="Times New Roman"/>
                <w:sz w:val="24"/>
                <w:szCs w:val="24"/>
              </w:rPr>
            </w:pPr>
            <w:ins w:id="1646" w:author="Mishra, Siddharth" w:date="2014-08-08T11:12:00Z">
              <w:r w:rsidRPr="00A67AD8">
                <w:rPr>
                  <w:rFonts w:ascii="Courier New" w:eastAsia="Times New Roman" w:hAnsi="Courier New" w:cs="Courier New"/>
                  <w:sz w:val="20"/>
                  <w:szCs w:val="20"/>
                </w:rPr>
                <w:t>   /* Let us create following BST</w:t>
              </w:r>
            </w:ins>
          </w:p>
          <w:p w:rsidR="00A67AD8" w:rsidRPr="00A67AD8" w:rsidRDefault="00A67AD8" w:rsidP="00A67AD8">
            <w:pPr>
              <w:spacing w:after="0" w:line="240" w:lineRule="auto"/>
              <w:rPr>
                <w:ins w:id="1647" w:author="Mishra, Siddharth" w:date="2014-08-08T11:12:00Z"/>
                <w:rFonts w:ascii="Times New Roman" w:eastAsia="Times New Roman" w:hAnsi="Times New Roman" w:cs="Times New Roman"/>
                <w:sz w:val="24"/>
                <w:szCs w:val="24"/>
              </w:rPr>
            </w:pPr>
            <w:ins w:id="1648" w:author="Mishra, Siddharth" w:date="2014-08-08T11:12:00Z">
              <w:r w:rsidRPr="00A67AD8">
                <w:rPr>
                  <w:rFonts w:ascii="Courier New" w:eastAsia="Times New Roman" w:hAnsi="Courier New" w:cs="Courier New"/>
                  <w:sz w:val="20"/>
                  <w:szCs w:val="20"/>
                </w:rPr>
                <w:t>              50</w:t>
              </w:r>
            </w:ins>
          </w:p>
          <w:p w:rsidR="00A67AD8" w:rsidRPr="00A67AD8" w:rsidRDefault="00A67AD8" w:rsidP="00A67AD8">
            <w:pPr>
              <w:spacing w:after="0" w:line="240" w:lineRule="auto"/>
              <w:rPr>
                <w:ins w:id="1649" w:author="Mishra, Siddharth" w:date="2014-08-08T11:12:00Z"/>
                <w:rFonts w:ascii="Times New Roman" w:eastAsia="Times New Roman" w:hAnsi="Times New Roman" w:cs="Times New Roman"/>
                <w:sz w:val="24"/>
                <w:szCs w:val="24"/>
              </w:rPr>
            </w:pPr>
            <w:ins w:id="1650" w:author="Mishra, Siddharth" w:date="2014-08-08T11:12:00Z">
              <w:r w:rsidRPr="00A67AD8">
                <w:rPr>
                  <w:rFonts w:ascii="Courier New" w:eastAsia="Times New Roman" w:hAnsi="Courier New" w:cs="Courier New"/>
                  <w:sz w:val="20"/>
                  <w:szCs w:val="20"/>
                </w:rPr>
                <w:t>           /     \</w:t>
              </w:r>
            </w:ins>
          </w:p>
          <w:p w:rsidR="00A67AD8" w:rsidRPr="00A67AD8" w:rsidRDefault="00A67AD8" w:rsidP="00A67AD8">
            <w:pPr>
              <w:spacing w:after="0" w:line="240" w:lineRule="auto"/>
              <w:rPr>
                <w:ins w:id="1651" w:author="Mishra, Siddharth" w:date="2014-08-08T11:12:00Z"/>
                <w:rFonts w:ascii="Times New Roman" w:eastAsia="Times New Roman" w:hAnsi="Times New Roman" w:cs="Times New Roman"/>
                <w:sz w:val="24"/>
                <w:szCs w:val="24"/>
              </w:rPr>
            </w:pPr>
            <w:ins w:id="1652" w:author="Mishra, Siddharth" w:date="2014-08-08T11:12:00Z">
              <w:r w:rsidRPr="00A67AD8">
                <w:rPr>
                  <w:rFonts w:ascii="Courier New" w:eastAsia="Times New Roman" w:hAnsi="Courier New" w:cs="Courier New"/>
                  <w:sz w:val="20"/>
                  <w:szCs w:val="20"/>
                </w:rPr>
                <w:t>          30      70</w:t>
              </w:r>
            </w:ins>
          </w:p>
          <w:p w:rsidR="00A67AD8" w:rsidRPr="00A67AD8" w:rsidRDefault="00A67AD8" w:rsidP="00A67AD8">
            <w:pPr>
              <w:spacing w:after="0" w:line="240" w:lineRule="auto"/>
              <w:rPr>
                <w:ins w:id="1653" w:author="Mishra, Siddharth" w:date="2014-08-08T11:12:00Z"/>
                <w:rFonts w:ascii="Times New Roman" w:eastAsia="Times New Roman" w:hAnsi="Times New Roman" w:cs="Times New Roman"/>
                <w:sz w:val="24"/>
                <w:szCs w:val="24"/>
              </w:rPr>
            </w:pPr>
            <w:ins w:id="1654" w:author="Mishra, Siddharth" w:date="2014-08-08T11:12:00Z">
              <w:r w:rsidRPr="00A67AD8">
                <w:rPr>
                  <w:rFonts w:ascii="Courier New" w:eastAsia="Times New Roman" w:hAnsi="Courier New" w:cs="Courier New"/>
                  <w:sz w:val="20"/>
                  <w:szCs w:val="20"/>
                </w:rPr>
                <w:t>         /  \    /  \</w:t>
              </w:r>
            </w:ins>
          </w:p>
          <w:p w:rsidR="00A67AD8" w:rsidRPr="00A67AD8" w:rsidRDefault="00A67AD8" w:rsidP="00A67AD8">
            <w:pPr>
              <w:spacing w:after="0" w:line="240" w:lineRule="auto"/>
              <w:rPr>
                <w:ins w:id="1655" w:author="Mishra, Siddharth" w:date="2014-08-08T11:12:00Z"/>
                <w:rFonts w:ascii="Times New Roman" w:eastAsia="Times New Roman" w:hAnsi="Times New Roman" w:cs="Times New Roman"/>
                <w:sz w:val="24"/>
                <w:szCs w:val="24"/>
              </w:rPr>
            </w:pPr>
            <w:ins w:id="1656" w:author="Mishra, Siddharth" w:date="2014-08-08T11:12:00Z">
              <w:r w:rsidRPr="00A67AD8">
                <w:rPr>
                  <w:rFonts w:ascii="Courier New" w:eastAsia="Times New Roman" w:hAnsi="Courier New" w:cs="Courier New"/>
                  <w:sz w:val="20"/>
                  <w:szCs w:val="20"/>
                </w:rPr>
                <w:t>       20   40  60   80 */</w:t>
              </w:r>
            </w:ins>
          </w:p>
          <w:p w:rsidR="00A67AD8" w:rsidRPr="00A67AD8" w:rsidRDefault="00A67AD8" w:rsidP="00A67AD8">
            <w:pPr>
              <w:spacing w:after="0" w:line="240" w:lineRule="auto"/>
              <w:rPr>
                <w:ins w:id="1657" w:author="Mishra, Siddharth" w:date="2014-08-08T11:12:00Z"/>
                <w:rFonts w:ascii="Times New Roman" w:eastAsia="Times New Roman" w:hAnsi="Times New Roman" w:cs="Times New Roman"/>
                <w:sz w:val="24"/>
                <w:szCs w:val="24"/>
              </w:rPr>
            </w:pPr>
            <w:ins w:id="1658" w:author="Mishra, Siddharth" w:date="2014-08-08T11:12:00Z">
              <w:r w:rsidRPr="00A67AD8">
                <w:rPr>
                  <w:rFonts w:ascii="Courier New" w:eastAsia="Times New Roman" w:hAnsi="Courier New" w:cs="Courier New"/>
                  <w:sz w:val="20"/>
                  <w:szCs w:val="20"/>
                </w:rPr>
                <w:t>    Node *root = NULL;</w:t>
              </w:r>
            </w:ins>
          </w:p>
          <w:p w:rsidR="00A67AD8" w:rsidRPr="00A67AD8" w:rsidRDefault="00A67AD8" w:rsidP="00A67AD8">
            <w:pPr>
              <w:spacing w:after="0" w:line="240" w:lineRule="auto"/>
              <w:rPr>
                <w:ins w:id="1659" w:author="Mishra, Siddharth" w:date="2014-08-08T11:12:00Z"/>
                <w:rFonts w:ascii="Times New Roman" w:eastAsia="Times New Roman" w:hAnsi="Times New Roman" w:cs="Times New Roman"/>
                <w:sz w:val="24"/>
                <w:szCs w:val="24"/>
              </w:rPr>
            </w:pPr>
            <w:ins w:id="1660" w:author="Mishra, Siddharth" w:date="2014-08-08T11:12:00Z">
              <w:r w:rsidRPr="00A67AD8">
                <w:rPr>
                  <w:rFonts w:ascii="Courier New" w:eastAsia="Times New Roman" w:hAnsi="Courier New" w:cs="Courier New"/>
                  <w:sz w:val="20"/>
                  <w:szCs w:val="20"/>
                </w:rPr>
                <w:t>    root = insert(root, 50);</w:t>
              </w:r>
            </w:ins>
          </w:p>
          <w:p w:rsidR="00A67AD8" w:rsidRPr="00A67AD8" w:rsidRDefault="00A67AD8" w:rsidP="00A67AD8">
            <w:pPr>
              <w:spacing w:after="0" w:line="240" w:lineRule="auto"/>
              <w:rPr>
                <w:ins w:id="1661" w:author="Mishra, Siddharth" w:date="2014-08-08T11:12:00Z"/>
                <w:rFonts w:ascii="Times New Roman" w:eastAsia="Times New Roman" w:hAnsi="Times New Roman" w:cs="Times New Roman"/>
                <w:sz w:val="24"/>
                <w:szCs w:val="24"/>
              </w:rPr>
            </w:pPr>
            <w:ins w:id="1662" w:author="Mishra, Siddharth" w:date="2014-08-08T11:12:00Z">
              <w:r w:rsidRPr="00A67AD8">
                <w:rPr>
                  <w:rFonts w:ascii="Courier New" w:eastAsia="Times New Roman" w:hAnsi="Courier New" w:cs="Courier New"/>
                  <w:sz w:val="20"/>
                  <w:szCs w:val="20"/>
                </w:rPr>
                <w:t>    insert(root, 30);</w:t>
              </w:r>
            </w:ins>
          </w:p>
          <w:p w:rsidR="00A67AD8" w:rsidRPr="00A67AD8" w:rsidRDefault="00A67AD8" w:rsidP="00A67AD8">
            <w:pPr>
              <w:spacing w:after="0" w:line="240" w:lineRule="auto"/>
              <w:rPr>
                <w:ins w:id="1663" w:author="Mishra, Siddharth" w:date="2014-08-08T11:12:00Z"/>
                <w:rFonts w:ascii="Times New Roman" w:eastAsia="Times New Roman" w:hAnsi="Times New Roman" w:cs="Times New Roman"/>
                <w:sz w:val="24"/>
                <w:szCs w:val="24"/>
              </w:rPr>
            </w:pPr>
            <w:ins w:id="1664" w:author="Mishra, Siddharth" w:date="2014-08-08T11:12:00Z">
              <w:r w:rsidRPr="00A67AD8">
                <w:rPr>
                  <w:rFonts w:ascii="Courier New" w:eastAsia="Times New Roman" w:hAnsi="Courier New" w:cs="Courier New"/>
                  <w:sz w:val="20"/>
                  <w:szCs w:val="20"/>
                </w:rPr>
                <w:t>    insert(root, 20);</w:t>
              </w:r>
            </w:ins>
          </w:p>
          <w:p w:rsidR="00A67AD8" w:rsidRPr="00A67AD8" w:rsidRDefault="00A67AD8" w:rsidP="00A67AD8">
            <w:pPr>
              <w:spacing w:after="0" w:line="240" w:lineRule="auto"/>
              <w:rPr>
                <w:ins w:id="1665" w:author="Mishra, Siddharth" w:date="2014-08-08T11:12:00Z"/>
                <w:rFonts w:ascii="Times New Roman" w:eastAsia="Times New Roman" w:hAnsi="Times New Roman" w:cs="Times New Roman"/>
                <w:sz w:val="24"/>
                <w:szCs w:val="24"/>
              </w:rPr>
            </w:pPr>
            <w:ins w:id="1666" w:author="Mishra, Siddharth" w:date="2014-08-08T11:12:00Z">
              <w:r w:rsidRPr="00A67AD8">
                <w:rPr>
                  <w:rFonts w:ascii="Courier New" w:eastAsia="Times New Roman" w:hAnsi="Courier New" w:cs="Courier New"/>
                  <w:sz w:val="20"/>
                  <w:szCs w:val="20"/>
                </w:rPr>
                <w:t>    insert(root, 40);</w:t>
              </w:r>
            </w:ins>
          </w:p>
          <w:p w:rsidR="00A67AD8" w:rsidRPr="00A67AD8" w:rsidRDefault="00A67AD8" w:rsidP="00A67AD8">
            <w:pPr>
              <w:spacing w:after="0" w:line="240" w:lineRule="auto"/>
              <w:rPr>
                <w:ins w:id="1667" w:author="Mishra, Siddharth" w:date="2014-08-08T11:12:00Z"/>
                <w:rFonts w:ascii="Times New Roman" w:eastAsia="Times New Roman" w:hAnsi="Times New Roman" w:cs="Times New Roman"/>
                <w:sz w:val="24"/>
                <w:szCs w:val="24"/>
              </w:rPr>
            </w:pPr>
            <w:ins w:id="1668" w:author="Mishra, Siddharth" w:date="2014-08-08T11:12:00Z">
              <w:r w:rsidRPr="00A67AD8">
                <w:rPr>
                  <w:rFonts w:ascii="Courier New" w:eastAsia="Times New Roman" w:hAnsi="Courier New" w:cs="Courier New"/>
                  <w:sz w:val="20"/>
                  <w:szCs w:val="20"/>
                </w:rPr>
                <w:t>    insert(root, 70);</w:t>
              </w:r>
            </w:ins>
          </w:p>
          <w:p w:rsidR="00A67AD8" w:rsidRPr="00A67AD8" w:rsidRDefault="00A67AD8" w:rsidP="00A67AD8">
            <w:pPr>
              <w:spacing w:after="0" w:line="240" w:lineRule="auto"/>
              <w:rPr>
                <w:ins w:id="1669" w:author="Mishra, Siddharth" w:date="2014-08-08T11:12:00Z"/>
                <w:rFonts w:ascii="Times New Roman" w:eastAsia="Times New Roman" w:hAnsi="Times New Roman" w:cs="Times New Roman"/>
                <w:sz w:val="24"/>
                <w:szCs w:val="24"/>
              </w:rPr>
            </w:pPr>
            <w:ins w:id="1670" w:author="Mishra, Siddharth" w:date="2014-08-08T11:12:00Z">
              <w:r w:rsidRPr="00A67AD8">
                <w:rPr>
                  <w:rFonts w:ascii="Courier New" w:eastAsia="Times New Roman" w:hAnsi="Courier New" w:cs="Courier New"/>
                  <w:sz w:val="20"/>
                  <w:szCs w:val="20"/>
                </w:rPr>
                <w:t>    insert(root, 60);</w:t>
              </w:r>
            </w:ins>
          </w:p>
          <w:p w:rsidR="00A67AD8" w:rsidRPr="00A67AD8" w:rsidRDefault="00A67AD8" w:rsidP="00A67AD8">
            <w:pPr>
              <w:spacing w:after="0" w:line="240" w:lineRule="auto"/>
              <w:rPr>
                <w:ins w:id="1671" w:author="Mishra, Siddharth" w:date="2014-08-08T11:12:00Z"/>
                <w:rFonts w:ascii="Times New Roman" w:eastAsia="Times New Roman" w:hAnsi="Times New Roman" w:cs="Times New Roman"/>
                <w:sz w:val="24"/>
                <w:szCs w:val="24"/>
              </w:rPr>
            </w:pPr>
            <w:ins w:id="1672" w:author="Mishra, Siddharth" w:date="2014-08-08T11:12:00Z">
              <w:r w:rsidRPr="00A67AD8">
                <w:rPr>
                  <w:rFonts w:ascii="Courier New" w:eastAsia="Times New Roman" w:hAnsi="Courier New" w:cs="Courier New"/>
                  <w:sz w:val="20"/>
                  <w:szCs w:val="20"/>
                </w:rPr>
                <w:t>    insert(root, 80);</w:t>
              </w:r>
            </w:ins>
          </w:p>
          <w:p w:rsidR="00A67AD8" w:rsidRPr="00A67AD8" w:rsidRDefault="00A67AD8" w:rsidP="00A67AD8">
            <w:pPr>
              <w:spacing w:after="0" w:line="240" w:lineRule="auto"/>
              <w:rPr>
                <w:ins w:id="1673" w:author="Mishra, Siddharth" w:date="2014-08-08T11:12:00Z"/>
                <w:rFonts w:ascii="Times New Roman" w:eastAsia="Times New Roman" w:hAnsi="Times New Roman" w:cs="Times New Roman"/>
                <w:sz w:val="24"/>
                <w:szCs w:val="24"/>
              </w:rPr>
            </w:pPr>
            <w:ins w:id="1674"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75" w:author="Mishra, Siddharth" w:date="2014-08-08T11:12:00Z"/>
                <w:rFonts w:ascii="Times New Roman" w:eastAsia="Times New Roman" w:hAnsi="Times New Roman" w:cs="Times New Roman"/>
                <w:sz w:val="24"/>
                <w:szCs w:val="24"/>
              </w:rPr>
            </w:pPr>
            <w:ins w:id="1676"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77" w:author="Mishra, Siddharth" w:date="2014-08-08T11:12:00Z"/>
                <w:rFonts w:ascii="Times New Roman" w:eastAsia="Times New Roman" w:hAnsi="Times New Roman" w:cs="Times New Roman"/>
                <w:sz w:val="24"/>
                <w:szCs w:val="24"/>
              </w:rPr>
            </w:pPr>
            <w:ins w:id="1678" w:author="Mishra, Siddharth" w:date="2014-08-08T11:12:00Z">
              <w:r w:rsidRPr="00A67AD8">
                <w:rPr>
                  <w:rFonts w:ascii="Courier New" w:eastAsia="Times New Roman" w:hAnsi="Courier New" w:cs="Courier New"/>
                  <w:sz w:val="20"/>
                  <w:szCs w:val="20"/>
                </w:rPr>
                <w:t>    Node* pre = NULL,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xml:space="preserve"> = NULL;</w:t>
              </w:r>
            </w:ins>
          </w:p>
          <w:p w:rsidR="00A67AD8" w:rsidRPr="00A67AD8" w:rsidRDefault="00A67AD8" w:rsidP="00A67AD8">
            <w:pPr>
              <w:spacing w:after="0" w:line="240" w:lineRule="auto"/>
              <w:rPr>
                <w:ins w:id="1679" w:author="Mishra, Siddharth" w:date="2014-08-08T11:12:00Z"/>
                <w:rFonts w:ascii="Times New Roman" w:eastAsia="Times New Roman" w:hAnsi="Times New Roman" w:cs="Times New Roman"/>
                <w:sz w:val="24"/>
                <w:szCs w:val="24"/>
              </w:rPr>
            </w:pPr>
            <w:ins w:id="1680"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81" w:author="Mishra, Siddharth" w:date="2014-08-08T11:12:00Z"/>
                <w:rFonts w:ascii="Times New Roman" w:eastAsia="Times New Roman" w:hAnsi="Times New Roman" w:cs="Times New Roman"/>
                <w:sz w:val="24"/>
                <w:szCs w:val="24"/>
              </w:rPr>
            </w:pPr>
            <w:ins w:id="1682"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findPreSuc</w:t>
              </w:r>
              <w:proofErr w:type="spellEnd"/>
              <w:r w:rsidRPr="00A67AD8">
                <w:rPr>
                  <w:rFonts w:ascii="Courier New" w:eastAsia="Times New Roman" w:hAnsi="Courier New" w:cs="Courier New"/>
                  <w:sz w:val="20"/>
                  <w:szCs w:val="20"/>
                </w:rPr>
                <w:t xml:space="preserve">(root, pre,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key);</w:t>
              </w:r>
            </w:ins>
          </w:p>
          <w:p w:rsidR="00A67AD8" w:rsidRPr="00A67AD8" w:rsidRDefault="00A67AD8" w:rsidP="00A67AD8">
            <w:pPr>
              <w:spacing w:after="0" w:line="240" w:lineRule="auto"/>
              <w:rPr>
                <w:ins w:id="1683" w:author="Mishra, Siddharth" w:date="2014-08-08T11:12:00Z"/>
                <w:rFonts w:ascii="Times New Roman" w:eastAsia="Times New Roman" w:hAnsi="Times New Roman" w:cs="Times New Roman"/>
                <w:sz w:val="24"/>
                <w:szCs w:val="24"/>
              </w:rPr>
            </w:pPr>
            <w:ins w:id="1684"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(pre != NULL)</w:t>
              </w:r>
            </w:ins>
          </w:p>
          <w:p w:rsidR="00A67AD8" w:rsidRPr="00A67AD8" w:rsidRDefault="00A67AD8" w:rsidP="00A67AD8">
            <w:pPr>
              <w:spacing w:after="0" w:line="240" w:lineRule="auto"/>
              <w:rPr>
                <w:ins w:id="1685" w:author="Mishra, Siddharth" w:date="2014-08-08T11:12:00Z"/>
                <w:rFonts w:ascii="Times New Roman" w:eastAsia="Times New Roman" w:hAnsi="Times New Roman" w:cs="Times New Roman"/>
                <w:sz w:val="24"/>
                <w:szCs w:val="24"/>
              </w:rPr>
            </w:pPr>
            <w:ins w:id="1686"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cout</w:t>
              </w:r>
              <w:proofErr w:type="spellEnd"/>
              <w:r w:rsidRPr="00A67AD8">
                <w:rPr>
                  <w:rFonts w:ascii="Courier New" w:eastAsia="Times New Roman" w:hAnsi="Courier New" w:cs="Courier New"/>
                  <w:sz w:val="20"/>
                  <w:szCs w:val="20"/>
                </w:rPr>
                <w:t xml:space="preserve"> &lt;&lt; "Predecessor is "</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 xml:space="preserve">&lt;&lt; pre-&gt;key &lt;&lt; </w:t>
              </w:r>
              <w:proofErr w:type="spellStart"/>
              <w:r w:rsidRPr="00A67AD8">
                <w:rPr>
                  <w:rFonts w:ascii="Courier New" w:eastAsia="Times New Roman" w:hAnsi="Courier New" w:cs="Courier New"/>
                  <w:sz w:val="20"/>
                  <w:szCs w:val="20"/>
                </w:rPr>
                <w:t>endl</w:t>
              </w:r>
              <w:proofErr w:type="spellEnd"/>
              <w:r w:rsidRPr="00A67AD8">
                <w:rPr>
                  <w:rFonts w:ascii="Courier New" w:eastAsia="Times New Roman" w:hAnsi="Courier New" w:cs="Courier New"/>
                  <w:sz w:val="20"/>
                  <w:szCs w:val="20"/>
                </w:rPr>
                <w:t>;</w:t>
              </w:r>
            </w:ins>
          </w:p>
          <w:p w:rsidR="00A67AD8" w:rsidRPr="00A67AD8" w:rsidRDefault="00A67AD8" w:rsidP="00A67AD8">
            <w:pPr>
              <w:spacing w:after="0" w:line="240" w:lineRule="auto"/>
              <w:rPr>
                <w:ins w:id="1687" w:author="Mishra, Siddharth" w:date="2014-08-08T11:12:00Z"/>
                <w:rFonts w:ascii="Times New Roman" w:eastAsia="Times New Roman" w:hAnsi="Times New Roman" w:cs="Times New Roman"/>
                <w:sz w:val="24"/>
                <w:szCs w:val="24"/>
              </w:rPr>
            </w:pPr>
            <w:ins w:id="1688" w:author="Mishra, Siddharth" w:date="2014-08-08T11:12:00Z">
              <w:r w:rsidRPr="00A67AD8">
                <w:rPr>
                  <w:rFonts w:ascii="Courier New" w:eastAsia="Times New Roman" w:hAnsi="Courier New" w:cs="Courier New"/>
                  <w:sz w:val="20"/>
                  <w:szCs w:val="20"/>
                </w:rPr>
                <w:t>    else</w:t>
              </w:r>
            </w:ins>
          </w:p>
          <w:p w:rsidR="00A67AD8" w:rsidRPr="00A67AD8" w:rsidRDefault="00A67AD8" w:rsidP="00A67AD8">
            <w:pPr>
              <w:spacing w:after="0" w:line="240" w:lineRule="auto"/>
              <w:rPr>
                <w:ins w:id="1689" w:author="Mishra, Siddharth" w:date="2014-08-08T11:12:00Z"/>
                <w:rFonts w:ascii="Times New Roman" w:eastAsia="Times New Roman" w:hAnsi="Times New Roman" w:cs="Times New Roman"/>
                <w:sz w:val="24"/>
                <w:szCs w:val="24"/>
              </w:rPr>
            </w:pPr>
            <w:ins w:id="1690"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cout</w:t>
              </w:r>
              <w:proofErr w:type="spellEnd"/>
              <w:r w:rsidRPr="00A67AD8">
                <w:rPr>
                  <w:rFonts w:ascii="Courier New" w:eastAsia="Times New Roman" w:hAnsi="Courier New" w:cs="Courier New"/>
                  <w:sz w:val="20"/>
                  <w:szCs w:val="20"/>
                </w:rPr>
                <w:t xml:space="preserve"> &lt;&lt; "No Predecessor";</w:t>
              </w:r>
            </w:ins>
          </w:p>
          <w:p w:rsidR="00A67AD8" w:rsidRPr="00A67AD8" w:rsidRDefault="00A67AD8" w:rsidP="00A67AD8">
            <w:pPr>
              <w:spacing w:after="0" w:line="240" w:lineRule="auto"/>
              <w:rPr>
                <w:ins w:id="1691" w:author="Mishra, Siddharth" w:date="2014-08-08T11:12:00Z"/>
                <w:rFonts w:ascii="Times New Roman" w:eastAsia="Times New Roman" w:hAnsi="Times New Roman" w:cs="Times New Roman"/>
                <w:sz w:val="24"/>
                <w:szCs w:val="24"/>
              </w:rPr>
            </w:pPr>
            <w:ins w:id="1692" w:author="Mishra, Siddharth" w:date="2014-08-08T11:12:00Z">
              <w:r w:rsidRPr="00A67AD8">
                <w:rPr>
                  <w:rFonts w:ascii="Times New Roman" w:eastAsia="Times New Roman" w:hAnsi="Times New Roman" w:cs="Times New Roman"/>
                  <w:sz w:val="24"/>
                  <w:szCs w:val="24"/>
                </w:rPr>
                <w:t> </w:t>
              </w:r>
            </w:ins>
          </w:p>
          <w:p w:rsidR="00A67AD8" w:rsidRPr="00A67AD8" w:rsidRDefault="00A67AD8" w:rsidP="00A67AD8">
            <w:pPr>
              <w:spacing w:after="0" w:line="240" w:lineRule="auto"/>
              <w:rPr>
                <w:ins w:id="1693" w:author="Mishra, Siddharth" w:date="2014-08-08T11:12:00Z"/>
                <w:rFonts w:ascii="Times New Roman" w:eastAsia="Times New Roman" w:hAnsi="Times New Roman" w:cs="Times New Roman"/>
                <w:sz w:val="24"/>
                <w:szCs w:val="24"/>
              </w:rPr>
            </w:pPr>
            <w:ins w:id="1694" w:author="Mishra, Siddharth" w:date="2014-08-08T11:12:00Z">
              <w:r w:rsidRPr="00A67AD8">
                <w:rPr>
                  <w:rFonts w:ascii="Courier New" w:eastAsia="Times New Roman" w:hAnsi="Courier New" w:cs="Courier New"/>
                  <w:sz w:val="20"/>
                  <w:szCs w:val="20"/>
                </w:rPr>
                <w:t>    if</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 xml:space="preserve"> != NULL)</w:t>
              </w:r>
            </w:ins>
          </w:p>
          <w:p w:rsidR="00A67AD8" w:rsidRPr="00A67AD8" w:rsidRDefault="00A67AD8" w:rsidP="00A67AD8">
            <w:pPr>
              <w:spacing w:after="0" w:line="240" w:lineRule="auto"/>
              <w:rPr>
                <w:ins w:id="1695" w:author="Mishra, Siddharth" w:date="2014-08-08T11:12:00Z"/>
                <w:rFonts w:ascii="Times New Roman" w:eastAsia="Times New Roman" w:hAnsi="Times New Roman" w:cs="Times New Roman"/>
                <w:sz w:val="24"/>
                <w:szCs w:val="24"/>
              </w:rPr>
            </w:pPr>
            <w:ins w:id="1696"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cout</w:t>
              </w:r>
              <w:proofErr w:type="spellEnd"/>
              <w:r w:rsidRPr="00A67AD8">
                <w:rPr>
                  <w:rFonts w:ascii="Courier New" w:eastAsia="Times New Roman" w:hAnsi="Courier New" w:cs="Courier New"/>
                  <w:sz w:val="20"/>
                  <w:szCs w:val="20"/>
                </w:rPr>
                <w:t xml:space="preserve"> &lt;&lt; "Successor is "</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 xml:space="preserve">&lt;&lt; </w:t>
              </w:r>
              <w:proofErr w:type="spellStart"/>
              <w:r w:rsidRPr="00A67AD8">
                <w:rPr>
                  <w:rFonts w:ascii="Courier New" w:eastAsia="Times New Roman" w:hAnsi="Courier New" w:cs="Courier New"/>
                  <w:sz w:val="20"/>
                  <w:szCs w:val="20"/>
                </w:rPr>
                <w:t>suc</w:t>
              </w:r>
              <w:proofErr w:type="spellEnd"/>
              <w:r w:rsidRPr="00A67AD8">
                <w:rPr>
                  <w:rFonts w:ascii="Courier New" w:eastAsia="Times New Roman" w:hAnsi="Courier New" w:cs="Courier New"/>
                  <w:sz w:val="20"/>
                  <w:szCs w:val="20"/>
                </w:rPr>
                <w:t>-&gt;key;</w:t>
              </w:r>
            </w:ins>
          </w:p>
          <w:p w:rsidR="00A67AD8" w:rsidRPr="00A67AD8" w:rsidRDefault="00A67AD8" w:rsidP="00A67AD8">
            <w:pPr>
              <w:spacing w:after="0" w:line="240" w:lineRule="auto"/>
              <w:rPr>
                <w:ins w:id="1697" w:author="Mishra, Siddharth" w:date="2014-08-08T11:12:00Z"/>
                <w:rFonts w:ascii="Times New Roman" w:eastAsia="Times New Roman" w:hAnsi="Times New Roman" w:cs="Times New Roman"/>
                <w:sz w:val="24"/>
                <w:szCs w:val="24"/>
              </w:rPr>
            </w:pPr>
            <w:ins w:id="1698" w:author="Mishra, Siddharth" w:date="2014-08-08T11:12:00Z">
              <w:r w:rsidRPr="00A67AD8">
                <w:rPr>
                  <w:rFonts w:ascii="Courier New" w:eastAsia="Times New Roman" w:hAnsi="Courier New" w:cs="Courier New"/>
                  <w:sz w:val="20"/>
                  <w:szCs w:val="20"/>
                </w:rPr>
                <w:t>    else</w:t>
              </w:r>
            </w:ins>
          </w:p>
          <w:p w:rsidR="00A67AD8" w:rsidRPr="00A67AD8" w:rsidRDefault="00A67AD8" w:rsidP="00A67AD8">
            <w:pPr>
              <w:spacing w:after="0" w:line="240" w:lineRule="auto"/>
              <w:rPr>
                <w:ins w:id="1699" w:author="Mishra, Siddharth" w:date="2014-08-08T11:12:00Z"/>
                <w:rFonts w:ascii="Times New Roman" w:eastAsia="Times New Roman" w:hAnsi="Times New Roman" w:cs="Times New Roman"/>
                <w:sz w:val="24"/>
                <w:szCs w:val="24"/>
              </w:rPr>
            </w:pPr>
            <w:ins w:id="1700" w:author="Mishra, Siddharth" w:date="2014-08-08T11:12:00Z">
              <w:r w:rsidRPr="00A67AD8">
                <w:rPr>
                  <w:rFonts w:ascii="Courier New" w:eastAsia="Times New Roman" w:hAnsi="Courier New" w:cs="Courier New"/>
                  <w:sz w:val="20"/>
                  <w:szCs w:val="20"/>
                </w:rPr>
                <w:t>      </w:t>
              </w:r>
              <w:proofErr w:type="spellStart"/>
              <w:r w:rsidRPr="00A67AD8">
                <w:rPr>
                  <w:rFonts w:ascii="Courier New" w:eastAsia="Times New Roman" w:hAnsi="Courier New" w:cs="Courier New"/>
                  <w:sz w:val="20"/>
                  <w:szCs w:val="20"/>
                </w:rPr>
                <w:t>cout</w:t>
              </w:r>
              <w:proofErr w:type="spellEnd"/>
              <w:r w:rsidRPr="00A67AD8">
                <w:rPr>
                  <w:rFonts w:ascii="Courier New" w:eastAsia="Times New Roman" w:hAnsi="Courier New" w:cs="Courier New"/>
                  <w:sz w:val="20"/>
                  <w:szCs w:val="20"/>
                </w:rPr>
                <w:t xml:space="preserve"> &lt;&lt; "No Successor";</w:t>
              </w:r>
            </w:ins>
          </w:p>
          <w:p w:rsidR="00A67AD8" w:rsidRPr="00A67AD8" w:rsidRDefault="00A67AD8" w:rsidP="00A67AD8">
            <w:pPr>
              <w:spacing w:after="0" w:line="240" w:lineRule="auto"/>
              <w:rPr>
                <w:ins w:id="1701" w:author="Mishra, Siddharth" w:date="2014-08-08T11:12:00Z"/>
                <w:rFonts w:ascii="Times New Roman" w:eastAsia="Times New Roman" w:hAnsi="Times New Roman" w:cs="Times New Roman"/>
                <w:sz w:val="24"/>
                <w:szCs w:val="24"/>
              </w:rPr>
            </w:pPr>
            <w:ins w:id="1702" w:author="Mishra, Siddharth" w:date="2014-08-08T11:12:00Z">
              <w:r w:rsidRPr="00A67AD8">
                <w:rPr>
                  <w:rFonts w:ascii="Courier New" w:eastAsia="Times New Roman" w:hAnsi="Courier New" w:cs="Courier New"/>
                  <w:sz w:val="20"/>
                  <w:szCs w:val="20"/>
                </w:rPr>
                <w:t>    return</w:t>
              </w:r>
              <w:r w:rsidRPr="00A67AD8">
                <w:rPr>
                  <w:rFonts w:ascii="Times New Roman" w:eastAsia="Times New Roman" w:hAnsi="Times New Roman" w:cs="Times New Roman"/>
                  <w:sz w:val="24"/>
                  <w:szCs w:val="24"/>
                </w:rPr>
                <w:t xml:space="preserve"> </w:t>
              </w:r>
              <w:r w:rsidRPr="00A67AD8">
                <w:rPr>
                  <w:rFonts w:ascii="Courier New" w:eastAsia="Times New Roman" w:hAnsi="Courier New" w:cs="Courier New"/>
                  <w:sz w:val="20"/>
                  <w:szCs w:val="20"/>
                </w:rPr>
                <w:t>0;</w:t>
              </w:r>
            </w:ins>
          </w:p>
          <w:p w:rsidR="00A67AD8" w:rsidRPr="00A67AD8" w:rsidRDefault="00A67AD8" w:rsidP="00A67AD8">
            <w:pPr>
              <w:spacing w:after="0" w:line="240" w:lineRule="auto"/>
              <w:rPr>
                <w:ins w:id="1703" w:author="Mishra, Siddharth" w:date="2014-08-08T11:12:00Z"/>
                <w:rFonts w:ascii="Times New Roman" w:eastAsia="Times New Roman" w:hAnsi="Times New Roman" w:cs="Times New Roman"/>
                <w:sz w:val="24"/>
                <w:szCs w:val="24"/>
              </w:rPr>
            </w:pPr>
            <w:ins w:id="1704" w:author="Mishra, Siddharth" w:date="2014-08-08T11:12:00Z">
              <w:r w:rsidRPr="00A67AD8">
                <w:rPr>
                  <w:rFonts w:ascii="Courier New" w:eastAsia="Times New Roman" w:hAnsi="Courier New" w:cs="Courier New"/>
                  <w:sz w:val="20"/>
                  <w:szCs w:val="20"/>
                </w:rPr>
                <w:t>}</w:t>
              </w:r>
            </w:ins>
          </w:p>
        </w:tc>
      </w:tr>
    </w:tbl>
    <w:p w:rsidR="00A67AD8" w:rsidRPr="00A67AD8" w:rsidRDefault="00A67AD8" w:rsidP="00A67AD8">
      <w:pPr>
        <w:shd w:val="clear" w:color="auto" w:fill="FFFFFF"/>
        <w:spacing w:before="100" w:beforeAutospacing="1" w:after="100" w:afterAutospacing="1" w:line="292" w:lineRule="atLeast"/>
        <w:rPr>
          <w:ins w:id="1705" w:author="Mishra, Siddharth" w:date="2014-08-08T11:12:00Z"/>
          <w:rFonts w:ascii="Helvetica" w:eastAsia="Times New Roman" w:hAnsi="Helvetica" w:cs="Helvetica"/>
          <w:color w:val="000000"/>
          <w:sz w:val="20"/>
          <w:szCs w:val="20"/>
        </w:rPr>
      </w:pPr>
      <w:ins w:id="1706" w:author="Mishra, Siddharth" w:date="2014-08-08T11:12:00Z">
        <w:r w:rsidRPr="00A67AD8">
          <w:rPr>
            <w:rFonts w:ascii="Helvetica" w:eastAsia="Times New Roman" w:hAnsi="Helvetica" w:cs="Helvetica"/>
            <w:color w:val="000000"/>
            <w:sz w:val="20"/>
            <w:szCs w:val="20"/>
          </w:rPr>
          <w:lastRenderedPageBreak/>
          <w:t>Output:</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707" w:author="Mishra, Siddharth" w:date="2014-08-08T11:12:00Z"/>
          <w:rFonts w:ascii="Courier New" w:eastAsia="Times New Roman" w:hAnsi="Courier New" w:cs="Courier New"/>
          <w:color w:val="000000"/>
          <w:sz w:val="26"/>
          <w:szCs w:val="26"/>
        </w:rPr>
      </w:pPr>
      <w:ins w:id="1708" w:author="Mishra, Siddharth" w:date="2014-08-08T11:12:00Z">
        <w:r w:rsidRPr="00A67AD8">
          <w:rPr>
            <w:rFonts w:ascii="Courier New" w:eastAsia="Times New Roman" w:hAnsi="Courier New" w:cs="Courier New"/>
            <w:color w:val="000000"/>
            <w:sz w:val="26"/>
            <w:szCs w:val="26"/>
          </w:rPr>
          <w:t>Predecessor is 60</w:t>
        </w:r>
      </w:ins>
    </w:p>
    <w:p w:rsidR="00A67AD8" w:rsidRPr="00A67AD8" w:rsidRDefault="00A67AD8" w:rsidP="00A67AD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709" w:author="Mishra, Siddharth" w:date="2014-08-08T11:12:00Z"/>
          <w:rFonts w:ascii="Courier New" w:eastAsia="Times New Roman" w:hAnsi="Courier New" w:cs="Courier New"/>
          <w:color w:val="000000"/>
          <w:sz w:val="26"/>
          <w:szCs w:val="26"/>
        </w:rPr>
      </w:pPr>
      <w:ins w:id="1710" w:author="Mishra, Siddharth" w:date="2014-08-08T11:12:00Z">
        <w:r w:rsidRPr="00A67AD8">
          <w:rPr>
            <w:rFonts w:ascii="Courier New" w:eastAsia="Times New Roman" w:hAnsi="Courier New" w:cs="Courier New"/>
            <w:color w:val="000000"/>
            <w:sz w:val="26"/>
            <w:szCs w:val="26"/>
          </w:rPr>
          <w:t>Successor is 70</w:t>
        </w:r>
      </w:ins>
    </w:p>
    <w:p w:rsidR="000F2B1B" w:rsidRDefault="000F2B1B" w:rsidP="002A2DB0">
      <w:pPr>
        <w:shd w:val="clear" w:color="auto" w:fill="FFFFFF"/>
        <w:spacing w:after="0" w:line="292" w:lineRule="atLeast"/>
        <w:rPr>
          <w:ins w:id="1711" w:author="Mishra, Siddharth" w:date="2014-08-08T11:15:00Z"/>
        </w:rPr>
        <w:pPrChange w:id="1712" w:author="Mishra, Siddharth" w:date="2014-08-08T10:11:00Z">
          <w:pPr/>
        </w:pPrChange>
      </w:pPr>
    </w:p>
    <w:p w:rsidR="00A67AD8" w:rsidRDefault="00A67AD8" w:rsidP="00A67AD8">
      <w:pPr>
        <w:pStyle w:val="Heading2"/>
        <w:rPr>
          <w:ins w:id="1713" w:author="Mishra, Siddharth" w:date="2014-08-08T11:15:00Z"/>
        </w:rPr>
        <w:pPrChange w:id="1714" w:author="Mishra, Siddharth" w:date="2014-08-08T11:15:00Z">
          <w:pPr/>
        </w:pPrChange>
      </w:pPr>
      <w:ins w:id="1715" w:author="Mishra, Siddharth" w:date="2014-08-08T11:15:00Z">
        <w:r>
          <w:t xml:space="preserve">A </w:t>
        </w:r>
        <w:r w:rsidRPr="00A67AD8">
          <w:rPr>
            <w:rPrChange w:id="1716" w:author="Mishra, Siddharth" w:date="2014-08-08T11:15:00Z">
              <w:rPr>
                <w:rFonts w:ascii="Georgia" w:hAnsi="Georgia"/>
                <w:b/>
                <w:bCs/>
                <w:color w:val="000000"/>
                <w:spacing w:val="-12"/>
                <w:sz w:val="41"/>
                <w:szCs w:val="41"/>
              </w:rPr>
            </w:rPrChange>
          </w:rPr>
          <w:t>program</w:t>
        </w:r>
        <w:r>
          <w:t xml:space="preserve"> to check if a binary tree is BST or not</w:t>
        </w:r>
      </w:ins>
    </w:p>
    <w:p w:rsidR="00B269D3" w:rsidRPr="00B269D3" w:rsidRDefault="00B269D3" w:rsidP="00B269D3">
      <w:pPr>
        <w:shd w:val="clear" w:color="auto" w:fill="FFFFFF"/>
        <w:spacing w:before="100" w:beforeAutospacing="1" w:after="100" w:afterAutospacing="1" w:line="292" w:lineRule="atLeast"/>
        <w:rPr>
          <w:ins w:id="1717" w:author="Mishra, Siddharth" w:date="2014-08-08T11:15:00Z"/>
          <w:rFonts w:ascii="Helvetica" w:eastAsia="Times New Roman" w:hAnsi="Helvetica" w:cs="Helvetica"/>
          <w:color w:val="000000"/>
          <w:sz w:val="20"/>
          <w:szCs w:val="20"/>
        </w:rPr>
      </w:pPr>
      <w:ins w:id="1718" w:author="Mishra, Siddharth" w:date="2014-08-08T11:15:00Z">
        <w:r w:rsidRPr="00B269D3">
          <w:rPr>
            <w:rFonts w:ascii="Helvetica" w:eastAsia="Times New Roman" w:hAnsi="Helvetica" w:cs="Helvetica"/>
            <w:color w:val="000000"/>
            <w:sz w:val="20"/>
            <w:szCs w:val="20"/>
          </w:rPr>
          <w:t>A binary search tree (BST) is a node based binary tree data structure which has the following properties.</w:t>
        </w:r>
        <w:r w:rsidRPr="00B269D3">
          <w:rPr>
            <w:rFonts w:ascii="Helvetica" w:eastAsia="Times New Roman" w:hAnsi="Helvetica" w:cs="Helvetica"/>
            <w:color w:val="000000"/>
            <w:sz w:val="20"/>
            <w:szCs w:val="20"/>
          </w:rPr>
          <w:br/>
          <w:t xml:space="preserve">• The left </w:t>
        </w:r>
        <w:proofErr w:type="spellStart"/>
        <w:r w:rsidRPr="00B269D3">
          <w:rPr>
            <w:rFonts w:ascii="Helvetica" w:eastAsia="Times New Roman" w:hAnsi="Helvetica" w:cs="Helvetica"/>
            <w:color w:val="000000"/>
            <w:sz w:val="20"/>
            <w:szCs w:val="20"/>
          </w:rPr>
          <w:t>subtree</w:t>
        </w:r>
        <w:proofErr w:type="spellEnd"/>
        <w:r w:rsidRPr="00B269D3">
          <w:rPr>
            <w:rFonts w:ascii="Helvetica" w:eastAsia="Times New Roman" w:hAnsi="Helvetica" w:cs="Helvetica"/>
            <w:color w:val="000000"/>
            <w:sz w:val="20"/>
            <w:szCs w:val="20"/>
          </w:rPr>
          <w:t xml:space="preserve"> of a node contains only nodes with keys less than the </w:t>
        </w:r>
        <w:proofErr w:type="gramStart"/>
        <w:r w:rsidRPr="00B269D3">
          <w:rPr>
            <w:rFonts w:ascii="Helvetica" w:eastAsia="Times New Roman" w:hAnsi="Helvetica" w:cs="Helvetica"/>
            <w:color w:val="000000"/>
            <w:sz w:val="20"/>
            <w:szCs w:val="20"/>
          </w:rPr>
          <w:t>node’s</w:t>
        </w:r>
        <w:proofErr w:type="gramEnd"/>
        <w:r w:rsidRPr="00B269D3">
          <w:rPr>
            <w:rFonts w:ascii="Helvetica" w:eastAsia="Times New Roman" w:hAnsi="Helvetica" w:cs="Helvetica"/>
            <w:color w:val="000000"/>
            <w:sz w:val="20"/>
            <w:szCs w:val="20"/>
          </w:rPr>
          <w:t xml:space="preserve"> key.</w:t>
        </w:r>
        <w:r w:rsidRPr="00B269D3">
          <w:rPr>
            <w:rFonts w:ascii="Helvetica" w:eastAsia="Times New Roman" w:hAnsi="Helvetica" w:cs="Helvetica"/>
            <w:color w:val="000000"/>
            <w:sz w:val="20"/>
            <w:szCs w:val="20"/>
          </w:rPr>
          <w:br/>
          <w:t xml:space="preserve">• The right </w:t>
        </w:r>
        <w:proofErr w:type="spellStart"/>
        <w:r w:rsidRPr="00B269D3">
          <w:rPr>
            <w:rFonts w:ascii="Helvetica" w:eastAsia="Times New Roman" w:hAnsi="Helvetica" w:cs="Helvetica"/>
            <w:color w:val="000000"/>
            <w:sz w:val="20"/>
            <w:szCs w:val="20"/>
          </w:rPr>
          <w:t>subtree</w:t>
        </w:r>
        <w:proofErr w:type="spellEnd"/>
        <w:r w:rsidRPr="00B269D3">
          <w:rPr>
            <w:rFonts w:ascii="Helvetica" w:eastAsia="Times New Roman" w:hAnsi="Helvetica" w:cs="Helvetica"/>
            <w:color w:val="000000"/>
            <w:sz w:val="20"/>
            <w:szCs w:val="20"/>
          </w:rPr>
          <w:t xml:space="preserve"> of a node contains only nodes with keys greater than the node’s key.</w:t>
        </w:r>
        <w:r w:rsidRPr="00B269D3">
          <w:rPr>
            <w:rFonts w:ascii="Helvetica" w:eastAsia="Times New Roman" w:hAnsi="Helvetica" w:cs="Helvetica"/>
            <w:color w:val="000000"/>
            <w:sz w:val="20"/>
            <w:szCs w:val="20"/>
          </w:rPr>
          <w:br/>
          <w:t xml:space="preserve">• Both the left and right </w:t>
        </w:r>
        <w:proofErr w:type="spellStart"/>
        <w:r w:rsidRPr="00B269D3">
          <w:rPr>
            <w:rFonts w:ascii="Helvetica" w:eastAsia="Times New Roman" w:hAnsi="Helvetica" w:cs="Helvetica"/>
            <w:color w:val="000000"/>
            <w:sz w:val="20"/>
            <w:szCs w:val="20"/>
          </w:rPr>
          <w:t>subtrees</w:t>
        </w:r>
        <w:proofErr w:type="spellEnd"/>
        <w:r w:rsidRPr="00B269D3">
          <w:rPr>
            <w:rFonts w:ascii="Helvetica" w:eastAsia="Times New Roman" w:hAnsi="Helvetica" w:cs="Helvetica"/>
            <w:color w:val="000000"/>
            <w:sz w:val="20"/>
            <w:szCs w:val="20"/>
          </w:rPr>
          <w:t xml:space="preserve"> must also be binary search trees.</w:t>
        </w:r>
      </w:ins>
    </w:p>
    <w:p w:rsidR="00B269D3" w:rsidRPr="00B269D3" w:rsidRDefault="00B269D3" w:rsidP="00B269D3">
      <w:pPr>
        <w:shd w:val="clear" w:color="auto" w:fill="FFFFFF"/>
        <w:spacing w:before="100" w:beforeAutospacing="1" w:after="100" w:afterAutospacing="1" w:line="292" w:lineRule="atLeast"/>
        <w:rPr>
          <w:ins w:id="1719" w:author="Mishra, Siddharth" w:date="2014-08-08T11:15:00Z"/>
          <w:rFonts w:ascii="Helvetica" w:eastAsia="Times New Roman" w:hAnsi="Helvetica" w:cs="Helvetica"/>
          <w:color w:val="000000"/>
          <w:sz w:val="20"/>
          <w:szCs w:val="20"/>
        </w:rPr>
      </w:pPr>
      <w:ins w:id="1720" w:author="Mishra, Siddharth" w:date="2014-08-08T11:15:00Z">
        <w:r w:rsidRPr="00B269D3">
          <w:rPr>
            <w:rFonts w:ascii="Helvetica" w:eastAsia="Times New Roman" w:hAnsi="Helvetica" w:cs="Helvetica"/>
            <w:color w:val="000000"/>
            <w:sz w:val="20"/>
            <w:szCs w:val="20"/>
          </w:rPr>
          <w:t>From the above properties it naturally follows that</w:t>
        </w:r>
        <w:proofErr w:type="gramStart"/>
        <w:r w:rsidRPr="00B269D3">
          <w:rPr>
            <w:rFonts w:ascii="Helvetica" w:eastAsia="Times New Roman" w:hAnsi="Helvetica" w:cs="Helvetica"/>
            <w:color w:val="000000"/>
            <w:sz w:val="20"/>
            <w:szCs w:val="20"/>
          </w:rPr>
          <w:t>:</w:t>
        </w:r>
        <w:proofErr w:type="gramEnd"/>
        <w:r w:rsidRPr="00B269D3">
          <w:rPr>
            <w:rFonts w:ascii="Helvetica" w:eastAsia="Times New Roman" w:hAnsi="Helvetica" w:cs="Helvetica"/>
            <w:color w:val="000000"/>
            <w:sz w:val="20"/>
            <w:szCs w:val="20"/>
          </w:rPr>
          <w:br/>
          <w:t>• Each node (item in the tree) has a distinct key.</w:t>
        </w:r>
      </w:ins>
    </w:p>
    <w:p w:rsidR="00B269D3" w:rsidRPr="00B269D3" w:rsidRDefault="00B269D3" w:rsidP="00B269D3">
      <w:pPr>
        <w:shd w:val="clear" w:color="auto" w:fill="FFFFFF"/>
        <w:spacing w:before="100" w:beforeAutospacing="1" w:after="100" w:afterAutospacing="1" w:line="292" w:lineRule="atLeast"/>
        <w:jc w:val="center"/>
        <w:rPr>
          <w:ins w:id="1721" w:author="Mishra, Siddharth" w:date="2014-08-08T11:15:00Z"/>
          <w:rFonts w:ascii="Helvetica" w:eastAsia="Times New Roman" w:hAnsi="Helvetica" w:cs="Helvetica"/>
          <w:color w:val="000000"/>
          <w:sz w:val="20"/>
          <w:szCs w:val="20"/>
        </w:rPr>
        <w:pPrChange w:id="1722" w:author="Mishra, Siddharth" w:date="2014-08-08T11:16:00Z">
          <w:pPr>
            <w:shd w:val="clear" w:color="auto" w:fill="FFFFFF"/>
            <w:spacing w:before="100" w:beforeAutospacing="1" w:after="100" w:afterAutospacing="1" w:line="292" w:lineRule="atLeast"/>
          </w:pPr>
        </w:pPrChange>
      </w:pPr>
      <w:ins w:id="1723" w:author="Mishra, Siddharth" w:date="2014-08-08T11:15:00Z">
        <w:r w:rsidRPr="00B269D3">
          <w:rPr>
            <w:rFonts w:ascii="Helvetica" w:eastAsia="Times New Roman" w:hAnsi="Helvetica" w:cs="Helvetica"/>
            <w:noProof/>
            <w:color w:val="000000"/>
            <w:sz w:val="20"/>
            <w:szCs w:val="20"/>
          </w:rPr>
          <w:drawing>
            <wp:inline distT="0" distB="0" distL="0" distR="0">
              <wp:extent cx="2465070" cy="1485265"/>
              <wp:effectExtent l="19050" t="19050" r="11430" b="19685"/>
              <wp:docPr id="4" name="Picture 4" descr="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070" cy="1485265"/>
                      </a:xfrm>
                      <a:prstGeom prst="rect">
                        <a:avLst/>
                      </a:prstGeom>
                      <a:noFill/>
                      <a:ln>
                        <a:solidFill>
                          <a:schemeClr val="accent1"/>
                        </a:solidFill>
                      </a:ln>
                    </pic:spPr>
                  </pic:pic>
                </a:graphicData>
              </a:graphic>
            </wp:inline>
          </w:drawing>
        </w:r>
      </w:ins>
    </w:p>
    <w:p w:rsidR="00B269D3" w:rsidRDefault="00B269D3" w:rsidP="00B269D3">
      <w:pPr>
        <w:pStyle w:val="Heading3"/>
        <w:rPr>
          <w:ins w:id="1724" w:author="Mishra, Siddharth" w:date="2014-08-08T11:17:00Z"/>
          <w:rFonts w:eastAsia="Times New Roman"/>
        </w:rPr>
        <w:pPrChange w:id="1725" w:author="Mishra, Siddharth" w:date="2014-08-08T11:17:00Z">
          <w:pPr>
            <w:shd w:val="clear" w:color="auto" w:fill="FFFFFF"/>
            <w:spacing w:before="100" w:beforeAutospacing="1" w:after="100" w:afterAutospacing="1" w:line="292" w:lineRule="atLeast"/>
          </w:pPr>
        </w:pPrChange>
      </w:pPr>
      <w:ins w:id="1726" w:author="Mishra, Siddharth" w:date="2014-08-08T11:15:00Z">
        <w:r w:rsidRPr="00B269D3">
          <w:rPr>
            <w:rFonts w:eastAsia="Times New Roman"/>
          </w:rPr>
          <w:t>METHOD 1 (Simple but Wrong)</w:t>
        </w:r>
      </w:ins>
    </w:p>
    <w:p w:rsidR="00B269D3" w:rsidRPr="00B269D3" w:rsidRDefault="00B269D3" w:rsidP="00B269D3">
      <w:pPr>
        <w:shd w:val="clear" w:color="auto" w:fill="FFFFFF"/>
        <w:spacing w:before="100" w:beforeAutospacing="1" w:after="100" w:afterAutospacing="1" w:line="292" w:lineRule="atLeast"/>
        <w:rPr>
          <w:ins w:id="1727" w:author="Mishra, Siddharth" w:date="2014-08-08T11:15:00Z"/>
          <w:rFonts w:ascii="Helvetica" w:eastAsia="Times New Roman" w:hAnsi="Helvetica" w:cs="Helvetica"/>
          <w:color w:val="000000"/>
          <w:sz w:val="20"/>
          <w:szCs w:val="20"/>
        </w:rPr>
      </w:pPr>
      <w:ins w:id="1728" w:author="Mishra, Siddharth" w:date="2014-08-08T11:15:00Z">
        <w:r w:rsidRPr="00B269D3">
          <w:rPr>
            <w:rFonts w:ascii="Helvetica" w:eastAsia="Times New Roman" w:hAnsi="Helvetica" w:cs="Helvetica"/>
            <w:color w:val="000000"/>
            <w:sz w:val="20"/>
            <w:szCs w:val="20"/>
          </w:rPr>
          <w:t>Following is a simple program. For each node, check if left node of it is smaller than the node and right node of it is greater than the node.</w:t>
        </w:r>
      </w:ins>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729" w:author="Mishra, Siddharth" w:date="2014-08-08T11:19: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1730">
          <w:tblGrid>
            <w:gridCol w:w="8415"/>
          </w:tblGrid>
        </w:tblGridChange>
      </w:tblGrid>
      <w:tr w:rsidR="00B269D3" w:rsidRPr="00B269D3" w:rsidTr="003D0599">
        <w:trPr>
          <w:tblCellSpacing w:w="0" w:type="dxa"/>
          <w:jc w:val="center"/>
          <w:ins w:id="1731" w:author="Mishra, Siddharth" w:date="2014-08-08T11:15:00Z"/>
          <w:trPrChange w:id="1732" w:author="Mishra, Siddharth" w:date="2014-08-08T11:19:00Z">
            <w:trPr>
              <w:tblCellSpacing w:w="0" w:type="dxa"/>
            </w:trPr>
          </w:trPrChange>
        </w:trPr>
        <w:tc>
          <w:tcPr>
            <w:tcW w:w="8415" w:type="dxa"/>
            <w:vAlign w:val="center"/>
            <w:hideMark/>
            <w:tcPrChange w:id="1733" w:author="Mishra, Siddharth" w:date="2014-08-08T11:19:00Z">
              <w:tcPr>
                <w:tcW w:w="8415" w:type="dxa"/>
                <w:vAlign w:val="center"/>
                <w:hideMark/>
              </w:tcPr>
            </w:tcPrChange>
          </w:tcPr>
          <w:p w:rsidR="00B269D3" w:rsidRPr="00B269D3" w:rsidRDefault="00B269D3" w:rsidP="00B269D3">
            <w:pPr>
              <w:spacing w:after="0" w:line="240" w:lineRule="auto"/>
              <w:rPr>
                <w:ins w:id="1734" w:author="Mishra, Siddharth" w:date="2014-08-08T11:15:00Z"/>
                <w:rFonts w:ascii="Times New Roman" w:eastAsia="Times New Roman" w:hAnsi="Times New Roman" w:cs="Times New Roman"/>
                <w:sz w:val="24"/>
                <w:szCs w:val="24"/>
              </w:rPr>
            </w:pPr>
            <w:proofErr w:type="spellStart"/>
            <w:ins w:id="1735" w:author="Mishra, Siddharth" w:date="2014-08-08T11:15:00Z">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node) </w:t>
              </w:r>
            </w:ins>
          </w:p>
          <w:p w:rsidR="00B269D3" w:rsidRPr="00B269D3" w:rsidRDefault="00B269D3" w:rsidP="00B269D3">
            <w:pPr>
              <w:spacing w:after="0" w:line="240" w:lineRule="auto"/>
              <w:rPr>
                <w:ins w:id="1736" w:author="Mishra, Siddharth" w:date="2014-08-08T11:15:00Z"/>
                <w:rFonts w:ascii="Times New Roman" w:eastAsia="Times New Roman" w:hAnsi="Times New Roman" w:cs="Times New Roman"/>
                <w:sz w:val="24"/>
                <w:szCs w:val="24"/>
              </w:rPr>
            </w:pPr>
            <w:ins w:id="1737" w:author="Mishra, Siddharth" w:date="2014-08-08T11:15:00Z">
              <w:r w:rsidRPr="00B269D3">
                <w:rPr>
                  <w:rFonts w:ascii="Courier New" w:eastAsia="Times New Roman" w:hAnsi="Courier New" w:cs="Courier New"/>
                  <w:sz w:val="20"/>
                  <w:szCs w:val="20"/>
                </w:rPr>
                <w:t xml:space="preserve">{ </w:t>
              </w:r>
            </w:ins>
          </w:p>
          <w:p w:rsidR="00B269D3" w:rsidRPr="00B269D3" w:rsidRDefault="00B269D3" w:rsidP="00B269D3">
            <w:pPr>
              <w:spacing w:after="0" w:line="240" w:lineRule="auto"/>
              <w:rPr>
                <w:ins w:id="1738" w:author="Mishra, Siddharth" w:date="2014-08-08T11:15:00Z"/>
                <w:rFonts w:ascii="Times New Roman" w:eastAsia="Times New Roman" w:hAnsi="Times New Roman" w:cs="Times New Roman"/>
                <w:sz w:val="24"/>
                <w:szCs w:val="24"/>
              </w:rPr>
            </w:pPr>
            <w:ins w:id="1739"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 NULL) </w:t>
              </w:r>
            </w:ins>
          </w:p>
          <w:p w:rsidR="00B269D3" w:rsidRPr="00B269D3" w:rsidRDefault="00B269D3" w:rsidP="00B269D3">
            <w:pPr>
              <w:spacing w:after="0" w:line="240" w:lineRule="auto"/>
              <w:rPr>
                <w:ins w:id="1740" w:author="Mishra, Siddharth" w:date="2014-08-08T11:15:00Z"/>
                <w:rFonts w:ascii="Times New Roman" w:eastAsia="Times New Roman" w:hAnsi="Times New Roman" w:cs="Times New Roman"/>
                <w:sz w:val="24"/>
                <w:szCs w:val="24"/>
              </w:rPr>
            </w:pPr>
            <w:ins w:id="1741"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1; </w:t>
              </w:r>
            </w:ins>
          </w:p>
          <w:p w:rsidR="00B269D3" w:rsidRPr="00B269D3" w:rsidRDefault="00B269D3" w:rsidP="00B269D3">
            <w:pPr>
              <w:spacing w:after="0" w:line="240" w:lineRule="auto"/>
              <w:rPr>
                <w:ins w:id="1742" w:author="Mishra, Siddharth" w:date="2014-08-08T11:15:00Z"/>
                <w:rFonts w:ascii="Times New Roman" w:eastAsia="Times New Roman" w:hAnsi="Times New Roman" w:cs="Times New Roman"/>
                <w:sz w:val="24"/>
                <w:szCs w:val="24"/>
              </w:rPr>
            </w:pPr>
            <w:ins w:id="1743"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744" w:author="Mishra, Siddharth" w:date="2014-08-08T11:15:00Z"/>
                <w:rFonts w:ascii="Times New Roman" w:eastAsia="Times New Roman" w:hAnsi="Times New Roman" w:cs="Times New Roman"/>
                <w:sz w:val="24"/>
                <w:szCs w:val="24"/>
              </w:rPr>
            </w:pPr>
            <w:ins w:id="1745" w:author="Mishra, Siddharth" w:date="2014-08-08T11:15:00Z">
              <w:r w:rsidRPr="00B269D3">
                <w:rPr>
                  <w:rFonts w:ascii="Courier New" w:eastAsia="Times New Roman" w:hAnsi="Courier New" w:cs="Courier New"/>
                  <w:sz w:val="20"/>
                  <w:szCs w:val="20"/>
                </w:rPr>
                <w:t>  /* false if left is &gt; than node */</w:t>
              </w:r>
            </w:ins>
          </w:p>
          <w:p w:rsidR="00B269D3" w:rsidRPr="00B269D3" w:rsidRDefault="00B269D3" w:rsidP="00B269D3">
            <w:pPr>
              <w:spacing w:after="0" w:line="240" w:lineRule="auto"/>
              <w:rPr>
                <w:ins w:id="1746" w:author="Mishra, Siddharth" w:date="2014-08-08T11:15:00Z"/>
                <w:rFonts w:ascii="Times New Roman" w:eastAsia="Times New Roman" w:hAnsi="Times New Roman" w:cs="Times New Roman"/>
                <w:sz w:val="24"/>
                <w:szCs w:val="24"/>
              </w:rPr>
            </w:pPr>
            <w:ins w:id="1747"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(node-&gt;left != NULL &amp;&amp; node-&gt;left-&gt;data &gt; node-&gt;data) </w:t>
              </w:r>
            </w:ins>
          </w:p>
          <w:p w:rsidR="00B269D3" w:rsidRPr="00B269D3" w:rsidRDefault="00B269D3" w:rsidP="00B269D3">
            <w:pPr>
              <w:spacing w:after="0" w:line="240" w:lineRule="auto"/>
              <w:rPr>
                <w:ins w:id="1748" w:author="Mishra, Siddharth" w:date="2014-08-08T11:15:00Z"/>
                <w:rFonts w:ascii="Times New Roman" w:eastAsia="Times New Roman" w:hAnsi="Times New Roman" w:cs="Times New Roman"/>
                <w:sz w:val="24"/>
                <w:szCs w:val="24"/>
              </w:rPr>
            </w:pPr>
            <w:ins w:id="1749"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0; </w:t>
              </w:r>
            </w:ins>
          </w:p>
          <w:p w:rsidR="00B269D3" w:rsidRPr="00B269D3" w:rsidRDefault="00B269D3" w:rsidP="00B269D3">
            <w:pPr>
              <w:spacing w:after="0" w:line="240" w:lineRule="auto"/>
              <w:rPr>
                <w:ins w:id="1750" w:author="Mishra, Siddharth" w:date="2014-08-08T11:15:00Z"/>
                <w:rFonts w:ascii="Times New Roman" w:eastAsia="Times New Roman" w:hAnsi="Times New Roman" w:cs="Times New Roman"/>
                <w:sz w:val="24"/>
                <w:szCs w:val="24"/>
              </w:rPr>
            </w:pPr>
            <w:ins w:id="1751"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752" w:author="Mishra, Siddharth" w:date="2014-08-08T11:15:00Z"/>
                <w:rFonts w:ascii="Times New Roman" w:eastAsia="Times New Roman" w:hAnsi="Times New Roman" w:cs="Times New Roman"/>
                <w:sz w:val="24"/>
                <w:szCs w:val="24"/>
              </w:rPr>
            </w:pPr>
            <w:ins w:id="1753" w:author="Mishra, Siddharth" w:date="2014-08-08T11:15:00Z">
              <w:r w:rsidRPr="00B269D3">
                <w:rPr>
                  <w:rFonts w:ascii="Courier New" w:eastAsia="Times New Roman" w:hAnsi="Courier New" w:cs="Courier New"/>
                  <w:sz w:val="20"/>
                  <w:szCs w:val="20"/>
                </w:rPr>
                <w:t>  /* false if right is &lt; than node */</w:t>
              </w:r>
            </w:ins>
          </w:p>
          <w:p w:rsidR="00B269D3" w:rsidRPr="00B269D3" w:rsidRDefault="00B269D3" w:rsidP="00B269D3">
            <w:pPr>
              <w:spacing w:after="0" w:line="240" w:lineRule="auto"/>
              <w:rPr>
                <w:ins w:id="1754" w:author="Mishra, Siddharth" w:date="2014-08-08T11:15:00Z"/>
                <w:rFonts w:ascii="Times New Roman" w:eastAsia="Times New Roman" w:hAnsi="Times New Roman" w:cs="Times New Roman"/>
                <w:sz w:val="24"/>
                <w:szCs w:val="24"/>
              </w:rPr>
            </w:pPr>
            <w:ins w:id="1755"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(node-&gt;right != NULL &amp;&amp; node-&gt;right-&gt;data &lt; node-&gt;data) </w:t>
              </w:r>
            </w:ins>
          </w:p>
          <w:p w:rsidR="00B269D3" w:rsidRPr="00B269D3" w:rsidRDefault="00B269D3" w:rsidP="00B269D3">
            <w:pPr>
              <w:spacing w:after="0" w:line="240" w:lineRule="auto"/>
              <w:rPr>
                <w:ins w:id="1756" w:author="Mishra, Siddharth" w:date="2014-08-08T11:15:00Z"/>
                <w:rFonts w:ascii="Times New Roman" w:eastAsia="Times New Roman" w:hAnsi="Times New Roman" w:cs="Times New Roman"/>
                <w:sz w:val="24"/>
                <w:szCs w:val="24"/>
              </w:rPr>
            </w:pPr>
            <w:ins w:id="1757"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0; </w:t>
              </w:r>
            </w:ins>
          </w:p>
          <w:p w:rsidR="00B269D3" w:rsidRPr="00B269D3" w:rsidRDefault="00B269D3" w:rsidP="00B269D3">
            <w:pPr>
              <w:spacing w:after="0" w:line="240" w:lineRule="auto"/>
              <w:rPr>
                <w:ins w:id="1758" w:author="Mishra, Siddharth" w:date="2014-08-08T11:15:00Z"/>
                <w:rFonts w:ascii="Times New Roman" w:eastAsia="Times New Roman" w:hAnsi="Times New Roman" w:cs="Times New Roman"/>
                <w:sz w:val="24"/>
                <w:szCs w:val="24"/>
              </w:rPr>
            </w:pPr>
            <w:ins w:id="1759"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760" w:author="Mishra, Siddharth" w:date="2014-08-08T11:15:00Z"/>
                <w:rFonts w:ascii="Times New Roman" w:eastAsia="Times New Roman" w:hAnsi="Times New Roman" w:cs="Times New Roman"/>
                <w:sz w:val="24"/>
                <w:szCs w:val="24"/>
              </w:rPr>
            </w:pPr>
            <w:ins w:id="1761" w:author="Mishra, Siddharth" w:date="2014-08-08T11:15:00Z">
              <w:r w:rsidRPr="00B269D3">
                <w:rPr>
                  <w:rFonts w:ascii="Courier New" w:eastAsia="Times New Roman" w:hAnsi="Courier New" w:cs="Courier New"/>
                  <w:sz w:val="20"/>
                  <w:szCs w:val="20"/>
                </w:rPr>
                <w:t>  /* false if, recursively, the left or right is not a BST */</w:t>
              </w:r>
            </w:ins>
          </w:p>
          <w:p w:rsidR="00B269D3" w:rsidRPr="00B269D3" w:rsidRDefault="00B269D3" w:rsidP="00B269D3">
            <w:pPr>
              <w:spacing w:after="0" w:line="240" w:lineRule="auto"/>
              <w:rPr>
                <w:ins w:id="1762" w:author="Mishra, Siddharth" w:date="2014-08-08T11:15:00Z"/>
                <w:rFonts w:ascii="Times New Roman" w:eastAsia="Times New Roman" w:hAnsi="Times New Roman" w:cs="Times New Roman"/>
                <w:sz w:val="24"/>
                <w:szCs w:val="24"/>
              </w:rPr>
            </w:pPr>
            <w:ins w:id="1763"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(node-&gt;left) ||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 xml:space="preserve">(node-&gt;right)) </w:t>
              </w:r>
            </w:ins>
          </w:p>
          <w:p w:rsidR="00B269D3" w:rsidRPr="00B269D3" w:rsidRDefault="00B269D3" w:rsidP="00B269D3">
            <w:pPr>
              <w:spacing w:after="0" w:line="240" w:lineRule="auto"/>
              <w:rPr>
                <w:ins w:id="1764" w:author="Mishra, Siddharth" w:date="2014-08-08T11:15:00Z"/>
                <w:rFonts w:ascii="Times New Roman" w:eastAsia="Times New Roman" w:hAnsi="Times New Roman" w:cs="Times New Roman"/>
                <w:sz w:val="24"/>
                <w:szCs w:val="24"/>
              </w:rPr>
            </w:pPr>
            <w:ins w:id="1765"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0; </w:t>
              </w:r>
            </w:ins>
          </w:p>
          <w:p w:rsidR="00B269D3" w:rsidRPr="00B269D3" w:rsidRDefault="00B269D3" w:rsidP="00B269D3">
            <w:pPr>
              <w:spacing w:after="0" w:line="240" w:lineRule="auto"/>
              <w:rPr>
                <w:ins w:id="1766" w:author="Mishra, Siddharth" w:date="2014-08-08T11:15:00Z"/>
                <w:rFonts w:ascii="Times New Roman" w:eastAsia="Times New Roman" w:hAnsi="Times New Roman" w:cs="Times New Roman"/>
                <w:sz w:val="24"/>
                <w:szCs w:val="24"/>
              </w:rPr>
            </w:pPr>
            <w:ins w:id="1767"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768" w:author="Mishra, Siddharth" w:date="2014-08-08T11:15:00Z"/>
                <w:rFonts w:ascii="Times New Roman" w:eastAsia="Times New Roman" w:hAnsi="Times New Roman" w:cs="Times New Roman"/>
                <w:sz w:val="24"/>
                <w:szCs w:val="24"/>
              </w:rPr>
            </w:pPr>
            <w:ins w:id="1769" w:author="Mishra, Siddharth" w:date="2014-08-08T11:15:00Z">
              <w:r w:rsidRPr="00B269D3">
                <w:rPr>
                  <w:rFonts w:ascii="Courier New" w:eastAsia="Times New Roman" w:hAnsi="Courier New" w:cs="Courier New"/>
                  <w:sz w:val="20"/>
                  <w:szCs w:val="20"/>
                </w:rPr>
                <w:lastRenderedPageBreak/>
                <w:t>  /* passing all that, it's a BST */</w:t>
              </w:r>
            </w:ins>
          </w:p>
          <w:p w:rsidR="00B269D3" w:rsidRPr="00B269D3" w:rsidRDefault="00B269D3" w:rsidP="00B269D3">
            <w:pPr>
              <w:spacing w:after="0" w:line="240" w:lineRule="auto"/>
              <w:rPr>
                <w:ins w:id="1770" w:author="Mishra, Siddharth" w:date="2014-08-08T11:15:00Z"/>
                <w:rFonts w:ascii="Times New Roman" w:eastAsia="Times New Roman" w:hAnsi="Times New Roman" w:cs="Times New Roman"/>
                <w:sz w:val="24"/>
                <w:szCs w:val="24"/>
              </w:rPr>
            </w:pPr>
            <w:ins w:id="1771"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1; </w:t>
              </w:r>
            </w:ins>
          </w:p>
          <w:p w:rsidR="00B269D3" w:rsidRPr="00B269D3" w:rsidRDefault="00B269D3" w:rsidP="00B269D3">
            <w:pPr>
              <w:spacing w:after="0" w:line="240" w:lineRule="auto"/>
              <w:rPr>
                <w:ins w:id="1772" w:author="Mishra, Siddharth" w:date="2014-08-08T11:15:00Z"/>
                <w:rFonts w:ascii="Times New Roman" w:eastAsia="Times New Roman" w:hAnsi="Times New Roman" w:cs="Times New Roman"/>
                <w:sz w:val="24"/>
                <w:szCs w:val="24"/>
              </w:rPr>
            </w:pPr>
            <w:ins w:id="1773" w:author="Mishra, Siddharth" w:date="2014-08-08T11:15:00Z">
              <w:r w:rsidRPr="00B269D3">
                <w:rPr>
                  <w:rFonts w:ascii="Courier New" w:eastAsia="Times New Roman" w:hAnsi="Courier New" w:cs="Courier New"/>
                  <w:sz w:val="20"/>
                  <w:szCs w:val="20"/>
                </w:rPr>
                <w:t>}</w:t>
              </w:r>
            </w:ins>
          </w:p>
        </w:tc>
      </w:tr>
    </w:tbl>
    <w:p w:rsidR="00B269D3" w:rsidRPr="00B269D3" w:rsidRDefault="00B269D3" w:rsidP="00B269D3">
      <w:pPr>
        <w:shd w:val="clear" w:color="auto" w:fill="FFFFFF"/>
        <w:spacing w:before="100" w:beforeAutospacing="1" w:after="100" w:afterAutospacing="1" w:line="292" w:lineRule="atLeast"/>
        <w:rPr>
          <w:ins w:id="1774" w:author="Mishra, Siddharth" w:date="2014-08-08T11:15:00Z"/>
          <w:rFonts w:ascii="Helvetica" w:eastAsia="Times New Roman" w:hAnsi="Helvetica" w:cs="Helvetica"/>
          <w:color w:val="000000"/>
          <w:sz w:val="20"/>
          <w:szCs w:val="20"/>
        </w:rPr>
      </w:pPr>
      <w:ins w:id="1775" w:author="Mishra, Siddharth" w:date="2014-08-08T11:15:00Z">
        <w:r w:rsidRPr="00B269D3">
          <w:rPr>
            <w:rFonts w:ascii="Helvetica" w:eastAsia="Times New Roman" w:hAnsi="Helvetica" w:cs="Helvetica"/>
            <w:b/>
            <w:bCs/>
            <w:color w:val="000000"/>
            <w:sz w:val="20"/>
            <w:szCs w:val="20"/>
          </w:rPr>
          <w:lastRenderedPageBreak/>
          <w:t xml:space="preserve">This approach is wrong as this will return true for below binary tree (and below tree is not a BST because 4 is in left </w:t>
        </w:r>
        <w:proofErr w:type="spellStart"/>
        <w:r w:rsidRPr="00B269D3">
          <w:rPr>
            <w:rFonts w:ascii="Helvetica" w:eastAsia="Times New Roman" w:hAnsi="Helvetica" w:cs="Helvetica"/>
            <w:b/>
            <w:bCs/>
            <w:color w:val="000000"/>
            <w:sz w:val="20"/>
            <w:szCs w:val="20"/>
          </w:rPr>
          <w:t>subtree</w:t>
        </w:r>
        <w:proofErr w:type="spellEnd"/>
        <w:r w:rsidRPr="00B269D3">
          <w:rPr>
            <w:rFonts w:ascii="Helvetica" w:eastAsia="Times New Roman" w:hAnsi="Helvetica" w:cs="Helvetica"/>
            <w:b/>
            <w:bCs/>
            <w:color w:val="000000"/>
            <w:sz w:val="20"/>
            <w:szCs w:val="20"/>
          </w:rPr>
          <w:t xml:space="preserve"> of 3)</w:t>
        </w:r>
      </w:ins>
    </w:p>
    <w:p w:rsidR="00B269D3" w:rsidRPr="00B269D3" w:rsidRDefault="00B269D3" w:rsidP="00B269D3">
      <w:pPr>
        <w:shd w:val="clear" w:color="auto" w:fill="FFFFFF"/>
        <w:spacing w:before="100" w:beforeAutospacing="1" w:after="100" w:afterAutospacing="1" w:line="292" w:lineRule="atLeast"/>
        <w:jc w:val="center"/>
        <w:rPr>
          <w:ins w:id="1776" w:author="Mishra, Siddharth" w:date="2014-08-08T11:15:00Z"/>
          <w:rFonts w:ascii="Helvetica" w:eastAsia="Times New Roman" w:hAnsi="Helvetica" w:cs="Helvetica"/>
          <w:color w:val="000000"/>
          <w:sz w:val="20"/>
          <w:szCs w:val="20"/>
        </w:rPr>
        <w:pPrChange w:id="1777" w:author="Mishra, Siddharth" w:date="2014-08-08T11:16:00Z">
          <w:pPr>
            <w:shd w:val="clear" w:color="auto" w:fill="FFFFFF"/>
            <w:spacing w:before="100" w:beforeAutospacing="1" w:after="100" w:afterAutospacing="1" w:line="292" w:lineRule="atLeast"/>
          </w:pPr>
        </w:pPrChange>
      </w:pPr>
      <w:ins w:id="1778" w:author="Mishra, Siddharth" w:date="2014-08-08T11:15:00Z">
        <w:r w:rsidRPr="00B269D3">
          <w:rPr>
            <w:rFonts w:ascii="Helvetica" w:eastAsia="Times New Roman" w:hAnsi="Helvetica" w:cs="Helvetica"/>
            <w:noProof/>
            <w:color w:val="000000"/>
            <w:sz w:val="20"/>
            <w:szCs w:val="20"/>
          </w:rPr>
          <w:drawing>
            <wp:inline distT="0" distB="0" distL="0" distR="0">
              <wp:extent cx="2465070" cy="1485265"/>
              <wp:effectExtent l="19050" t="19050" r="11430" b="19685"/>
              <wp:docPr id="3" name="Picture 3" descr="tree_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e_b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1485265"/>
                      </a:xfrm>
                      <a:prstGeom prst="rect">
                        <a:avLst/>
                      </a:prstGeom>
                      <a:noFill/>
                      <a:ln>
                        <a:solidFill>
                          <a:schemeClr val="accent1"/>
                        </a:solidFill>
                      </a:ln>
                    </pic:spPr>
                  </pic:pic>
                </a:graphicData>
              </a:graphic>
            </wp:inline>
          </w:drawing>
        </w:r>
      </w:ins>
    </w:p>
    <w:p w:rsidR="00B269D3" w:rsidRDefault="00B269D3" w:rsidP="00B269D3">
      <w:pPr>
        <w:pStyle w:val="Heading3"/>
        <w:rPr>
          <w:ins w:id="1779" w:author="Mishra, Siddharth" w:date="2014-08-08T11:17:00Z"/>
          <w:rFonts w:eastAsia="Times New Roman"/>
        </w:rPr>
        <w:pPrChange w:id="1780" w:author="Mishra, Siddharth" w:date="2014-08-08T11:17:00Z">
          <w:pPr>
            <w:shd w:val="clear" w:color="auto" w:fill="FFFFFF"/>
            <w:spacing w:before="100" w:beforeAutospacing="1" w:after="100" w:afterAutospacing="1" w:line="292" w:lineRule="atLeast"/>
          </w:pPr>
        </w:pPrChange>
      </w:pPr>
      <w:ins w:id="1781" w:author="Mishra, Siddharth" w:date="2014-08-08T11:15:00Z">
        <w:r w:rsidRPr="00B269D3">
          <w:rPr>
            <w:rFonts w:eastAsia="Times New Roman"/>
          </w:rPr>
          <w:t>METHOD 2 (Correct but not efficient)</w:t>
        </w:r>
      </w:ins>
    </w:p>
    <w:p w:rsidR="00B269D3" w:rsidRPr="00B269D3" w:rsidRDefault="00B269D3" w:rsidP="00B269D3">
      <w:pPr>
        <w:shd w:val="clear" w:color="auto" w:fill="FFFFFF"/>
        <w:spacing w:before="100" w:beforeAutospacing="1" w:after="100" w:afterAutospacing="1" w:line="292" w:lineRule="atLeast"/>
        <w:rPr>
          <w:ins w:id="1782" w:author="Mishra, Siddharth" w:date="2014-08-08T11:15:00Z"/>
          <w:rFonts w:ascii="Helvetica" w:eastAsia="Times New Roman" w:hAnsi="Helvetica" w:cs="Helvetica"/>
          <w:color w:val="000000"/>
          <w:sz w:val="20"/>
          <w:szCs w:val="20"/>
        </w:rPr>
      </w:pPr>
      <w:ins w:id="1783" w:author="Mishra, Siddharth" w:date="2014-08-08T11:15:00Z">
        <w:r w:rsidRPr="00B269D3">
          <w:rPr>
            <w:rFonts w:ascii="Helvetica" w:eastAsia="Times New Roman" w:hAnsi="Helvetica" w:cs="Helvetica"/>
            <w:color w:val="000000"/>
            <w:sz w:val="20"/>
            <w:szCs w:val="20"/>
          </w:rPr>
          <w:t xml:space="preserve">For each node, check if max value in left </w:t>
        </w:r>
        <w:proofErr w:type="spellStart"/>
        <w:r w:rsidRPr="00B269D3">
          <w:rPr>
            <w:rFonts w:ascii="Helvetica" w:eastAsia="Times New Roman" w:hAnsi="Helvetica" w:cs="Helvetica"/>
            <w:color w:val="000000"/>
            <w:sz w:val="20"/>
            <w:szCs w:val="20"/>
          </w:rPr>
          <w:t>subtree</w:t>
        </w:r>
        <w:proofErr w:type="spellEnd"/>
        <w:r w:rsidRPr="00B269D3">
          <w:rPr>
            <w:rFonts w:ascii="Helvetica" w:eastAsia="Times New Roman" w:hAnsi="Helvetica" w:cs="Helvetica"/>
            <w:color w:val="000000"/>
            <w:sz w:val="20"/>
            <w:szCs w:val="20"/>
          </w:rPr>
          <w:t xml:space="preserve"> is smaller than the node and min value in right </w:t>
        </w:r>
        <w:proofErr w:type="spellStart"/>
        <w:r w:rsidRPr="00B269D3">
          <w:rPr>
            <w:rFonts w:ascii="Helvetica" w:eastAsia="Times New Roman" w:hAnsi="Helvetica" w:cs="Helvetica"/>
            <w:color w:val="000000"/>
            <w:sz w:val="20"/>
            <w:szCs w:val="20"/>
          </w:rPr>
          <w:t>subtree</w:t>
        </w:r>
        <w:proofErr w:type="spellEnd"/>
        <w:r w:rsidRPr="00B269D3">
          <w:rPr>
            <w:rFonts w:ascii="Helvetica" w:eastAsia="Times New Roman" w:hAnsi="Helvetica" w:cs="Helvetica"/>
            <w:color w:val="000000"/>
            <w:sz w:val="20"/>
            <w:szCs w:val="20"/>
          </w:rPr>
          <w:t xml:space="preserve"> greater than the node.</w:t>
        </w:r>
      </w:ins>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784" w:author="Mishra, Siddharth" w:date="2014-08-08T11:19: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1785">
          <w:tblGrid>
            <w:gridCol w:w="8415"/>
          </w:tblGrid>
        </w:tblGridChange>
      </w:tblGrid>
      <w:tr w:rsidR="00B269D3" w:rsidRPr="00B269D3" w:rsidTr="003D0599">
        <w:trPr>
          <w:tblCellSpacing w:w="0" w:type="dxa"/>
          <w:jc w:val="center"/>
          <w:ins w:id="1786" w:author="Mishra, Siddharth" w:date="2014-08-08T11:15:00Z"/>
          <w:trPrChange w:id="1787" w:author="Mishra, Siddharth" w:date="2014-08-08T11:19:00Z">
            <w:trPr>
              <w:tblCellSpacing w:w="0" w:type="dxa"/>
            </w:trPr>
          </w:trPrChange>
        </w:trPr>
        <w:tc>
          <w:tcPr>
            <w:tcW w:w="8415" w:type="dxa"/>
            <w:vAlign w:val="center"/>
            <w:hideMark/>
            <w:tcPrChange w:id="1788" w:author="Mishra, Siddharth" w:date="2014-08-08T11:19:00Z">
              <w:tcPr>
                <w:tcW w:w="8415" w:type="dxa"/>
                <w:vAlign w:val="center"/>
                <w:hideMark/>
              </w:tcPr>
            </w:tcPrChange>
          </w:tcPr>
          <w:p w:rsidR="00B269D3" w:rsidRPr="00B269D3" w:rsidRDefault="00B269D3" w:rsidP="00B269D3">
            <w:pPr>
              <w:spacing w:after="0" w:line="240" w:lineRule="auto"/>
              <w:rPr>
                <w:ins w:id="1789" w:author="Mishra, Siddharth" w:date="2014-08-08T11:15:00Z"/>
                <w:rFonts w:ascii="Times New Roman" w:eastAsia="Times New Roman" w:hAnsi="Times New Roman" w:cs="Times New Roman"/>
                <w:sz w:val="24"/>
                <w:szCs w:val="24"/>
              </w:rPr>
            </w:pPr>
            <w:ins w:id="1790" w:author="Mishra, Siddharth" w:date="2014-08-08T11:15:00Z">
              <w:r w:rsidRPr="00B269D3">
                <w:rPr>
                  <w:rFonts w:ascii="Courier New" w:eastAsia="Times New Roman" w:hAnsi="Courier New" w:cs="Courier New"/>
                  <w:sz w:val="20"/>
                  <w:szCs w:val="20"/>
                </w:rPr>
                <w:t>/* Returns true if a binary tree is a binary search tree */</w:t>
              </w:r>
            </w:ins>
          </w:p>
          <w:p w:rsidR="00B269D3" w:rsidRPr="00B269D3" w:rsidRDefault="00B269D3" w:rsidP="00B269D3">
            <w:pPr>
              <w:spacing w:after="0" w:line="240" w:lineRule="auto"/>
              <w:rPr>
                <w:ins w:id="1791" w:author="Mishra, Siddharth" w:date="2014-08-08T11:15:00Z"/>
                <w:rFonts w:ascii="Times New Roman" w:eastAsia="Times New Roman" w:hAnsi="Times New Roman" w:cs="Times New Roman"/>
                <w:sz w:val="24"/>
                <w:szCs w:val="24"/>
              </w:rPr>
            </w:pPr>
            <w:proofErr w:type="spellStart"/>
            <w:ins w:id="1792" w:author="Mishra, Siddharth" w:date="2014-08-08T11:15:00Z">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node) </w:t>
              </w:r>
            </w:ins>
          </w:p>
          <w:p w:rsidR="00B269D3" w:rsidRPr="00B269D3" w:rsidRDefault="00B269D3" w:rsidP="00B269D3">
            <w:pPr>
              <w:spacing w:after="0" w:line="240" w:lineRule="auto"/>
              <w:rPr>
                <w:ins w:id="1793" w:author="Mishra, Siddharth" w:date="2014-08-08T11:15:00Z"/>
                <w:rFonts w:ascii="Times New Roman" w:eastAsia="Times New Roman" w:hAnsi="Times New Roman" w:cs="Times New Roman"/>
                <w:sz w:val="24"/>
                <w:szCs w:val="24"/>
              </w:rPr>
            </w:pPr>
            <w:ins w:id="1794" w:author="Mishra, Siddharth" w:date="2014-08-08T11:15:00Z">
              <w:r w:rsidRPr="00B269D3">
                <w:rPr>
                  <w:rFonts w:ascii="Courier New" w:eastAsia="Times New Roman" w:hAnsi="Courier New" w:cs="Courier New"/>
                  <w:sz w:val="20"/>
                  <w:szCs w:val="20"/>
                </w:rPr>
                <w:t xml:space="preserve">{ </w:t>
              </w:r>
            </w:ins>
          </w:p>
          <w:p w:rsidR="00B269D3" w:rsidRPr="00B269D3" w:rsidRDefault="00B269D3" w:rsidP="00B269D3">
            <w:pPr>
              <w:spacing w:after="0" w:line="240" w:lineRule="auto"/>
              <w:rPr>
                <w:ins w:id="1795" w:author="Mishra, Siddharth" w:date="2014-08-08T11:15:00Z"/>
                <w:rFonts w:ascii="Times New Roman" w:eastAsia="Times New Roman" w:hAnsi="Times New Roman" w:cs="Times New Roman"/>
                <w:sz w:val="24"/>
                <w:szCs w:val="24"/>
              </w:rPr>
            </w:pPr>
            <w:ins w:id="1796"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 NULL) </w:t>
              </w:r>
            </w:ins>
          </w:p>
          <w:p w:rsidR="00B269D3" w:rsidRPr="00B269D3" w:rsidRDefault="00B269D3" w:rsidP="00B269D3">
            <w:pPr>
              <w:spacing w:after="0" w:line="240" w:lineRule="auto"/>
              <w:rPr>
                <w:ins w:id="1797" w:author="Mishra, Siddharth" w:date="2014-08-08T11:15:00Z"/>
                <w:rFonts w:ascii="Times New Roman" w:eastAsia="Times New Roman" w:hAnsi="Times New Roman" w:cs="Times New Roman"/>
                <w:sz w:val="24"/>
                <w:szCs w:val="24"/>
              </w:rPr>
            </w:pPr>
            <w:ins w:id="1798" w:author="Mishra, Siddharth" w:date="2014-08-08T11:15:00Z">
              <w:r w:rsidRPr="00B269D3">
                <w:rPr>
                  <w:rFonts w:ascii="Courier New" w:eastAsia="Times New Roman" w:hAnsi="Courier New" w:cs="Courier New"/>
                  <w:sz w:val="20"/>
                  <w:szCs w:val="20"/>
                </w:rPr>
                <w:t xml:space="preserve">    return(true); </w:t>
              </w:r>
            </w:ins>
          </w:p>
          <w:p w:rsidR="00B269D3" w:rsidRPr="00B269D3" w:rsidRDefault="00B269D3" w:rsidP="00B269D3">
            <w:pPr>
              <w:spacing w:after="0" w:line="240" w:lineRule="auto"/>
              <w:rPr>
                <w:ins w:id="1799" w:author="Mishra, Siddharth" w:date="2014-08-08T11:15:00Z"/>
                <w:rFonts w:ascii="Times New Roman" w:eastAsia="Times New Roman" w:hAnsi="Times New Roman" w:cs="Times New Roman"/>
                <w:sz w:val="24"/>
                <w:szCs w:val="24"/>
              </w:rPr>
            </w:pPr>
            <w:ins w:id="1800"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801" w:author="Mishra, Siddharth" w:date="2014-08-08T11:15:00Z"/>
                <w:rFonts w:ascii="Times New Roman" w:eastAsia="Times New Roman" w:hAnsi="Times New Roman" w:cs="Times New Roman"/>
                <w:sz w:val="24"/>
                <w:szCs w:val="24"/>
              </w:rPr>
            </w:pPr>
            <w:ins w:id="1802" w:author="Mishra, Siddharth" w:date="2014-08-08T11:15:00Z">
              <w:r w:rsidRPr="00B269D3">
                <w:rPr>
                  <w:rFonts w:ascii="Courier New" w:eastAsia="Times New Roman" w:hAnsi="Courier New" w:cs="Courier New"/>
                  <w:sz w:val="20"/>
                  <w:szCs w:val="20"/>
                </w:rPr>
                <w:t xml:space="preserve">  /* false if the max of the left is &gt; than </w:t>
              </w:r>
              <w:bookmarkStart w:id="1803" w:name="_GoBack"/>
              <w:bookmarkEnd w:id="1803"/>
              <w:r w:rsidRPr="00B269D3">
                <w:rPr>
                  <w:rFonts w:ascii="Courier New" w:eastAsia="Times New Roman" w:hAnsi="Courier New" w:cs="Courier New"/>
                  <w:sz w:val="20"/>
                  <w:szCs w:val="20"/>
                </w:rPr>
                <w:t>us */</w:t>
              </w:r>
            </w:ins>
          </w:p>
          <w:p w:rsidR="00B269D3" w:rsidRPr="00B269D3" w:rsidRDefault="00B269D3" w:rsidP="00B269D3">
            <w:pPr>
              <w:spacing w:after="0" w:line="240" w:lineRule="auto"/>
              <w:rPr>
                <w:ins w:id="1804" w:author="Mishra, Siddharth" w:date="2014-08-08T11:15:00Z"/>
                <w:rFonts w:ascii="Times New Roman" w:eastAsia="Times New Roman" w:hAnsi="Times New Roman" w:cs="Times New Roman"/>
                <w:sz w:val="24"/>
                <w:szCs w:val="24"/>
              </w:rPr>
            </w:pPr>
            <w:ins w:id="1805"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(node-&gt;left!=NULL &amp;&amp; </w:t>
              </w:r>
              <w:proofErr w:type="spellStart"/>
              <w:r w:rsidRPr="00B269D3">
                <w:rPr>
                  <w:rFonts w:ascii="Courier New" w:eastAsia="Times New Roman" w:hAnsi="Courier New" w:cs="Courier New"/>
                  <w:sz w:val="20"/>
                  <w:szCs w:val="20"/>
                </w:rPr>
                <w:t>maxValue</w:t>
              </w:r>
              <w:proofErr w:type="spellEnd"/>
              <w:r w:rsidRPr="00B269D3">
                <w:rPr>
                  <w:rFonts w:ascii="Courier New" w:eastAsia="Times New Roman" w:hAnsi="Courier New" w:cs="Courier New"/>
                  <w:sz w:val="20"/>
                  <w:szCs w:val="20"/>
                </w:rPr>
                <w:t xml:space="preserve">(node-&gt;left) &gt; node-&gt;data) </w:t>
              </w:r>
            </w:ins>
          </w:p>
          <w:p w:rsidR="00B269D3" w:rsidRPr="00B269D3" w:rsidRDefault="00B269D3" w:rsidP="00B269D3">
            <w:pPr>
              <w:spacing w:after="0" w:line="240" w:lineRule="auto"/>
              <w:rPr>
                <w:ins w:id="1806" w:author="Mishra, Siddharth" w:date="2014-08-08T11:15:00Z"/>
                <w:rFonts w:ascii="Times New Roman" w:eastAsia="Times New Roman" w:hAnsi="Times New Roman" w:cs="Times New Roman"/>
                <w:sz w:val="24"/>
                <w:szCs w:val="24"/>
              </w:rPr>
            </w:pPr>
            <w:ins w:id="1807" w:author="Mishra, Siddharth" w:date="2014-08-08T11:15:00Z">
              <w:r w:rsidRPr="00B269D3">
                <w:rPr>
                  <w:rFonts w:ascii="Courier New" w:eastAsia="Times New Roman" w:hAnsi="Courier New" w:cs="Courier New"/>
                  <w:sz w:val="20"/>
                  <w:szCs w:val="20"/>
                </w:rPr>
                <w:t xml:space="preserve">    return(false); </w:t>
              </w:r>
            </w:ins>
          </w:p>
          <w:p w:rsidR="00B269D3" w:rsidRPr="00B269D3" w:rsidRDefault="00B269D3" w:rsidP="00B269D3">
            <w:pPr>
              <w:spacing w:after="0" w:line="240" w:lineRule="auto"/>
              <w:rPr>
                <w:ins w:id="1808" w:author="Mishra, Siddharth" w:date="2014-08-08T11:15:00Z"/>
                <w:rFonts w:ascii="Times New Roman" w:eastAsia="Times New Roman" w:hAnsi="Times New Roman" w:cs="Times New Roman"/>
                <w:sz w:val="24"/>
                <w:szCs w:val="24"/>
              </w:rPr>
            </w:pPr>
            <w:ins w:id="1809"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810" w:author="Mishra, Siddharth" w:date="2014-08-08T11:15:00Z"/>
                <w:rFonts w:ascii="Times New Roman" w:eastAsia="Times New Roman" w:hAnsi="Times New Roman" w:cs="Times New Roman"/>
                <w:sz w:val="24"/>
                <w:szCs w:val="24"/>
              </w:rPr>
            </w:pPr>
            <w:ins w:id="1811" w:author="Mishra, Siddharth" w:date="2014-08-08T11:15:00Z">
              <w:r w:rsidRPr="00B269D3">
                <w:rPr>
                  <w:rFonts w:ascii="Courier New" w:eastAsia="Times New Roman" w:hAnsi="Courier New" w:cs="Courier New"/>
                  <w:sz w:val="20"/>
                  <w:szCs w:val="20"/>
                </w:rPr>
                <w:t>  /* false if the min of the right is &lt;= than us */</w:t>
              </w:r>
            </w:ins>
          </w:p>
          <w:p w:rsidR="00B269D3" w:rsidRPr="00B269D3" w:rsidRDefault="00B269D3" w:rsidP="00B269D3">
            <w:pPr>
              <w:spacing w:after="0" w:line="240" w:lineRule="auto"/>
              <w:rPr>
                <w:ins w:id="1812" w:author="Mishra, Siddharth" w:date="2014-08-08T11:15:00Z"/>
                <w:rFonts w:ascii="Times New Roman" w:eastAsia="Times New Roman" w:hAnsi="Times New Roman" w:cs="Times New Roman"/>
                <w:sz w:val="24"/>
                <w:szCs w:val="24"/>
              </w:rPr>
            </w:pPr>
            <w:ins w:id="1813"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(node-&gt;right!=NULL &amp;&amp; </w:t>
              </w:r>
              <w:proofErr w:type="spellStart"/>
              <w:r w:rsidRPr="00B269D3">
                <w:rPr>
                  <w:rFonts w:ascii="Courier New" w:eastAsia="Times New Roman" w:hAnsi="Courier New" w:cs="Courier New"/>
                  <w:sz w:val="20"/>
                  <w:szCs w:val="20"/>
                </w:rPr>
                <w:t>minValue</w:t>
              </w:r>
              <w:proofErr w:type="spellEnd"/>
              <w:r w:rsidRPr="00B269D3">
                <w:rPr>
                  <w:rFonts w:ascii="Courier New" w:eastAsia="Times New Roman" w:hAnsi="Courier New" w:cs="Courier New"/>
                  <w:sz w:val="20"/>
                  <w:szCs w:val="20"/>
                </w:rPr>
                <w:t xml:space="preserve">(node-&gt;right) &lt; node-&gt;data) </w:t>
              </w:r>
            </w:ins>
          </w:p>
          <w:p w:rsidR="00B269D3" w:rsidRPr="00B269D3" w:rsidRDefault="00B269D3" w:rsidP="00B269D3">
            <w:pPr>
              <w:spacing w:after="0" w:line="240" w:lineRule="auto"/>
              <w:rPr>
                <w:ins w:id="1814" w:author="Mishra, Siddharth" w:date="2014-08-08T11:15:00Z"/>
                <w:rFonts w:ascii="Times New Roman" w:eastAsia="Times New Roman" w:hAnsi="Times New Roman" w:cs="Times New Roman"/>
                <w:sz w:val="24"/>
                <w:szCs w:val="24"/>
              </w:rPr>
            </w:pPr>
            <w:ins w:id="1815" w:author="Mishra, Siddharth" w:date="2014-08-08T11:15:00Z">
              <w:r w:rsidRPr="00B269D3">
                <w:rPr>
                  <w:rFonts w:ascii="Courier New" w:eastAsia="Times New Roman" w:hAnsi="Courier New" w:cs="Courier New"/>
                  <w:sz w:val="20"/>
                  <w:szCs w:val="20"/>
                </w:rPr>
                <w:t xml:space="preserve">    return(false); </w:t>
              </w:r>
            </w:ins>
          </w:p>
          <w:p w:rsidR="00B269D3" w:rsidRPr="00B269D3" w:rsidRDefault="00B269D3" w:rsidP="00B269D3">
            <w:pPr>
              <w:spacing w:after="0" w:line="240" w:lineRule="auto"/>
              <w:rPr>
                <w:ins w:id="1816" w:author="Mishra, Siddharth" w:date="2014-08-08T11:15:00Z"/>
                <w:rFonts w:ascii="Times New Roman" w:eastAsia="Times New Roman" w:hAnsi="Times New Roman" w:cs="Times New Roman"/>
                <w:sz w:val="24"/>
                <w:szCs w:val="24"/>
              </w:rPr>
            </w:pPr>
            <w:ins w:id="1817"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818" w:author="Mishra, Siddharth" w:date="2014-08-08T11:15:00Z"/>
                <w:rFonts w:ascii="Times New Roman" w:eastAsia="Times New Roman" w:hAnsi="Times New Roman" w:cs="Times New Roman"/>
                <w:sz w:val="24"/>
                <w:szCs w:val="24"/>
              </w:rPr>
            </w:pPr>
            <w:ins w:id="1819" w:author="Mishra, Siddharth" w:date="2014-08-08T11:15:00Z">
              <w:r w:rsidRPr="00B269D3">
                <w:rPr>
                  <w:rFonts w:ascii="Courier New" w:eastAsia="Times New Roman" w:hAnsi="Courier New" w:cs="Courier New"/>
                  <w:sz w:val="20"/>
                  <w:szCs w:val="20"/>
                </w:rPr>
                <w:t>  /* false if, recursively, the left or right is not a BST */</w:t>
              </w:r>
            </w:ins>
          </w:p>
          <w:p w:rsidR="00B269D3" w:rsidRPr="00B269D3" w:rsidRDefault="00B269D3" w:rsidP="00B269D3">
            <w:pPr>
              <w:spacing w:after="0" w:line="240" w:lineRule="auto"/>
              <w:rPr>
                <w:ins w:id="1820" w:author="Mishra, Siddharth" w:date="2014-08-08T11:15:00Z"/>
                <w:rFonts w:ascii="Times New Roman" w:eastAsia="Times New Roman" w:hAnsi="Times New Roman" w:cs="Times New Roman"/>
                <w:sz w:val="24"/>
                <w:szCs w:val="24"/>
              </w:rPr>
            </w:pPr>
            <w:ins w:id="1821"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(node-&gt;left) ||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 xml:space="preserve">(node-&gt;right)) </w:t>
              </w:r>
            </w:ins>
          </w:p>
          <w:p w:rsidR="00B269D3" w:rsidRPr="00B269D3" w:rsidRDefault="00B269D3" w:rsidP="00B269D3">
            <w:pPr>
              <w:spacing w:after="0" w:line="240" w:lineRule="auto"/>
              <w:rPr>
                <w:ins w:id="1822" w:author="Mishra, Siddharth" w:date="2014-08-08T11:15:00Z"/>
                <w:rFonts w:ascii="Times New Roman" w:eastAsia="Times New Roman" w:hAnsi="Times New Roman" w:cs="Times New Roman"/>
                <w:sz w:val="24"/>
                <w:szCs w:val="24"/>
              </w:rPr>
            </w:pPr>
            <w:ins w:id="1823" w:author="Mishra, Siddharth" w:date="2014-08-08T11:15:00Z">
              <w:r w:rsidRPr="00B269D3">
                <w:rPr>
                  <w:rFonts w:ascii="Courier New" w:eastAsia="Times New Roman" w:hAnsi="Courier New" w:cs="Courier New"/>
                  <w:sz w:val="20"/>
                  <w:szCs w:val="20"/>
                </w:rPr>
                <w:t xml:space="preserve">    return(false); </w:t>
              </w:r>
            </w:ins>
          </w:p>
          <w:p w:rsidR="00B269D3" w:rsidRPr="00B269D3" w:rsidRDefault="00B269D3" w:rsidP="00B269D3">
            <w:pPr>
              <w:spacing w:after="0" w:line="240" w:lineRule="auto"/>
              <w:rPr>
                <w:ins w:id="1824" w:author="Mishra, Siddharth" w:date="2014-08-08T11:15:00Z"/>
                <w:rFonts w:ascii="Times New Roman" w:eastAsia="Times New Roman" w:hAnsi="Times New Roman" w:cs="Times New Roman"/>
                <w:sz w:val="24"/>
                <w:szCs w:val="24"/>
              </w:rPr>
            </w:pPr>
            <w:ins w:id="1825"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826" w:author="Mishra, Siddharth" w:date="2014-08-08T11:15:00Z"/>
                <w:rFonts w:ascii="Times New Roman" w:eastAsia="Times New Roman" w:hAnsi="Times New Roman" w:cs="Times New Roman"/>
                <w:sz w:val="24"/>
                <w:szCs w:val="24"/>
              </w:rPr>
            </w:pPr>
            <w:ins w:id="1827" w:author="Mishra, Siddharth" w:date="2014-08-08T11:15:00Z">
              <w:r w:rsidRPr="00B269D3">
                <w:rPr>
                  <w:rFonts w:ascii="Courier New" w:eastAsia="Times New Roman" w:hAnsi="Courier New" w:cs="Courier New"/>
                  <w:sz w:val="20"/>
                  <w:szCs w:val="20"/>
                </w:rPr>
                <w:t>  /* passing all that, it's a BST */</w:t>
              </w:r>
            </w:ins>
          </w:p>
          <w:p w:rsidR="00B269D3" w:rsidRPr="00B269D3" w:rsidRDefault="00B269D3" w:rsidP="00B269D3">
            <w:pPr>
              <w:spacing w:after="0" w:line="240" w:lineRule="auto"/>
              <w:rPr>
                <w:ins w:id="1828" w:author="Mishra, Siddharth" w:date="2014-08-08T11:15:00Z"/>
                <w:rFonts w:ascii="Times New Roman" w:eastAsia="Times New Roman" w:hAnsi="Times New Roman" w:cs="Times New Roman"/>
                <w:sz w:val="24"/>
                <w:szCs w:val="24"/>
              </w:rPr>
            </w:pPr>
            <w:ins w:id="1829" w:author="Mishra, Siddharth" w:date="2014-08-08T11:15:00Z">
              <w:r w:rsidRPr="00B269D3">
                <w:rPr>
                  <w:rFonts w:ascii="Courier New" w:eastAsia="Times New Roman" w:hAnsi="Courier New" w:cs="Courier New"/>
                  <w:sz w:val="20"/>
                  <w:szCs w:val="20"/>
                </w:rPr>
                <w:t xml:space="preserve">  return(true); </w:t>
              </w:r>
            </w:ins>
          </w:p>
          <w:p w:rsidR="00B269D3" w:rsidRPr="00B269D3" w:rsidRDefault="00B269D3" w:rsidP="00B269D3">
            <w:pPr>
              <w:spacing w:after="0" w:line="240" w:lineRule="auto"/>
              <w:rPr>
                <w:ins w:id="1830" w:author="Mishra, Siddharth" w:date="2014-08-08T11:15:00Z"/>
                <w:rFonts w:ascii="Times New Roman" w:eastAsia="Times New Roman" w:hAnsi="Times New Roman" w:cs="Times New Roman"/>
                <w:sz w:val="24"/>
                <w:szCs w:val="24"/>
              </w:rPr>
            </w:pPr>
            <w:ins w:id="1831" w:author="Mishra, Siddharth" w:date="2014-08-08T11:15:00Z">
              <w:r w:rsidRPr="00B269D3">
                <w:rPr>
                  <w:rFonts w:ascii="Courier New" w:eastAsia="Times New Roman" w:hAnsi="Courier New" w:cs="Courier New"/>
                  <w:sz w:val="20"/>
                  <w:szCs w:val="20"/>
                </w:rPr>
                <w:t xml:space="preserve">} </w:t>
              </w:r>
            </w:ins>
          </w:p>
        </w:tc>
      </w:tr>
    </w:tbl>
    <w:p w:rsidR="00B269D3" w:rsidRPr="00B269D3" w:rsidRDefault="00B269D3" w:rsidP="00B269D3">
      <w:pPr>
        <w:shd w:val="clear" w:color="auto" w:fill="FFFFFF"/>
        <w:spacing w:before="100" w:beforeAutospacing="1" w:after="100" w:afterAutospacing="1" w:line="292" w:lineRule="atLeast"/>
        <w:rPr>
          <w:ins w:id="1832" w:author="Mishra, Siddharth" w:date="2014-08-08T11:15:00Z"/>
          <w:rFonts w:ascii="Helvetica" w:eastAsia="Times New Roman" w:hAnsi="Helvetica" w:cs="Helvetica"/>
          <w:color w:val="000000"/>
          <w:sz w:val="20"/>
          <w:szCs w:val="20"/>
        </w:rPr>
      </w:pPr>
      <w:ins w:id="1833" w:author="Mishra, Siddharth" w:date="2014-08-08T11:15:00Z">
        <w:r w:rsidRPr="00B269D3">
          <w:rPr>
            <w:rFonts w:ascii="Helvetica" w:eastAsia="Times New Roman" w:hAnsi="Helvetica" w:cs="Helvetica"/>
            <w:color w:val="000000"/>
            <w:sz w:val="20"/>
            <w:szCs w:val="20"/>
          </w:rPr>
          <w:t xml:space="preserve">It is assumed that you have helper functions </w:t>
        </w:r>
        <w:proofErr w:type="spellStart"/>
        <w:proofErr w:type="gramStart"/>
        <w:r w:rsidRPr="00B269D3">
          <w:rPr>
            <w:rFonts w:ascii="Helvetica" w:eastAsia="Times New Roman" w:hAnsi="Helvetica" w:cs="Helvetica"/>
            <w:color w:val="000000"/>
            <w:sz w:val="20"/>
            <w:szCs w:val="20"/>
          </w:rPr>
          <w:t>minValue</w:t>
        </w:r>
        <w:proofErr w:type="spellEnd"/>
        <w:r w:rsidRPr="00B269D3">
          <w:rPr>
            <w:rFonts w:ascii="Helvetica" w:eastAsia="Times New Roman" w:hAnsi="Helvetica" w:cs="Helvetica"/>
            <w:color w:val="000000"/>
            <w:sz w:val="20"/>
            <w:szCs w:val="20"/>
          </w:rPr>
          <w:t>(</w:t>
        </w:r>
        <w:proofErr w:type="gramEnd"/>
        <w:r w:rsidRPr="00B269D3">
          <w:rPr>
            <w:rFonts w:ascii="Helvetica" w:eastAsia="Times New Roman" w:hAnsi="Helvetica" w:cs="Helvetica"/>
            <w:color w:val="000000"/>
            <w:sz w:val="20"/>
            <w:szCs w:val="20"/>
          </w:rPr>
          <w:t xml:space="preserve">) and </w:t>
        </w:r>
        <w:proofErr w:type="spellStart"/>
        <w:r w:rsidRPr="00B269D3">
          <w:rPr>
            <w:rFonts w:ascii="Helvetica" w:eastAsia="Times New Roman" w:hAnsi="Helvetica" w:cs="Helvetica"/>
            <w:color w:val="000000"/>
            <w:sz w:val="20"/>
            <w:szCs w:val="20"/>
          </w:rPr>
          <w:t>maxValue</w:t>
        </w:r>
        <w:proofErr w:type="spellEnd"/>
        <w:r w:rsidRPr="00B269D3">
          <w:rPr>
            <w:rFonts w:ascii="Helvetica" w:eastAsia="Times New Roman" w:hAnsi="Helvetica" w:cs="Helvetica"/>
            <w:color w:val="000000"/>
            <w:sz w:val="20"/>
            <w:szCs w:val="20"/>
          </w:rPr>
          <w:t xml:space="preserve">() that return the min or max </w:t>
        </w:r>
        <w:proofErr w:type="spellStart"/>
        <w:r w:rsidRPr="00B269D3">
          <w:rPr>
            <w:rFonts w:ascii="Helvetica" w:eastAsia="Times New Roman" w:hAnsi="Helvetica" w:cs="Helvetica"/>
            <w:color w:val="000000"/>
            <w:sz w:val="20"/>
            <w:szCs w:val="20"/>
          </w:rPr>
          <w:t>int</w:t>
        </w:r>
        <w:proofErr w:type="spellEnd"/>
        <w:r w:rsidRPr="00B269D3">
          <w:rPr>
            <w:rFonts w:ascii="Helvetica" w:eastAsia="Times New Roman" w:hAnsi="Helvetica" w:cs="Helvetica"/>
            <w:color w:val="000000"/>
            <w:sz w:val="20"/>
            <w:szCs w:val="20"/>
          </w:rPr>
          <w:t xml:space="preserve"> value from a non-empty tree</w:t>
        </w:r>
      </w:ins>
    </w:p>
    <w:p w:rsidR="00B269D3" w:rsidRDefault="00B269D3" w:rsidP="00B269D3">
      <w:pPr>
        <w:pStyle w:val="Heading3"/>
        <w:rPr>
          <w:ins w:id="1834" w:author="Mishra, Siddharth" w:date="2014-08-08T11:17:00Z"/>
          <w:rFonts w:eastAsia="Times New Roman"/>
        </w:rPr>
        <w:pPrChange w:id="1835" w:author="Mishra, Siddharth" w:date="2014-08-08T11:17:00Z">
          <w:pPr>
            <w:shd w:val="clear" w:color="auto" w:fill="FFFFFF"/>
            <w:spacing w:before="100" w:beforeAutospacing="1" w:after="100" w:afterAutospacing="1" w:line="292" w:lineRule="atLeast"/>
          </w:pPr>
        </w:pPrChange>
      </w:pPr>
      <w:ins w:id="1836" w:author="Mishra, Siddharth" w:date="2014-08-08T11:15:00Z">
        <w:r w:rsidRPr="00B269D3">
          <w:rPr>
            <w:rFonts w:eastAsia="Times New Roman"/>
          </w:rPr>
          <w:lastRenderedPageBreak/>
          <w:t>METHOD 3 (Correct and Efficient)</w:t>
        </w:r>
      </w:ins>
    </w:p>
    <w:p w:rsidR="00B269D3" w:rsidRPr="00B269D3" w:rsidRDefault="00B269D3" w:rsidP="00B269D3">
      <w:pPr>
        <w:shd w:val="clear" w:color="auto" w:fill="FFFFFF"/>
        <w:spacing w:before="100" w:beforeAutospacing="1" w:after="100" w:afterAutospacing="1" w:line="292" w:lineRule="atLeast"/>
        <w:rPr>
          <w:ins w:id="1837" w:author="Mishra, Siddharth" w:date="2014-08-08T11:15:00Z"/>
          <w:rFonts w:ascii="Helvetica" w:eastAsia="Times New Roman" w:hAnsi="Helvetica" w:cs="Helvetica"/>
          <w:color w:val="000000"/>
          <w:sz w:val="20"/>
          <w:szCs w:val="20"/>
        </w:rPr>
      </w:pPr>
      <w:ins w:id="1838" w:author="Mishra, Siddharth" w:date="2014-08-08T11:15:00Z">
        <w:r w:rsidRPr="00B269D3">
          <w:rPr>
            <w:rFonts w:ascii="Helvetica" w:eastAsia="Times New Roman" w:hAnsi="Helvetica" w:cs="Helvetica"/>
            <w:color w:val="000000"/>
            <w:sz w:val="20"/>
            <w:szCs w:val="20"/>
          </w:rPr>
          <w:t xml:space="preserve">Method 2 above runs slowly since it traverses over some parts of the tree many times. A better solution looks at each node only once. The trick is to write a utility helper function </w:t>
        </w:r>
        <w:proofErr w:type="spellStart"/>
        <w:r w:rsidRPr="00B269D3">
          <w:rPr>
            <w:rFonts w:ascii="Helvetica" w:eastAsia="Times New Roman" w:hAnsi="Helvetica" w:cs="Helvetica"/>
            <w:color w:val="000000"/>
            <w:sz w:val="20"/>
            <w:szCs w:val="20"/>
          </w:rPr>
          <w:t>isBSTUtil</w:t>
        </w:r>
        <w:proofErr w:type="spellEnd"/>
        <w:r w:rsidRPr="00B269D3">
          <w:rPr>
            <w:rFonts w:ascii="Helvetica" w:eastAsia="Times New Roman" w:hAnsi="Helvetica" w:cs="Helvetica"/>
            <w:color w:val="000000"/>
            <w:sz w:val="20"/>
            <w:szCs w:val="20"/>
          </w:rPr>
          <w:t>(</w:t>
        </w:r>
        <w:proofErr w:type="spellStart"/>
        <w:r w:rsidRPr="00B269D3">
          <w:rPr>
            <w:rFonts w:ascii="Helvetica" w:eastAsia="Times New Roman" w:hAnsi="Helvetica" w:cs="Helvetica"/>
            <w:color w:val="000000"/>
            <w:sz w:val="20"/>
            <w:szCs w:val="20"/>
          </w:rPr>
          <w:t>struct</w:t>
        </w:r>
        <w:proofErr w:type="spellEnd"/>
        <w:r w:rsidRPr="00B269D3">
          <w:rPr>
            <w:rFonts w:ascii="Helvetica" w:eastAsia="Times New Roman" w:hAnsi="Helvetica" w:cs="Helvetica"/>
            <w:color w:val="000000"/>
            <w:sz w:val="20"/>
            <w:szCs w:val="20"/>
          </w:rPr>
          <w:t xml:space="preserve"> node* node, </w:t>
        </w:r>
        <w:proofErr w:type="spellStart"/>
        <w:r w:rsidRPr="00B269D3">
          <w:rPr>
            <w:rFonts w:ascii="Helvetica" w:eastAsia="Times New Roman" w:hAnsi="Helvetica" w:cs="Helvetica"/>
            <w:color w:val="000000"/>
            <w:sz w:val="20"/>
            <w:szCs w:val="20"/>
          </w:rPr>
          <w:t>int</w:t>
        </w:r>
        <w:proofErr w:type="spellEnd"/>
        <w:r w:rsidRPr="00B269D3">
          <w:rPr>
            <w:rFonts w:ascii="Helvetica" w:eastAsia="Times New Roman" w:hAnsi="Helvetica" w:cs="Helvetica"/>
            <w:color w:val="000000"/>
            <w:sz w:val="20"/>
            <w:szCs w:val="20"/>
          </w:rPr>
          <w:t xml:space="preserve"> min, </w:t>
        </w:r>
        <w:proofErr w:type="spellStart"/>
        <w:r w:rsidRPr="00B269D3">
          <w:rPr>
            <w:rFonts w:ascii="Helvetica" w:eastAsia="Times New Roman" w:hAnsi="Helvetica" w:cs="Helvetica"/>
            <w:color w:val="000000"/>
            <w:sz w:val="20"/>
            <w:szCs w:val="20"/>
          </w:rPr>
          <w:t>int</w:t>
        </w:r>
        <w:proofErr w:type="spellEnd"/>
        <w:r w:rsidRPr="00B269D3">
          <w:rPr>
            <w:rFonts w:ascii="Helvetica" w:eastAsia="Times New Roman" w:hAnsi="Helvetica" w:cs="Helvetica"/>
            <w:color w:val="000000"/>
            <w:sz w:val="20"/>
            <w:szCs w:val="20"/>
          </w:rPr>
          <w:t xml:space="preserve"> max) that traverses down the tree keeping track of the narrowing min and max allowed values as it goes, looking at each node only once. The initial values for min and max should be INT_MIN and INT_MAX — they narrow from there.</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39" w:author="Mishra, Siddharth" w:date="2014-08-08T11:15:00Z"/>
          <w:rFonts w:ascii="Courier New" w:eastAsia="Times New Roman" w:hAnsi="Courier New" w:cs="Courier New"/>
          <w:color w:val="000000"/>
          <w:sz w:val="20"/>
          <w:szCs w:val="26"/>
          <w:rPrChange w:id="1840" w:author="Mishra, Siddharth" w:date="2014-08-08T11:19:00Z">
            <w:rPr>
              <w:ins w:id="1841" w:author="Mishra, Siddharth" w:date="2014-08-08T11:15:00Z"/>
              <w:rFonts w:ascii="Courier New" w:eastAsia="Times New Roman" w:hAnsi="Courier New" w:cs="Courier New"/>
              <w:color w:val="000000"/>
              <w:sz w:val="26"/>
              <w:szCs w:val="26"/>
            </w:rPr>
          </w:rPrChange>
        </w:rPr>
      </w:pPr>
      <w:ins w:id="1842" w:author="Mishra, Siddharth" w:date="2014-08-08T11:15:00Z">
        <w:r w:rsidRPr="003D0599">
          <w:rPr>
            <w:rFonts w:ascii="Courier New" w:eastAsia="Times New Roman" w:hAnsi="Courier New" w:cs="Courier New"/>
            <w:color w:val="000000"/>
            <w:sz w:val="20"/>
            <w:szCs w:val="26"/>
            <w:rPrChange w:id="1843" w:author="Mishra, Siddharth" w:date="2014-08-08T11:19:00Z">
              <w:rPr>
                <w:rFonts w:ascii="Courier New" w:eastAsia="Times New Roman" w:hAnsi="Courier New" w:cs="Courier New"/>
                <w:color w:val="000000"/>
                <w:sz w:val="26"/>
                <w:szCs w:val="26"/>
              </w:rPr>
            </w:rPrChange>
          </w:rPr>
          <w:t xml:space="preserve">/* Returns true if the given tree is a binary search tree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44" w:author="Mishra, Siddharth" w:date="2014-08-08T11:15:00Z"/>
          <w:rFonts w:ascii="Courier New" w:eastAsia="Times New Roman" w:hAnsi="Courier New" w:cs="Courier New"/>
          <w:color w:val="000000"/>
          <w:sz w:val="20"/>
          <w:szCs w:val="26"/>
          <w:rPrChange w:id="1845" w:author="Mishra, Siddharth" w:date="2014-08-08T11:19:00Z">
            <w:rPr>
              <w:ins w:id="1846" w:author="Mishra, Siddharth" w:date="2014-08-08T11:15:00Z"/>
              <w:rFonts w:ascii="Courier New" w:eastAsia="Times New Roman" w:hAnsi="Courier New" w:cs="Courier New"/>
              <w:color w:val="000000"/>
              <w:sz w:val="26"/>
              <w:szCs w:val="26"/>
            </w:rPr>
          </w:rPrChange>
        </w:rPr>
      </w:pPr>
      <w:ins w:id="1847" w:author="Mishra, Siddharth" w:date="2014-08-08T11:15:00Z">
        <w:r w:rsidRPr="003D0599">
          <w:rPr>
            <w:rFonts w:ascii="Courier New" w:eastAsia="Times New Roman" w:hAnsi="Courier New" w:cs="Courier New"/>
            <w:color w:val="000000"/>
            <w:sz w:val="20"/>
            <w:szCs w:val="26"/>
            <w:rPrChange w:id="1848" w:author="Mishra, Siddharth" w:date="2014-08-08T11:19:00Z">
              <w:rPr>
                <w:rFonts w:ascii="Courier New" w:eastAsia="Times New Roman" w:hAnsi="Courier New" w:cs="Courier New"/>
                <w:color w:val="000000"/>
                <w:sz w:val="26"/>
                <w:szCs w:val="26"/>
              </w:rPr>
            </w:rPrChange>
          </w:rPr>
          <w:t xml:space="preserve"> (</w:t>
        </w:r>
        <w:proofErr w:type="gramStart"/>
        <w:r w:rsidRPr="003D0599">
          <w:rPr>
            <w:rFonts w:ascii="Courier New" w:eastAsia="Times New Roman" w:hAnsi="Courier New" w:cs="Courier New"/>
            <w:color w:val="000000"/>
            <w:sz w:val="20"/>
            <w:szCs w:val="26"/>
            <w:rPrChange w:id="1849" w:author="Mishra, Siddharth" w:date="2014-08-08T11:19:00Z">
              <w:rPr>
                <w:rFonts w:ascii="Courier New" w:eastAsia="Times New Roman" w:hAnsi="Courier New" w:cs="Courier New"/>
                <w:color w:val="000000"/>
                <w:sz w:val="26"/>
                <w:szCs w:val="26"/>
              </w:rPr>
            </w:rPrChange>
          </w:rPr>
          <w:t>efficient</w:t>
        </w:r>
        <w:proofErr w:type="gramEnd"/>
        <w:r w:rsidRPr="003D0599">
          <w:rPr>
            <w:rFonts w:ascii="Courier New" w:eastAsia="Times New Roman" w:hAnsi="Courier New" w:cs="Courier New"/>
            <w:color w:val="000000"/>
            <w:sz w:val="20"/>
            <w:szCs w:val="26"/>
            <w:rPrChange w:id="1850" w:author="Mishra, Siddharth" w:date="2014-08-08T11:19:00Z">
              <w:rPr>
                <w:rFonts w:ascii="Courier New" w:eastAsia="Times New Roman" w:hAnsi="Courier New" w:cs="Courier New"/>
                <w:color w:val="000000"/>
                <w:sz w:val="26"/>
                <w:szCs w:val="26"/>
              </w:rPr>
            </w:rPrChange>
          </w:rPr>
          <w:t xml:space="preserve"> version). */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51" w:author="Mishra, Siddharth" w:date="2014-08-08T11:15:00Z"/>
          <w:rFonts w:ascii="Courier New" w:eastAsia="Times New Roman" w:hAnsi="Courier New" w:cs="Courier New"/>
          <w:color w:val="000000"/>
          <w:sz w:val="20"/>
          <w:szCs w:val="26"/>
          <w:rPrChange w:id="1852" w:author="Mishra, Siddharth" w:date="2014-08-08T11:19:00Z">
            <w:rPr>
              <w:ins w:id="1853" w:author="Mishra, Siddharth" w:date="2014-08-08T11:15:00Z"/>
              <w:rFonts w:ascii="Courier New" w:eastAsia="Times New Roman" w:hAnsi="Courier New" w:cs="Courier New"/>
              <w:color w:val="000000"/>
              <w:sz w:val="26"/>
              <w:szCs w:val="26"/>
            </w:rPr>
          </w:rPrChange>
        </w:rPr>
      </w:pPr>
      <w:proofErr w:type="spellStart"/>
      <w:proofErr w:type="gramStart"/>
      <w:ins w:id="1854" w:author="Mishra, Siddharth" w:date="2014-08-08T11:15:00Z">
        <w:r w:rsidRPr="003D0599">
          <w:rPr>
            <w:rFonts w:ascii="Courier New" w:eastAsia="Times New Roman" w:hAnsi="Courier New" w:cs="Courier New"/>
            <w:color w:val="000000"/>
            <w:sz w:val="20"/>
            <w:szCs w:val="26"/>
            <w:rPrChange w:id="1855" w:author="Mishra, Siddharth" w:date="2014-08-08T11:19:00Z">
              <w:rPr>
                <w:rFonts w:ascii="Courier New" w:eastAsia="Times New Roman" w:hAnsi="Courier New" w:cs="Courier New"/>
                <w:color w:val="000000"/>
                <w:sz w:val="26"/>
                <w:szCs w:val="26"/>
              </w:rPr>
            </w:rPrChange>
          </w:rPr>
          <w:t>int</w:t>
        </w:r>
        <w:proofErr w:type="spellEnd"/>
        <w:proofErr w:type="gramEnd"/>
        <w:r w:rsidRPr="003D0599">
          <w:rPr>
            <w:rFonts w:ascii="Courier New" w:eastAsia="Times New Roman" w:hAnsi="Courier New" w:cs="Courier New"/>
            <w:color w:val="000000"/>
            <w:sz w:val="20"/>
            <w:szCs w:val="26"/>
            <w:rPrChange w:id="1856" w:author="Mishra, Siddharth" w:date="2014-08-08T11:19:00Z">
              <w:rPr>
                <w:rFonts w:ascii="Courier New" w:eastAsia="Times New Roman" w:hAnsi="Courier New" w:cs="Courier New"/>
                <w:color w:val="000000"/>
                <w:sz w:val="26"/>
                <w:szCs w:val="26"/>
              </w:rPr>
            </w:rPrChange>
          </w:rPr>
          <w:t xml:space="preserve"> </w:t>
        </w:r>
        <w:proofErr w:type="spellStart"/>
        <w:r w:rsidRPr="003D0599">
          <w:rPr>
            <w:rFonts w:ascii="Courier New" w:eastAsia="Times New Roman" w:hAnsi="Courier New" w:cs="Courier New"/>
            <w:color w:val="000000"/>
            <w:sz w:val="20"/>
            <w:szCs w:val="26"/>
            <w:rPrChange w:id="1857" w:author="Mishra, Siddharth" w:date="2014-08-08T11:19:00Z">
              <w:rPr>
                <w:rFonts w:ascii="Courier New" w:eastAsia="Times New Roman" w:hAnsi="Courier New" w:cs="Courier New"/>
                <w:color w:val="000000"/>
                <w:sz w:val="26"/>
                <w:szCs w:val="26"/>
              </w:rPr>
            </w:rPrChange>
          </w:rPr>
          <w:t>isBST</w:t>
        </w:r>
        <w:proofErr w:type="spellEnd"/>
        <w:r w:rsidRPr="003D0599">
          <w:rPr>
            <w:rFonts w:ascii="Courier New" w:eastAsia="Times New Roman" w:hAnsi="Courier New" w:cs="Courier New"/>
            <w:color w:val="000000"/>
            <w:sz w:val="20"/>
            <w:szCs w:val="26"/>
            <w:rPrChange w:id="1858" w:author="Mishra, Siddharth" w:date="2014-08-08T11:19:00Z">
              <w:rPr>
                <w:rFonts w:ascii="Courier New" w:eastAsia="Times New Roman" w:hAnsi="Courier New" w:cs="Courier New"/>
                <w:color w:val="000000"/>
                <w:sz w:val="26"/>
                <w:szCs w:val="26"/>
              </w:rPr>
            </w:rPrChange>
          </w:rPr>
          <w:t>(</w:t>
        </w:r>
        <w:proofErr w:type="spellStart"/>
        <w:r w:rsidRPr="003D0599">
          <w:rPr>
            <w:rFonts w:ascii="Courier New" w:eastAsia="Times New Roman" w:hAnsi="Courier New" w:cs="Courier New"/>
            <w:color w:val="000000"/>
            <w:sz w:val="20"/>
            <w:szCs w:val="26"/>
            <w:rPrChange w:id="1859" w:author="Mishra, Siddharth" w:date="2014-08-08T11:19:00Z">
              <w:rPr>
                <w:rFonts w:ascii="Courier New" w:eastAsia="Times New Roman" w:hAnsi="Courier New" w:cs="Courier New"/>
                <w:color w:val="000000"/>
                <w:sz w:val="26"/>
                <w:szCs w:val="26"/>
              </w:rPr>
            </w:rPrChange>
          </w:rPr>
          <w:t>struct</w:t>
        </w:r>
        <w:proofErr w:type="spellEnd"/>
        <w:r w:rsidRPr="003D0599">
          <w:rPr>
            <w:rFonts w:ascii="Courier New" w:eastAsia="Times New Roman" w:hAnsi="Courier New" w:cs="Courier New"/>
            <w:color w:val="000000"/>
            <w:sz w:val="20"/>
            <w:szCs w:val="26"/>
            <w:rPrChange w:id="1860" w:author="Mishra, Siddharth" w:date="2014-08-08T11:19:00Z">
              <w:rPr>
                <w:rFonts w:ascii="Courier New" w:eastAsia="Times New Roman" w:hAnsi="Courier New" w:cs="Courier New"/>
                <w:color w:val="000000"/>
                <w:sz w:val="26"/>
                <w:szCs w:val="26"/>
              </w:rPr>
            </w:rPrChange>
          </w:rPr>
          <w:t xml:space="preserve"> node* node)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61" w:author="Mishra, Siddharth" w:date="2014-08-08T11:15:00Z"/>
          <w:rFonts w:ascii="Courier New" w:eastAsia="Times New Roman" w:hAnsi="Courier New" w:cs="Courier New"/>
          <w:color w:val="000000"/>
          <w:sz w:val="20"/>
          <w:szCs w:val="26"/>
          <w:rPrChange w:id="1862" w:author="Mishra, Siddharth" w:date="2014-08-08T11:19:00Z">
            <w:rPr>
              <w:ins w:id="1863" w:author="Mishra, Siddharth" w:date="2014-08-08T11:15:00Z"/>
              <w:rFonts w:ascii="Courier New" w:eastAsia="Times New Roman" w:hAnsi="Courier New" w:cs="Courier New"/>
              <w:color w:val="000000"/>
              <w:sz w:val="26"/>
              <w:szCs w:val="26"/>
            </w:rPr>
          </w:rPrChange>
        </w:rPr>
      </w:pPr>
      <w:ins w:id="1864" w:author="Mishra, Siddharth" w:date="2014-08-08T11:15:00Z">
        <w:r w:rsidRPr="003D0599">
          <w:rPr>
            <w:rFonts w:ascii="Courier New" w:eastAsia="Times New Roman" w:hAnsi="Courier New" w:cs="Courier New"/>
            <w:color w:val="000000"/>
            <w:sz w:val="20"/>
            <w:szCs w:val="26"/>
            <w:rPrChange w:id="1865" w:author="Mishra, Siddharth" w:date="2014-08-08T11:19:00Z">
              <w:rPr>
                <w:rFonts w:ascii="Courier New" w:eastAsia="Times New Roman" w:hAnsi="Courier New" w:cs="Courier New"/>
                <w:color w:val="000000"/>
                <w:sz w:val="26"/>
                <w:szCs w:val="26"/>
              </w:rPr>
            </w:rPrChange>
          </w:rPr>
          <w:t xml:space="preserve">{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66" w:author="Mishra, Siddharth" w:date="2014-08-08T11:15:00Z"/>
          <w:rFonts w:ascii="Courier New" w:eastAsia="Times New Roman" w:hAnsi="Courier New" w:cs="Courier New"/>
          <w:color w:val="000000"/>
          <w:sz w:val="20"/>
          <w:szCs w:val="26"/>
          <w:rPrChange w:id="1867" w:author="Mishra, Siddharth" w:date="2014-08-08T11:19:00Z">
            <w:rPr>
              <w:ins w:id="1868" w:author="Mishra, Siddharth" w:date="2014-08-08T11:15:00Z"/>
              <w:rFonts w:ascii="Courier New" w:eastAsia="Times New Roman" w:hAnsi="Courier New" w:cs="Courier New"/>
              <w:color w:val="000000"/>
              <w:sz w:val="26"/>
              <w:szCs w:val="26"/>
            </w:rPr>
          </w:rPrChange>
        </w:rPr>
      </w:pPr>
      <w:ins w:id="1869" w:author="Mishra, Siddharth" w:date="2014-08-08T11:15:00Z">
        <w:r w:rsidRPr="003D0599">
          <w:rPr>
            <w:rFonts w:ascii="Courier New" w:eastAsia="Times New Roman" w:hAnsi="Courier New" w:cs="Courier New"/>
            <w:color w:val="000000"/>
            <w:sz w:val="20"/>
            <w:szCs w:val="26"/>
            <w:rPrChange w:id="1870" w:author="Mishra, Siddharth" w:date="2014-08-08T11:19:00Z">
              <w:rPr>
                <w:rFonts w:ascii="Courier New" w:eastAsia="Times New Roman" w:hAnsi="Courier New" w:cs="Courier New"/>
                <w:color w:val="000000"/>
                <w:sz w:val="26"/>
                <w:szCs w:val="26"/>
              </w:rPr>
            </w:rPrChange>
          </w:rPr>
          <w:t xml:space="preserve">  </w:t>
        </w:r>
        <w:proofErr w:type="gramStart"/>
        <w:r w:rsidRPr="003D0599">
          <w:rPr>
            <w:rFonts w:ascii="Courier New" w:eastAsia="Times New Roman" w:hAnsi="Courier New" w:cs="Courier New"/>
            <w:color w:val="000000"/>
            <w:sz w:val="20"/>
            <w:szCs w:val="26"/>
            <w:rPrChange w:id="1871" w:author="Mishra, Siddharth" w:date="2014-08-08T11:19:00Z">
              <w:rPr>
                <w:rFonts w:ascii="Courier New" w:eastAsia="Times New Roman" w:hAnsi="Courier New" w:cs="Courier New"/>
                <w:color w:val="000000"/>
                <w:sz w:val="26"/>
                <w:szCs w:val="26"/>
              </w:rPr>
            </w:rPrChange>
          </w:rPr>
          <w:t>return(</w:t>
        </w:r>
        <w:proofErr w:type="spellStart"/>
        <w:proofErr w:type="gramEnd"/>
        <w:r w:rsidRPr="003D0599">
          <w:rPr>
            <w:rFonts w:ascii="Courier New" w:eastAsia="Times New Roman" w:hAnsi="Courier New" w:cs="Courier New"/>
            <w:color w:val="000000"/>
            <w:sz w:val="20"/>
            <w:szCs w:val="26"/>
            <w:rPrChange w:id="1872" w:author="Mishra, Siddharth" w:date="2014-08-08T11:19:00Z">
              <w:rPr>
                <w:rFonts w:ascii="Courier New" w:eastAsia="Times New Roman" w:hAnsi="Courier New" w:cs="Courier New"/>
                <w:color w:val="000000"/>
                <w:sz w:val="26"/>
                <w:szCs w:val="26"/>
              </w:rPr>
            </w:rPrChange>
          </w:rPr>
          <w:t>isBSTUtil</w:t>
        </w:r>
        <w:proofErr w:type="spellEnd"/>
        <w:r w:rsidRPr="003D0599">
          <w:rPr>
            <w:rFonts w:ascii="Courier New" w:eastAsia="Times New Roman" w:hAnsi="Courier New" w:cs="Courier New"/>
            <w:color w:val="000000"/>
            <w:sz w:val="20"/>
            <w:szCs w:val="26"/>
            <w:rPrChange w:id="1873" w:author="Mishra, Siddharth" w:date="2014-08-08T11:19:00Z">
              <w:rPr>
                <w:rFonts w:ascii="Courier New" w:eastAsia="Times New Roman" w:hAnsi="Courier New" w:cs="Courier New"/>
                <w:color w:val="000000"/>
                <w:sz w:val="26"/>
                <w:szCs w:val="26"/>
              </w:rPr>
            </w:rPrChange>
          </w:rPr>
          <w:t xml:space="preserve">(node, INT_MIN, INT_MAX));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74" w:author="Mishra, Siddharth" w:date="2014-08-08T11:15:00Z"/>
          <w:rFonts w:ascii="Courier New" w:eastAsia="Times New Roman" w:hAnsi="Courier New" w:cs="Courier New"/>
          <w:color w:val="000000"/>
          <w:sz w:val="20"/>
          <w:szCs w:val="26"/>
          <w:rPrChange w:id="1875" w:author="Mishra, Siddharth" w:date="2014-08-08T11:19:00Z">
            <w:rPr>
              <w:ins w:id="1876" w:author="Mishra, Siddharth" w:date="2014-08-08T11:15:00Z"/>
              <w:rFonts w:ascii="Courier New" w:eastAsia="Times New Roman" w:hAnsi="Courier New" w:cs="Courier New"/>
              <w:color w:val="000000"/>
              <w:sz w:val="26"/>
              <w:szCs w:val="26"/>
            </w:rPr>
          </w:rPrChange>
        </w:rPr>
      </w:pPr>
      <w:ins w:id="1877" w:author="Mishra, Siddharth" w:date="2014-08-08T11:15:00Z">
        <w:r w:rsidRPr="003D0599">
          <w:rPr>
            <w:rFonts w:ascii="Courier New" w:eastAsia="Times New Roman" w:hAnsi="Courier New" w:cs="Courier New"/>
            <w:color w:val="000000"/>
            <w:sz w:val="20"/>
            <w:szCs w:val="26"/>
            <w:rPrChange w:id="1878" w:author="Mishra, Siddharth" w:date="2014-08-08T11:19:00Z">
              <w:rPr>
                <w:rFonts w:ascii="Courier New" w:eastAsia="Times New Roman" w:hAnsi="Courier New" w:cs="Courier New"/>
                <w:color w:val="000000"/>
                <w:sz w:val="26"/>
                <w:szCs w:val="26"/>
              </w:rPr>
            </w:rPrChange>
          </w:rPr>
          <w:t xml:space="preserve">}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79" w:author="Mishra, Siddharth" w:date="2014-08-08T11:15:00Z"/>
          <w:rFonts w:ascii="Courier New" w:eastAsia="Times New Roman" w:hAnsi="Courier New" w:cs="Courier New"/>
          <w:color w:val="000000"/>
          <w:sz w:val="20"/>
          <w:szCs w:val="26"/>
          <w:rPrChange w:id="1880" w:author="Mishra, Siddharth" w:date="2014-08-08T11:19:00Z">
            <w:rPr>
              <w:ins w:id="1881" w:author="Mishra, Siddharth" w:date="2014-08-08T11:15:00Z"/>
              <w:rFonts w:ascii="Courier New" w:eastAsia="Times New Roman" w:hAnsi="Courier New" w:cs="Courier New"/>
              <w:color w:val="000000"/>
              <w:sz w:val="26"/>
              <w:szCs w:val="26"/>
            </w:rPr>
          </w:rPrChange>
        </w:rPr>
      </w:pPr>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82" w:author="Mishra, Siddharth" w:date="2014-08-08T11:15:00Z"/>
          <w:rFonts w:ascii="Courier New" w:eastAsia="Times New Roman" w:hAnsi="Courier New" w:cs="Courier New"/>
          <w:color w:val="000000"/>
          <w:sz w:val="20"/>
          <w:szCs w:val="26"/>
          <w:rPrChange w:id="1883" w:author="Mishra, Siddharth" w:date="2014-08-08T11:19:00Z">
            <w:rPr>
              <w:ins w:id="1884" w:author="Mishra, Siddharth" w:date="2014-08-08T11:15:00Z"/>
              <w:rFonts w:ascii="Courier New" w:eastAsia="Times New Roman" w:hAnsi="Courier New" w:cs="Courier New"/>
              <w:color w:val="000000"/>
              <w:sz w:val="26"/>
              <w:szCs w:val="26"/>
            </w:rPr>
          </w:rPrChange>
        </w:rPr>
      </w:pPr>
      <w:ins w:id="1885" w:author="Mishra, Siddharth" w:date="2014-08-08T11:15:00Z">
        <w:r w:rsidRPr="003D0599">
          <w:rPr>
            <w:rFonts w:ascii="Courier New" w:eastAsia="Times New Roman" w:hAnsi="Courier New" w:cs="Courier New"/>
            <w:color w:val="000000"/>
            <w:sz w:val="20"/>
            <w:szCs w:val="26"/>
            <w:rPrChange w:id="1886" w:author="Mishra, Siddharth" w:date="2014-08-08T11:19:00Z">
              <w:rPr>
                <w:rFonts w:ascii="Courier New" w:eastAsia="Times New Roman" w:hAnsi="Courier New" w:cs="Courier New"/>
                <w:color w:val="000000"/>
                <w:sz w:val="26"/>
                <w:szCs w:val="26"/>
              </w:rPr>
            </w:rPrChange>
          </w:rPr>
          <w:t xml:space="preserve">/* Returns true if the given tree is a BST and its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87" w:author="Mishra, Siddharth" w:date="2014-08-08T11:15:00Z"/>
          <w:rFonts w:ascii="Courier New" w:eastAsia="Times New Roman" w:hAnsi="Courier New" w:cs="Courier New"/>
          <w:color w:val="000000"/>
          <w:sz w:val="20"/>
          <w:szCs w:val="26"/>
          <w:rPrChange w:id="1888" w:author="Mishra, Siddharth" w:date="2014-08-08T11:19:00Z">
            <w:rPr>
              <w:ins w:id="1889" w:author="Mishra, Siddharth" w:date="2014-08-08T11:15:00Z"/>
              <w:rFonts w:ascii="Courier New" w:eastAsia="Times New Roman" w:hAnsi="Courier New" w:cs="Courier New"/>
              <w:color w:val="000000"/>
              <w:sz w:val="26"/>
              <w:szCs w:val="26"/>
            </w:rPr>
          </w:rPrChange>
        </w:rPr>
      </w:pPr>
      <w:ins w:id="1890" w:author="Mishra, Siddharth" w:date="2014-08-08T11:15:00Z">
        <w:r w:rsidRPr="003D0599">
          <w:rPr>
            <w:rFonts w:ascii="Courier New" w:eastAsia="Times New Roman" w:hAnsi="Courier New" w:cs="Courier New"/>
            <w:color w:val="000000"/>
            <w:sz w:val="20"/>
            <w:szCs w:val="26"/>
            <w:rPrChange w:id="1891" w:author="Mishra, Siddharth" w:date="2014-08-08T11:19:00Z">
              <w:rPr>
                <w:rFonts w:ascii="Courier New" w:eastAsia="Times New Roman" w:hAnsi="Courier New" w:cs="Courier New"/>
                <w:color w:val="000000"/>
                <w:sz w:val="26"/>
                <w:szCs w:val="26"/>
              </w:rPr>
            </w:rPrChange>
          </w:rPr>
          <w:t xml:space="preserve"> </w:t>
        </w:r>
        <w:proofErr w:type="gramStart"/>
        <w:r w:rsidRPr="003D0599">
          <w:rPr>
            <w:rFonts w:ascii="Courier New" w:eastAsia="Times New Roman" w:hAnsi="Courier New" w:cs="Courier New"/>
            <w:color w:val="000000"/>
            <w:sz w:val="20"/>
            <w:szCs w:val="26"/>
            <w:rPrChange w:id="1892" w:author="Mishra, Siddharth" w:date="2014-08-08T11:19:00Z">
              <w:rPr>
                <w:rFonts w:ascii="Courier New" w:eastAsia="Times New Roman" w:hAnsi="Courier New" w:cs="Courier New"/>
                <w:color w:val="000000"/>
                <w:sz w:val="26"/>
                <w:szCs w:val="26"/>
              </w:rPr>
            </w:rPrChange>
          </w:rPr>
          <w:t>values</w:t>
        </w:r>
        <w:proofErr w:type="gramEnd"/>
        <w:r w:rsidRPr="003D0599">
          <w:rPr>
            <w:rFonts w:ascii="Courier New" w:eastAsia="Times New Roman" w:hAnsi="Courier New" w:cs="Courier New"/>
            <w:color w:val="000000"/>
            <w:sz w:val="20"/>
            <w:szCs w:val="26"/>
            <w:rPrChange w:id="1893" w:author="Mishra, Siddharth" w:date="2014-08-08T11:19:00Z">
              <w:rPr>
                <w:rFonts w:ascii="Courier New" w:eastAsia="Times New Roman" w:hAnsi="Courier New" w:cs="Courier New"/>
                <w:color w:val="000000"/>
                <w:sz w:val="26"/>
                <w:szCs w:val="26"/>
              </w:rPr>
            </w:rPrChange>
          </w:rPr>
          <w:t xml:space="preserve"> are &gt;= min and &lt;= max. */ </w:t>
        </w:r>
      </w:ins>
    </w:p>
    <w:p w:rsidR="00B269D3" w:rsidRPr="003D0599" w:rsidRDefault="00B269D3" w:rsidP="00B269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ins w:id="1894" w:author="Mishra, Siddharth" w:date="2014-08-08T11:15:00Z"/>
          <w:rFonts w:ascii="Courier New" w:eastAsia="Times New Roman" w:hAnsi="Courier New" w:cs="Courier New"/>
          <w:color w:val="000000"/>
          <w:sz w:val="20"/>
          <w:szCs w:val="26"/>
          <w:rPrChange w:id="1895" w:author="Mishra, Siddharth" w:date="2014-08-08T11:19:00Z">
            <w:rPr>
              <w:ins w:id="1896" w:author="Mishra, Siddharth" w:date="2014-08-08T11:15:00Z"/>
              <w:rFonts w:ascii="Courier New" w:eastAsia="Times New Roman" w:hAnsi="Courier New" w:cs="Courier New"/>
              <w:color w:val="000000"/>
              <w:sz w:val="26"/>
              <w:szCs w:val="26"/>
            </w:rPr>
          </w:rPrChange>
        </w:rPr>
      </w:pPr>
      <w:proofErr w:type="spellStart"/>
      <w:proofErr w:type="gramStart"/>
      <w:ins w:id="1897" w:author="Mishra, Siddharth" w:date="2014-08-08T11:15:00Z">
        <w:r w:rsidRPr="003D0599">
          <w:rPr>
            <w:rFonts w:ascii="Courier New" w:eastAsia="Times New Roman" w:hAnsi="Courier New" w:cs="Courier New"/>
            <w:color w:val="000000"/>
            <w:sz w:val="20"/>
            <w:szCs w:val="26"/>
            <w:rPrChange w:id="1898" w:author="Mishra, Siddharth" w:date="2014-08-08T11:19:00Z">
              <w:rPr>
                <w:rFonts w:ascii="Courier New" w:eastAsia="Times New Roman" w:hAnsi="Courier New" w:cs="Courier New"/>
                <w:color w:val="000000"/>
                <w:sz w:val="26"/>
                <w:szCs w:val="26"/>
              </w:rPr>
            </w:rPrChange>
          </w:rPr>
          <w:t>int</w:t>
        </w:r>
        <w:proofErr w:type="spellEnd"/>
        <w:proofErr w:type="gramEnd"/>
        <w:r w:rsidRPr="003D0599">
          <w:rPr>
            <w:rFonts w:ascii="Courier New" w:eastAsia="Times New Roman" w:hAnsi="Courier New" w:cs="Courier New"/>
            <w:color w:val="000000"/>
            <w:sz w:val="20"/>
            <w:szCs w:val="26"/>
            <w:rPrChange w:id="1899" w:author="Mishra, Siddharth" w:date="2014-08-08T11:19:00Z">
              <w:rPr>
                <w:rFonts w:ascii="Courier New" w:eastAsia="Times New Roman" w:hAnsi="Courier New" w:cs="Courier New"/>
                <w:color w:val="000000"/>
                <w:sz w:val="26"/>
                <w:szCs w:val="26"/>
              </w:rPr>
            </w:rPrChange>
          </w:rPr>
          <w:t xml:space="preserve"> </w:t>
        </w:r>
        <w:proofErr w:type="spellStart"/>
        <w:r w:rsidRPr="003D0599">
          <w:rPr>
            <w:rFonts w:ascii="Courier New" w:eastAsia="Times New Roman" w:hAnsi="Courier New" w:cs="Courier New"/>
            <w:color w:val="000000"/>
            <w:sz w:val="20"/>
            <w:szCs w:val="26"/>
            <w:rPrChange w:id="1900" w:author="Mishra, Siddharth" w:date="2014-08-08T11:19:00Z">
              <w:rPr>
                <w:rFonts w:ascii="Courier New" w:eastAsia="Times New Roman" w:hAnsi="Courier New" w:cs="Courier New"/>
                <w:color w:val="000000"/>
                <w:sz w:val="26"/>
                <w:szCs w:val="26"/>
              </w:rPr>
            </w:rPrChange>
          </w:rPr>
          <w:t>isBSTUtil</w:t>
        </w:r>
        <w:proofErr w:type="spellEnd"/>
        <w:r w:rsidRPr="003D0599">
          <w:rPr>
            <w:rFonts w:ascii="Courier New" w:eastAsia="Times New Roman" w:hAnsi="Courier New" w:cs="Courier New"/>
            <w:color w:val="000000"/>
            <w:sz w:val="20"/>
            <w:szCs w:val="26"/>
            <w:rPrChange w:id="1901" w:author="Mishra, Siddharth" w:date="2014-08-08T11:19:00Z">
              <w:rPr>
                <w:rFonts w:ascii="Courier New" w:eastAsia="Times New Roman" w:hAnsi="Courier New" w:cs="Courier New"/>
                <w:color w:val="000000"/>
                <w:sz w:val="26"/>
                <w:szCs w:val="26"/>
              </w:rPr>
            </w:rPrChange>
          </w:rPr>
          <w:t>(</w:t>
        </w:r>
        <w:proofErr w:type="spellStart"/>
        <w:r w:rsidRPr="003D0599">
          <w:rPr>
            <w:rFonts w:ascii="Courier New" w:eastAsia="Times New Roman" w:hAnsi="Courier New" w:cs="Courier New"/>
            <w:color w:val="000000"/>
            <w:sz w:val="20"/>
            <w:szCs w:val="26"/>
            <w:rPrChange w:id="1902" w:author="Mishra, Siddharth" w:date="2014-08-08T11:19:00Z">
              <w:rPr>
                <w:rFonts w:ascii="Courier New" w:eastAsia="Times New Roman" w:hAnsi="Courier New" w:cs="Courier New"/>
                <w:color w:val="000000"/>
                <w:sz w:val="26"/>
                <w:szCs w:val="26"/>
              </w:rPr>
            </w:rPrChange>
          </w:rPr>
          <w:t>struct</w:t>
        </w:r>
        <w:proofErr w:type="spellEnd"/>
        <w:r w:rsidRPr="003D0599">
          <w:rPr>
            <w:rFonts w:ascii="Courier New" w:eastAsia="Times New Roman" w:hAnsi="Courier New" w:cs="Courier New"/>
            <w:color w:val="000000"/>
            <w:sz w:val="20"/>
            <w:szCs w:val="26"/>
            <w:rPrChange w:id="1903" w:author="Mishra, Siddharth" w:date="2014-08-08T11:19:00Z">
              <w:rPr>
                <w:rFonts w:ascii="Courier New" w:eastAsia="Times New Roman" w:hAnsi="Courier New" w:cs="Courier New"/>
                <w:color w:val="000000"/>
                <w:sz w:val="26"/>
                <w:szCs w:val="26"/>
              </w:rPr>
            </w:rPrChange>
          </w:rPr>
          <w:t xml:space="preserve"> node* node, </w:t>
        </w:r>
        <w:proofErr w:type="spellStart"/>
        <w:r w:rsidRPr="003D0599">
          <w:rPr>
            <w:rFonts w:ascii="Courier New" w:eastAsia="Times New Roman" w:hAnsi="Courier New" w:cs="Courier New"/>
            <w:color w:val="000000"/>
            <w:sz w:val="20"/>
            <w:szCs w:val="26"/>
            <w:rPrChange w:id="1904" w:author="Mishra, Siddharth" w:date="2014-08-08T11:19:00Z">
              <w:rPr>
                <w:rFonts w:ascii="Courier New" w:eastAsia="Times New Roman" w:hAnsi="Courier New" w:cs="Courier New"/>
                <w:color w:val="000000"/>
                <w:sz w:val="26"/>
                <w:szCs w:val="26"/>
              </w:rPr>
            </w:rPrChange>
          </w:rPr>
          <w:t>int</w:t>
        </w:r>
        <w:proofErr w:type="spellEnd"/>
        <w:r w:rsidRPr="003D0599">
          <w:rPr>
            <w:rFonts w:ascii="Courier New" w:eastAsia="Times New Roman" w:hAnsi="Courier New" w:cs="Courier New"/>
            <w:color w:val="000000"/>
            <w:sz w:val="20"/>
            <w:szCs w:val="26"/>
            <w:rPrChange w:id="1905" w:author="Mishra, Siddharth" w:date="2014-08-08T11:19:00Z">
              <w:rPr>
                <w:rFonts w:ascii="Courier New" w:eastAsia="Times New Roman" w:hAnsi="Courier New" w:cs="Courier New"/>
                <w:color w:val="000000"/>
                <w:sz w:val="26"/>
                <w:szCs w:val="26"/>
              </w:rPr>
            </w:rPrChange>
          </w:rPr>
          <w:t xml:space="preserve"> min, </w:t>
        </w:r>
        <w:proofErr w:type="spellStart"/>
        <w:r w:rsidRPr="003D0599">
          <w:rPr>
            <w:rFonts w:ascii="Courier New" w:eastAsia="Times New Roman" w:hAnsi="Courier New" w:cs="Courier New"/>
            <w:color w:val="000000"/>
            <w:sz w:val="20"/>
            <w:szCs w:val="26"/>
            <w:rPrChange w:id="1906" w:author="Mishra, Siddharth" w:date="2014-08-08T11:19:00Z">
              <w:rPr>
                <w:rFonts w:ascii="Courier New" w:eastAsia="Times New Roman" w:hAnsi="Courier New" w:cs="Courier New"/>
                <w:color w:val="000000"/>
                <w:sz w:val="26"/>
                <w:szCs w:val="26"/>
              </w:rPr>
            </w:rPrChange>
          </w:rPr>
          <w:t>int</w:t>
        </w:r>
        <w:proofErr w:type="spellEnd"/>
        <w:r w:rsidRPr="003D0599">
          <w:rPr>
            <w:rFonts w:ascii="Courier New" w:eastAsia="Times New Roman" w:hAnsi="Courier New" w:cs="Courier New"/>
            <w:color w:val="000000"/>
            <w:sz w:val="20"/>
            <w:szCs w:val="26"/>
            <w:rPrChange w:id="1907" w:author="Mishra, Siddharth" w:date="2014-08-08T11:19:00Z">
              <w:rPr>
                <w:rFonts w:ascii="Courier New" w:eastAsia="Times New Roman" w:hAnsi="Courier New" w:cs="Courier New"/>
                <w:color w:val="000000"/>
                <w:sz w:val="26"/>
                <w:szCs w:val="26"/>
              </w:rPr>
            </w:rPrChange>
          </w:rPr>
          <w:t xml:space="preserve"> max) </w:t>
        </w:r>
      </w:ins>
    </w:p>
    <w:p w:rsidR="00B269D3" w:rsidRPr="00B269D3" w:rsidRDefault="00B269D3" w:rsidP="00B269D3">
      <w:pPr>
        <w:shd w:val="clear" w:color="auto" w:fill="FFFFFF"/>
        <w:spacing w:before="100" w:beforeAutospacing="1" w:after="100" w:afterAutospacing="1" w:line="292" w:lineRule="atLeast"/>
        <w:rPr>
          <w:ins w:id="1908" w:author="Mishra, Siddharth" w:date="2014-08-08T11:15:00Z"/>
          <w:rFonts w:ascii="Helvetica" w:eastAsia="Times New Roman" w:hAnsi="Helvetica" w:cs="Helvetica"/>
          <w:color w:val="000000"/>
          <w:sz w:val="20"/>
          <w:szCs w:val="20"/>
        </w:rPr>
      </w:pPr>
      <w:ins w:id="1909" w:author="Mishra, Siddharth" w:date="2014-08-08T11:15:00Z">
        <w:r w:rsidRPr="00B269D3">
          <w:rPr>
            <w:rFonts w:ascii="Helvetica" w:eastAsia="Times New Roman" w:hAnsi="Helvetica" w:cs="Helvetica"/>
            <w:b/>
            <w:bCs/>
            <w:color w:val="000000"/>
            <w:sz w:val="20"/>
            <w:szCs w:val="20"/>
          </w:rPr>
          <w:t>Implementation:</w:t>
        </w:r>
      </w:ins>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1910" w:author="Mishra, Siddharth" w:date="2014-08-08T11:19: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1911">
          <w:tblGrid>
            <w:gridCol w:w="8415"/>
          </w:tblGrid>
        </w:tblGridChange>
      </w:tblGrid>
      <w:tr w:rsidR="00B269D3" w:rsidRPr="00B269D3" w:rsidTr="003D0599">
        <w:trPr>
          <w:tblCellSpacing w:w="0" w:type="dxa"/>
          <w:jc w:val="center"/>
          <w:ins w:id="1912" w:author="Mishra, Siddharth" w:date="2014-08-08T11:15:00Z"/>
          <w:trPrChange w:id="1913" w:author="Mishra, Siddharth" w:date="2014-08-08T11:19:00Z">
            <w:trPr>
              <w:tblCellSpacing w:w="0" w:type="dxa"/>
            </w:trPr>
          </w:trPrChange>
        </w:trPr>
        <w:tc>
          <w:tcPr>
            <w:tcW w:w="8415" w:type="dxa"/>
            <w:vAlign w:val="center"/>
            <w:hideMark/>
            <w:tcPrChange w:id="1914" w:author="Mishra, Siddharth" w:date="2014-08-08T11:19:00Z">
              <w:tcPr>
                <w:tcW w:w="8415" w:type="dxa"/>
                <w:vAlign w:val="center"/>
                <w:hideMark/>
              </w:tcPr>
            </w:tcPrChange>
          </w:tcPr>
          <w:p w:rsidR="00B269D3" w:rsidRPr="00B269D3" w:rsidRDefault="00B269D3" w:rsidP="00B269D3">
            <w:pPr>
              <w:spacing w:after="0" w:line="240" w:lineRule="auto"/>
              <w:rPr>
                <w:ins w:id="1915" w:author="Mishra, Siddharth" w:date="2014-08-08T11:15:00Z"/>
                <w:rFonts w:ascii="Times New Roman" w:eastAsia="Times New Roman" w:hAnsi="Times New Roman" w:cs="Times New Roman"/>
                <w:sz w:val="24"/>
                <w:szCs w:val="24"/>
              </w:rPr>
            </w:pPr>
            <w:ins w:id="1916" w:author="Mishra, Siddharth" w:date="2014-08-08T11:15:00Z">
              <w:r w:rsidRPr="00B269D3">
                <w:rPr>
                  <w:rFonts w:ascii="Courier New" w:eastAsia="Times New Roman" w:hAnsi="Courier New" w:cs="Courier New"/>
                  <w:sz w:val="20"/>
                  <w:szCs w:val="20"/>
                </w:rPr>
                <w:t>#include &lt;</w:t>
              </w:r>
              <w:proofErr w:type="spellStart"/>
              <w:r w:rsidRPr="00B269D3">
                <w:rPr>
                  <w:rFonts w:ascii="Courier New" w:eastAsia="Times New Roman" w:hAnsi="Courier New" w:cs="Courier New"/>
                  <w:sz w:val="20"/>
                  <w:szCs w:val="20"/>
                </w:rPr>
                <w:t>stdio.h</w:t>
              </w:r>
              <w:proofErr w:type="spellEnd"/>
              <w:r w:rsidRPr="00B269D3">
                <w:rPr>
                  <w:rFonts w:ascii="Courier New" w:eastAsia="Times New Roman" w:hAnsi="Courier New" w:cs="Courier New"/>
                  <w:sz w:val="20"/>
                  <w:szCs w:val="20"/>
                </w:rPr>
                <w:t>&gt;</w:t>
              </w:r>
            </w:ins>
          </w:p>
          <w:p w:rsidR="00B269D3" w:rsidRPr="00B269D3" w:rsidRDefault="00B269D3" w:rsidP="00B269D3">
            <w:pPr>
              <w:spacing w:after="0" w:line="240" w:lineRule="auto"/>
              <w:rPr>
                <w:ins w:id="1917" w:author="Mishra, Siddharth" w:date="2014-08-08T11:15:00Z"/>
                <w:rFonts w:ascii="Times New Roman" w:eastAsia="Times New Roman" w:hAnsi="Times New Roman" w:cs="Times New Roman"/>
                <w:sz w:val="24"/>
                <w:szCs w:val="24"/>
              </w:rPr>
            </w:pPr>
            <w:ins w:id="1918" w:author="Mishra, Siddharth" w:date="2014-08-08T11:15:00Z">
              <w:r w:rsidRPr="00B269D3">
                <w:rPr>
                  <w:rFonts w:ascii="Courier New" w:eastAsia="Times New Roman" w:hAnsi="Courier New" w:cs="Courier New"/>
                  <w:sz w:val="20"/>
                  <w:szCs w:val="20"/>
                </w:rPr>
                <w:t>#include &lt;</w:t>
              </w:r>
              <w:proofErr w:type="spellStart"/>
              <w:r w:rsidRPr="00B269D3">
                <w:rPr>
                  <w:rFonts w:ascii="Courier New" w:eastAsia="Times New Roman" w:hAnsi="Courier New" w:cs="Courier New"/>
                  <w:sz w:val="20"/>
                  <w:szCs w:val="20"/>
                </w:rPr>
                <w:t>stdlib.h</w:t>
              </w:r>
              <w:proofErr w:type="spellEnd"/>
              <w:r w:rsidRPr="00B269D3">
                <w:rPr>
                  <w:rFonts w:ascii="Courier New" w:eastAsia="Times New Roman" w:hAnsi="Courier New" w:cs="Courier New"/>
                  <w:sz w:val="20"/>
                  <w:szCs w:val="20"/>
                </w:rPr>
                <w:t>&gt;</w:t>
              </w:r>
            </w:ins>
          </w:p>
          <w:p w:rsidR="00B269D3" w:rsidRPr="00B269D3" w:rsidRDefault="00B269D3" w:rsidP="00B269D3">
            <w:pPr>
              <w:spacing w:after="0" w:line="240" w:lineRule="auto"/>
              <w:rPr>
                <w:ins w:id="1919" w:author="Mishra, Siddharth" w:date="2014-08-08T11:15:00Z"/>
                <w:rFonts w:ascii="Times New Roman" w:eastAsia="Times New Roman" w:hAnsi="Times New Roman" w:cs="Times New Roman"/>
                <w:sz w:val="24"/>
                <w:szCs w:val="24"/>
              </w:rPr>
            </w:pPr>
            <w:ins w:id="1920" w:author="Mishra, Siddharth" w:date="2014-08-08T11:15:00Z">
              <w:r w:rsidRPr="00B269D3">
                <w:rPr>
                  <w:rFonts w:ascii="Courier New" w:eastAsia="Times New Roman" w:hAnsi="Courier New" w:cs="Courier New"/>
                  <w:sz w:val="20"/>
                  <w:szCs w:val="20"/>
                </w:rPr>
                <w:t>#include &lt;</w:t>
              </w:r>
              <w:proofErr w:type="spellStart"/>
              <w:r w:rsidRPr="00B269D3">
                <w:rPr>
                  <w:rFonts w:ascii="Courier New" w:eastAsia="Times New Roman" w:hAnsi="Courier New" w:cs="Courier New"/>
                  <w:sz w:val="20"/>
                  <w:szCs w:val="20"/>
                </w:rPr>
                <w:t>limits.h</w:t>
              </w:r>
              <w:proofErr w:type="spellEnd"/>
              <w:r w:rsidRPr="00B269D3">
                <w:rPr>
                  <w:rFonts w:ascii="Courier New" w:eastAsia="Times New Roman" w:hAnsi="Courier New" w:cs="Courier New"/>
                  <w:sz w:val="20"/>
                  <w:szCs w:val="20"/>
                </w:rPr>
                <w:t>&gt;</w:t>
              </w:r>
            </w:ins>
          </w:p>
          <w:p w:rsidR="00B269D3" w:rsidRPr="00B269D3" w:rsidRDefault="00B269D3" w:rsidP="00B269D3">
            <w:pPr>
              <w:spacing w:after="0" w:line="240" w:lineRule="auto"/>
              <w:rPr>
                <w:ins w:id="1921" w:author="Mishra, Siddharth" w:date="2014-08-08T11:15:00Z"/>
                <w:rFonts w:ascii="Times New Roman" w:eastAsia="Times New Roman" w:hAnsi="Times New Roman" w:cs="Times New Roman"/>
                <w:sz w:val="24"/>
                <w:szCs w:val="24"/>
              </w:rPr>
            </w:pPr>
            <w:ins w:id="1922"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23" w:author="Mishra, Siddharth" w:date="2014-08-08T11:15:00Z"/>
                <w:rFonts w:ascii="Times New Roman" w:eastAsia="Times New Roman" w:hAnsi="Times New Roman" w:cs="Times New Roman"/>
                <w:sz w:val="24"/>
                <w:szCs w:val="24"/>
              </w:rPr>
            </w:pPr>
            <w:ins w:id="1924" w:author="Mishra, Siddharth" w:date="2014-08-08T11:15:00Z">
              <w:r w:rsidRPr="00B269D3">
                <w:rPr>
                  <w:rFonts w:ascii="Courier New" w:eastAsia="Times New Roman" w:hAnsi="Courier New" w:cs="Courier New"/>
                  <w:sz w:val="20"/>
                  <w:szCs w:val="20"/>
                </w:rPr>
                <w:t>/* A binary tree node has data, pointer to left child</w:t>
              </w:r>
            </w:ins>
          </w:p>
          <w:p w:rsidR="00B269D3" w:rsidRPr="00B269D3" w:rsidRDefault="00B269D3" w:rsidP="00B269D3">
            <w:pPr>
              <w:spacing w:after="0" w:line="240" w:lineRule="auto"/>
              <w:rPr>
                <w:ins w:id="1925" w:author="Mishra, Siddharth" w:date="2014-08-08T11:15:00Z"/>
                <w:rFonts w:ascii="Times New Roman" w:eastAsia="Times New Roman" w:hAnsi="Times New Roman" w:cs="Times New Roman"/>
                <w:sz w:val="24"/>
                <w:szCs w:val="24"/>
              </w:rPr>
            </w:pPr>
            <w:ins w:id="1926" w:author="Mishra, Siddharth" w:date="2014-08-08T11:15:00Z">
              <w:r w:rsidRPr="00B269D3">
                <w:rPr>
                  <w:rFonts w:ascii="Courier New" w:eastAsia="Times New Roman" w:hAnsi="Courier New" w:cs="Courier New"/>
                  <w:sz w:val="20"/>
                  <w:szCs w:val="20"/>
                </w:rPr>
                <w:t>   and a pointer to right child */</w:t>
              </w:r>
            </w:ins>
          </w:p>
          <w:p w:rsidR="00B269D3" w:rsidRPr="00B269D3" w:rsidRDefault="00B269D3" w:rsidP="00B269D3">
            <w:pPr>
              <w:spacing w:after="0" w:line="240" w:lineRule="auto"/>
              <w:rPr>
                <w:ins w:id="1927" w:author="Mishra, Siddharth" w:date="2014-08-08T11:15:00Z"/>
                <w:rFonts w:ascii="Times New Roman" w:eastAsia="Times New Roman" w:hAnsi="Times New Roman" w:cs="Times New Roman"/>
                <w:sz w:val="24"/>
                <w:szCs w:val="24"/>
              </w:rPr>
            </w:pPr>
            <w:proofErr w:type="spellStart"/>
            <w:ins w:id="1928" w:author="Mishra, Siddharth" w:date="2014-08-08T11:15:00Z">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w:t>
              </w:r>
            </w:ins>
          </w:p>
          <w:p w:rsidR="00B269D3" w:rsidRPr="00B269D3" w:rsidRDefault="00B269D3" w:rsidP="00B269D3">
            <w:pPr>
              <w:spacing w:after="0" w:line="240" w:lineRule="auto"/>
              <w:rPr>
                <w:ins w:id="1929" w:author="Mishra, Siddharth" w:date="2014-08-08T11:15:00Z"/>
                <w:rFonts w:ascii="Times New Roman" w:eastAsia="Times New Roman" w:hAnsi="Times New Roman" w:cs="Times New Roman"/>
                <w:sz w:val="24"/>
                <w:szCs w:val="24"/>
              </w:rPr>
            </w:pPr>
            <w:ins w:id="1930" w:author="Mishra, Siddharth" w:date="2014-08-08T11:15:00Z">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1931" w:author="Mishra, Siddharth" w:date="2014-08-08T11:15:00Z"/>
                <w:rFonts w:ascii="Times New Roman" w:eastAsia="Times New Roman" w:hAnsi="Times New Roman" w:cs="Times New Roman"/>
                <w:sz w:val="24"/>
                <w:szCs w:val="24"/>
              </w:rPr>
            </w:pPr>
            <w:ins w:id="1932"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data;</w:t>
              </w:r>
            </w:ins>
          </w:p>
          <w:p w:rsidR="00B269D3" w:rsidRPr="00B269D3" w:rsidRDefault="00B269D3" w:rsidP="00B269D3">
            <w:pPr>
              <w:spacing w:after="0" w:line="240" w:lineRule="auto"/>
              <w:rPr>
                <w:ins w:id="1933" w:author="Mishra, Siddharth" w:date="2014-08-08T11:15:00Z"/>
                <w:rFonts w:ascii="Times New Roman" w:eastAsia="Times New Roman" w:hAnsi="Times New Roman" w:cs="Times New Roman"/>
                <w:sz w:val="24"/>
                <w:szCs w:val="24"/>
              </w:rPr>
            </w:pPr>
            <w:ins w:id="1934"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 left;</w:t>
              </w:r>
            </w:ins>
          </w:p>
          <w:p w:rsidR="00B269D3" w:rsidRPr="00B269D3" w:rsidRDefault="00B269D3" w:rsidP="00B269D3">
            <w:pPr>
              <w:spacing w:after="0" w:line="240" w:lineRule="auto"/>
              <w:rPr>
                <w:ins w:id="1935" w:author="Mishra, Siddharth" w:date="2014-08-08T11:15:00Z"/>
                <w:rFonts w:ascii="Times New Roman" w:eastAsia="Times New Roman" w:hAnsi="Times New Roman" w:cs="Times New Roman"/>
                <w:sz w:val="24"/>
                <w:szCs w:val="24"/>
              </w:rPr>
            </w:pPr>
            <w:ins w:id="1936"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 right;</w:t>
              </w:r>
            </w:ins>
          </w:p>
          <w:p w:rsidR="00B269D3" w:rsidRPr="00B269D3" w:rsidRDefault="00B269D3" w:rsidP="00B269D3">
            <w:pPr>
              <w:spacing w:after="0" w:line="240" w:lineRule="auto"/>
              <w:rPr>
                <w:ins w:id="1937" w:author="Mishra, Siddharth" w:date="2014-08-08T11:15:00Z"/>
                <w:rFonts w:ascii="Times New Roman" w:eastAsia="Times New Roman" w:hAnsi="Times New Roman" w:cs="Times New Roman"/>
                <w:sz w:val="24"/>
                <w:szCs w:val="24"/>
              </w:rPr>
            </w:pPr>
            <w:ins w:id="1938" w:author="Mishra, Siddharth" w:date="2014-08-08T11:15:00Z">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1939" w:author="Mishra, Siddharth" w:date="2014-08-08T11:15:00Z"/>
                <w:rFonts w:ascii="Times New Roman" w:eastAsia="Times New Roman" w:hAnsi="Times New Roman" w:cs="Times New Roman"/>
                <w:sz w:val="24"/>
                <w:szCs w:val="24"/>
              </w:rPr>
            </w:pPr>
            <w:ins w:id="1940"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41" w:author="Mishra, Siddharth" w:date="2014-08-08T11:15:00Z"/>
                <w:rFonts w:ascii="Times New Roman" w:eastAsia="Times New Roman" w:hAnsi="Times New Roman" w:cs="Times New Roman"/>
                <w:sz w:val="24"/>
                <w:szCs w:val="24"/>
              </w:rPr>
            </w:pPr>
            <w:proofErr w:type="spellStart"/>
            <w:ins w:id="1942" w:author="Mishra, Siddharth" w:date="2014-08-08T11:15:00Z">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isBSTUtil</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node, </w:t>
              </w:r>
              <w:proofErr w:type="spellStart"/>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min, </w:t>
              </w:r>
              <w:proofErr w:type="spellStart"/>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max);</w:t>
              </w:r>
            </w:ins>
          </w:p>
          <w:p w:rsidR="00B269D3" w:rsidRPr="00B269D3" w:rsidRDefault="00B269D3" w:rsidP="00B269D3">
            <w:pPr>
              <w:spacing w:after="0" w:line="240" w:lineRule="auto"/>
              <w:rPr>
                <w:ins w:id="1943" w:author="Mishra, Siddharth" w:date="2014-08-08T11:15:00Z"/>
                <w:rFonts w:ascii="Times New Roman" w:eastAsia="Times New Roman" w:hAnsi="Times New Roman" w:cs="Times New Roman"/>
                <w:sz w:val="24"/>
                <w:szCs w:val="24"/>
              </w:rPr>
            </w:pPr>
            <w:ins w:id="1944"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45" w:author="Mishra, Siddharth" w:date="2014-08-08T11:15:00Z"/>
                <w:rFonts w:ascii="Times New Roman" w:eastAsia="Times New Roman" w:hAnsi="Times New Roman" w:cs="Times New Roman"/>
                <w:sz w:val="24"/>
                <w:szCs w:val="24"/>
              </w:rPr>
            </w:pPr>
            <w:ins w:id="1946" w:author="Mishra, Siddharth" w:date="2014-08-08T11:15:00Z">
              <w:r w:rsidRPr="00B269D3">
                <w:rPr>
                  <w:rFonts w:ascii="Courier New" w:eastAsia="Times New Roman" w:hAnsi="Courier New" w:cs="Courier New"/>
                  <w:sz w:val="20"/>
                  <w:szCs w:val="20"/>
                </w:rPr>
                <w:t xml:space="preserve">/* Returns true if the given tree is a binary search tree </w:t>
              </w:r>
            </w:ins>
          </w:p>
          <w:p w:rsidR="00B269D3" w:rsidRPr="00B269D3" w:rsidRDefault="00B269D3" w:rsidP="00B269D3">
            <w:pPr>
              <w:spacing w:after="0" w:line="240" w:lineRule="auto"/>
              <w:rPr>
                <w:ins w:id="1947" w:author="Mishra, Siddharth" w:date="2014-08-08T11:15:00Z"/>
                <w:rFonts w:ascii="Times New Roman" w:eastAsia="Times New Roman" w:hAnsi="Times New Roman" w:cs="Times New Roman"/>
                <w:sz w:val="24"/>
                <w:szCs w:val="24"/>
              </w:rPr>
            </w:pPr>
            <w:ins w:id="1948" w:author="Mishra, Siddharth" w:date="2014-08-08T11:15:00Z">
              <w:r w:rsidRPr="00B269D3">
                <w:rPr>
                  <w:rFonts w:ascii="Courier New" w:eastAsia="Times New Roman" w:hAnsi="Courier New" w:cs="Courier New"/>
                  <w:sz w:val="20"/>
                  <w:szCs w:val="20"/>
                </w:rPr>
                <w:t> (</w:t>
              </w:r>
              <w:proofErr w:type="gramStart"/>
              <w:r w:rsidRPr="00B269D3">
                <w:rPr>
                  <w:rFonts w:ascii="Courier New" w:eastAsia="Times New Roman" w:hAnsi="Courier New" w:cs="Courier New"/>
                  <w:sz w:val="20"/>
                  <w:szCs w:val="20"/>
                </w:rPr>
                <w:t>efficient</w:t>
              </w:r>
              <w:proofErr w:type="gramEnd"/>
              <w:r w:rsidRPr="00B269D3">
                <w:rPr>
                  <w:rFonts w:ascii="Courier New" w:eastAsia="Times New Roman" w:hAnsi="Courier New" w:cs="Courier New"/>
                  <w:sz w:val="20"/>
                  <w:szCs w:val="20"/>
                </w:rPr>
                <w:t xml:space="preserve"> version). */</w:t>
              </w:r>
            </w:ins>
          </w:p>
          <w:p w:rsidR="00B269D3" w:rsidRPr="00B269D3" w:rsidRDefault="00B269D3" w:rsidP="00B269D3">
            <w:pPr>
              <w:spacing w:after="0" w:line="240" w:lineRule="auto"/>
              <w:rPr>
                <w:ins w:id="1949" w:author="Mishra, Siddharth" w:date="2014-08-08T11:15:00Z"/>
                <w:rFonts w:ascii="Times New Roman" w:eastAsia="Times New Roman" w:hAnsi="Times New Roman" w:cs="Times New Roman"/>
                <w:sz w:val="24"/>
                <w:szCs w:val="24"/>
              </w:rPr>
            </w:pPr>
            <w:proofErr w:type="spellStart"/>
            <w:ins w:id="1950" w:author="Mishra, Siddharth" w:date="2014-08-08T11:15:00Z">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node) </w:t>
              </w:r>
            </w:ins>
          </w:p>
          <w:p w:rsidR="00B269D3" w:rsidRPr="00B269D3" w:rsidRDefault="00B269D3" w:rsidP="00B269D3">
            <w:pPr>
              <w:spacing w:after="0" w:line="240" w:lineRule="auto"/>
              <w:rPr>
                <w:ins w:id="1951" w:author="Mishra, Siddharth" w:date="2014-08-08T11:15:00Z"/>
                <w:rFonts w:ascii="Times New Roman" w:eastAsia="Times New Roman" w:hAnsi="Times New Roman" w:cs="Times New Roman"/>
                <w:sz w:val="24"/>
                <w:szCs w:val="24"/>
              </w:rPr>
            </w:pPr>
            <w:ins w:id="1952" w:author="Mishra, Siddharth" w:date="2014-08-08T11:15:00Z">
              <w:r w:rsidRPr="00B269D3">
                <w:rPr>
                  <w:rFonts w:ascii="Courier New" w:eastAsia="Times New Roman" w:hAnsi="Courier New" w:cs="Courier New"/>
                  <w:sz w:val="20"/>
                  <w:szCs w:val="20"/>
                </w:rPr>
                <w:t xml:space="preserve">{ </w:t>
              </w:r>
            </w:ins>
          </w:p>
          <w:p w:rsidR="00B269D3" w:rsidRPr="00B269D3" w:rsidRDefault="00B269D3" w:rsidP="00B269D3">
            <w:pPr>
              <w:spacing w:after="0" w:line="240" w:lineRule="auto"/>
              <w:rPr>
                <w:ins w:id="1953" w:author="Mishra, Siddharth" w:date="2014-08-08T11:15:00Z"/>
                <w:rFonts w:ascii="Times New Roman" w:eastAsia="Times New Roman" w:hAnsi="Times New Roman" w:cs="Times New Roman"/>
                <w:sz w:val="24"/>
                <w:szCs w:val="24"/>
              </w:rPr>
            </w:pPr>
            <w:ins w:id="1954" w:author="Mishra, Siddharth" w:date="2014-08-08T11:15:00Z">
              <w:r w:rsidRPr="00B269D3">
                <w:rPr>
                  <w:rFonts w:ascii="Courier New" w:eastAsia="Times New Roman" w:hAnsi="Courier New" w:cs="Courier New"/>
                  <w:sz w:val="20"/>
                  <w:szCs w:val="20"/>
                </w:rPr>
                <w:t>  return(</w:t>
              </w:r>
              <w:proofErr w:type="spellStart"/>
              <w:r w:rsidRPr="00B269D3">
                <w:rPr>
                  <w:rFonts w:ascii="Courier New" w:eastAsia="Times New Roman" w:hAnsi="Courier New" w:cs="Courier New"/>
                  <w:sz w:val="20"/>
                  <w:szCs w:val="20"/>
                </w:rPr>
                <w:t>isBSTUtil</w:t>
              </w:r>
              <w:proofErr w:type="spellEnd"/>
              <w:r w:rsidRPr="00B269D3">
                <w:rPr>
                  <w:rFonts w:ascii="Courier New" w:eastAsia="Times New Roman" w:hAnsi="Courier New" w:cs="Courier New"/>
                  <w:sz w:val="20"/>
                  <w:szCs w:val="20"/>
                </w:rPr>
                <w:t xml:space="preserve">(node, INT_MIN, INT_MAX)); </w:t>
              </w:r>
            </w:ins>
          </w:p>
          <w:p w:rsidR="00B269D3" w:rsidRPr="00B269D3" w:rsidRDefault="00B269D3" w:rsidP="00B269D3">
            <w:pPr>
              <w:spacing w:after="0" w:line="240" w:lineRule="auto"/>
              <w:rPr>
                <w:ins w:id="1955" w:author="Mishra, Siddharth" w:date="2014-08-08T11:15:00Z"/>
                <w:rFonts w:ascii="Times New Roman" w:eastAsia="Times New Roman" w:hAnsi="Times New Roman" w:cs="Times New Roman"/>
                <w:sz w:val="24"/>
                <w:szCs w:val="24"/>
              </w:rPr>
            </w:pPr>
            <w:ins w:id="1956" w:author="Mishra, Siddharth" w:date="2014-08-08T11:15:00Z">
              <w:r w:rsidRPr="00B269D3">
                <w:rPr>
                  <w:rFonts w:ascii="Courier New" w:eastAsia="Times New Roman" w:hAnsi="Courier New" w:cs="Courier New"/>
                  <w:sz w:val="20"/>
                  <w:szCs w:val="20"/>
                </w:rPr>
                <w:t xml:space="preserve">} </w:t>
              </w:r>
            </w:ins>
          </w:p>
          <w:p w:rsidR="00B269D3" w:rsidRPr="00B269D3" w:rsidRDefault="00B269D3" w:rsidP="00B269D3">
            <w:pPr>
              <w:spacing w:after="0" w:line="240" w:lineRule="auto"/>
              <w:rPr>
                <w:ins w:id="1957" w:author="Mishra, Siddharth" w:date="2014-08-08T11:15:00Z"/>
                <w:rFonts w:ascii="Times New Roman" w:eastAsia="Times New Roman" w:hAnsi="Times New Roman" w:cs="Times New Roman"/>
                <w:sz w:val="24"/>
                <w:szCs w:val="24"/>
              </w:rPr>
            </w:pPr>
            <w:ins w:id="1958"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59" w:author="Mishra, Siddharth" w:date="2014-08-08T11:15:00Z"/>
                <w:rFonts w:ascii="Times New Roman" w:eastAsia="Times New Roman" w:hAnsi="Times New Roman" w:cs="Times New Roman"/>
                <w:sz w:val="24"/>
                <w:szCs w:val="24"/>
              </w:rPr>
            </w:pPr>
            <w:ins w:id="1960" w:author="Mishra, Siddharth" w:date="2014-08-08T11:15:00Z">
              <w:r w:rsidRPr="00B269D3">
                <w:rPr>
                  <w:rFonts w:ascii="Courier New" w:eastAsia="Times New Roman" w:hAnsi="Courier New" w:cs="Courier New"/>
                  <w:sz w:val="20"/>
                  <w:szCs w:val="20"/>
                </w:rPr>
                <w:t xml:space="preserve">/* Returns true if the given tree is a BST and its </w:t>
              </w:r>
            </w:ins>
          </w:p>
          <w:p w:rsidR="00B269D3" w:rsidRPr="00B269D3" w:rsidRDefault="00B269D3" w:rsidP="00B269D3">
            <w:pPr>
              <w:spacing w:after="0" w:line="240" w:lineRule="auto"/>
              <w:rPr>
                <w:ins w:id="1961" w:author="Mishra, Siddharth" w:date="2014-08-08T11:15:00Z"/>
                <w:rFonts w:ascii="Times New Roman" w:eastAsia="Times New Roman" w:hAnsi="Times New Roman" w:cs="Times New Roman"/>
                <w:sz w:val="24"/>
                <w:szCs w:val="24"/>
              </w:rPr>
            </w:pPr>
            <w:ins w:id="1962" w:author="Mishra, Siddharth" w:date="2014-08-08T11:15:00Z">
              <w:r w:rsidRPr="00B269D3">
                <w:rPr>
                  <w:rFonts w:ascii="Courier New" w:eastAsia="Times New Roman" w:hAnsi="Courier New" w:cs="Courier New"/>
                  <w:sz w:val="20"/>
                  <w:szCs w:val="20"/>
                </w:rPr>
                <w:t>   </w:t>
              </w:r>
              <w:proofErr w:type="gramStart"/>
              <w:r w:rsidRPr="00B269D3">
                <w:rPr>
                  <w:rFonts w:ascii="Courier New" w:eastAsia="Times New Roman" w:hAnsi="Courier New" w:cs="Courier New"/>
                  <w:sz w:val="20"/>
                  <w:szCs w:val="20"/>
                </w:rPr>
                <w:t>values</w:t>
              </w:r>
              <w:proofErr w:type="gramEnd"/>
              <w:r w:rsidRPr="00B269D3">
                <w:rPr>
                  <w:rFonts w:ascii="Courier New" w:eastAsia="Times New Roman" w:hAnsi="Courier New" w:cs="Courier New"/>
                  <w:sz w:val="20"/>
                  <w:szCs w:val="20"/>
                </w:rPr>
                <w:t xml:space="preserve"> are &gt;= min and &lt;= max. */</w:t>
              </w:r>
            </w:ins>
          </w:p>
          <w:p w:rsidR="00B269D3" w:rsidRPr="00B269D3" w:rsidRDefault="00B269D3" w:rsidP="00B269D3">
            <w:pPr>
              <w:spacing w:after="0" w:line="240" w:lineRule="auto"/>
              <w:rPr>
                <w:ins w:id="1963" w:author="Mishra, Siddharth" w:date="2014-08-08T11:15:00Z"/>
                <w:rFonts w:ascii="Times New Roman" w:eastAsia="Times New Roman" w:hAnsi="Times New Roman" w:cs="Times New Roman"/>
                <w:sz w:val="24"/>
                <w:szCs w:val="24"/>
              </w:rPr>
            </w:pPr>
            <w:proofErr w:type="spellStart"/>
            <w:ins w:id="1964" w:author="Mishra, Siddharth" w:date="2014-08-08T11:15:00Z">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isBSTUtil</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node, </w:t>
              </w:r>
              <w:proofErr w:type="spellStart"/>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min, </w:t>
              </w:r>
              <w:proofErr w:type="spellStart"/>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max) </w:t>
              </w:r>
            </w:ins>
          </w:p>
          <w:p w:rsidR="00B269D3" w:rsidRPr="00B269D3" w:rsidRDefault="00B269D3" w:rsidP="00B269D3">
            <w:pPr>
              <w:spacing w:after="0" w:line="240" w:lineRule="auto"/>
              <w:rPr>
                <w:ins w:id="1965" w:author="Mishra, Siddharth" w:date="2014-08-08T11:15:00Z"/>
                <w:rFonts w:ascii="Times New Roman" w:eastAsia="Times New Roman" w:hAnsi="Times New Roman" w:cs="Times New Roman"/>
                <w:sz w:val="24"/>
                <w:szCs w:val="24"/>
              </w:rPr>
            </w:pPr>
            <w:ins w:id="1966" w:author="Mishra, Siddharth" w:date="2014-08-08T11:15:00Z">
              <w:r w:rsidRPr="00B269D3">
                <w:rPr>
                  <w:rFonts w:ascii="Courier New" w:eastAsia="Times New Roman" w:hAnsi="Courier New" w:cs="Courier New"/>
                  <w:sz w:val="20"/>
                  <w:szCs w:val="20"/>
                </w:rPr>
                <w:t xml:space="preserve">{ </w:t>
              </w:r>
            </w:ins>
          </w:p>
          <w:p w:rsidR="00B269D3" w:rsidRPr="00B269D3" w:rsidRDefault="00B269D3" w:rsidP="00B269D3">
            <w:pPr>
              <w:spacing w:after="0" w:line="240" w:lineRule="auto"/>
              <w:rPr>
                <w:ins w:id="1967" w:author="Mishra, Siddharth" w:date="2014-08-08T11:15:00Z"/>
                <w:rFonts w:ascii="Times New Roman" w:eastAsia="Times New Roman" w:hAnsi="Times New Roman" w:cs="Times New Roman"/>
                <w:sz w:val="24"/>
                <w:szCs w:val="24"/>
              </w:rPr>
            </w:pPr>
            <w:ins w:id="1968"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69" w:author="Mishra, Siddharth" w:date="2014-08-08T11:15:00Z"/>
                <w:rFonts w:ascii="Times New Roman" w:eastAsia="Times New Roman" w:hAnsi="Times New Roman" w:cs="Times New Roman"/>
                <w:sz w:val="24"/>
                <w:szCs w:val="24"/>
              </w:rPr>
            </w:pPr>
            <w:ins w:id="1970" w:author="Mishra, Siddharth" w:date="2014-08-08T11:15:00Z">
              <w:r w:rsidRPr="00B269D3">
                <w:rPr>
                  <w:rFonts w:ascii="Courier New" w:eastAsia="Times New Roman" w:hAnsi="Courier New" w:cs="Courier New"/>
                  <w:sz w:val="20"/>
                  <w:szCs w:val="20"/>
                </w:rPr>
                <w:t>  /* an empty tree is BST */</w:t>
              </w:r>
            </w:ins>
          </w:p>
          <w:p w:rsidR="00B269D3" w:rsidRPr="00B269D3" w:rsidRDefault="00B269D3" w:rsidP="00B269D3">
            <w:pPr>
              <w:spacing w:after="0" w:line="240" w:lineRule="auto"/>
              <w:rPr>
                <w:ins w:id="1971" w:author="Mishra, Siddharth" w:date="2014-08-08T11:15:00Z"/>
                <w:rFonts w:ascii="Times New Roman" w:eastAsia="Times New Roman" w:hAnsi="Times New Roman" w:cs="Times New Roman"/>
                <w:sz w:val="24"/>
                <w:szCs w:val="24"/>
              </w:rPr>
            </w:pPr>
            <w:ins w:id="1972" w:author="Mishra, Siddharth" w:date="2014-08-08T11:15:00Z">
              <w:r w:rsidRPr="00B269D3">
                <w:rPr>
                  <w:rFonts w:ascii="Courier New" w:eastAsia="Times New Roman" w:hAnsi="Courier New" w:cs="Courier New"/>
                  <w:sz w:val="20"/>
                  <w:szCs w:val="20"/>
                </w:rPr>
                <w:lastRenderedPageBreak/>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(node==NULL) </w:t>
              </w:r>
            </w:ins>
          </w:p>
          <w:p w:rsidR="00B269D3" w:rsidRPr="00B269D3" w:rsidRDefault="00B269D3" w:rsidP="00B269D3">
            <w:pPr>
              <w:spacing w:after="0" w:line="240" w:lineRule="auto"/>
              <w:rPr>
                <w:ins w:id="1973" w:author="Mishra, Siddharth" w:date="2014-08-08T11:15:00Z"/>
                <w:rFonts w:ascii="Times New Roman" w:eastAsia="Times New Roman" w:hAnsi="Times New Roman" w:cs="Times New Roman"/>
                <w:sz w:val="24"/>
                <w:szCs w:val="24"/>
              </w:rPr>
            </w:pPr>
            <w:ins w:id="1974"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1;</w:t>
              </w:r>
            </w:ins>
          </w:p>
          <w:p w:rsidR="00B269D3" w:rsidRPr="00B269D3" w:rsidRDefault="00B269D3" w:rsidP="00B269D3">
            <w:pPr>
              <w:spacing w:after="0" w:line="240" w:lineRule="auto"/>
              <w:rPr>
                <w:ins w:id="1975" w:author="Mishra, Siddharth" w:date="2014-08-08T11:15:00Z"/>
                <w:rFonts w:ascii="Times New Roman" w:eastAsia="Times New Roman" w:hAnsi="Times New Roman" w:cs="Times New Roman"/>
                <w:sz w:val="24"/>
                <w:szCs w:val="24"/>
              </w:rPr>
            </w:pPr>
            <w:ins w:id="1976"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77" w:author="Mishra, Siddharth" w:date="2014-08-08T11:15:00Z"/>
                <w:rFonts w:ascii="Times New Roman" w:eastAsia="Times New Roman" w:hAnsi="Times New Roman" w:cs="Times New Roman"/>
                <w:sz w:val="24"/>
                <w:szCs w:val="24"/>
              </w:rPr>
            </w:pPr>
            <w:ins w:id="1978" w:author="Mishra, Siddharth" w:date="2014-08-08T11:15:00Z">
              <w:r w:rsidRPr="00B269D3">
                <w:rPr>
                  <w:rFonts w:ascii="Courier New" w:eastAsia="Times New Roman" w:hAnsi="Courier New" w:cs="Courier New"/>
                  <w:sz w:val="20"/>
                  <w:szCs w:val="20"/>
                </w:rPr>
                <w:t>  /* false if this node violates the min/max constraint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79" w:author="Mishra, Siddharth" w:date="2014-08-08T11:15:00Z"/>
                <w:rFonts w:ascii="Times New Roman" w:eastAsia="Times New Roman" w:hAnsi="Times New Roman" w:cs="Times New Roman"/>
                <w:sz w:val="24"/>
                <w:szCs w:val="24"/>
              </w:rPr>
            </w:pPr>
            <w:ins w:id="1980"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(node-&gt;data &lt; min || node-&gt;data &gt; max) </w:t>
              </w:r>
            </w:ins>
          </w:p>
          <w:p w:rsidR="00B269D3" w:rsidRPr="00B269D3" w:rsidRDefault="00B269D3" w:rsidP="00B269D3">
            <w:pPr>
              <w:spacing w:after="0" w:line="240" w:lineRule="auto"/>
              <w:rPr>
                <w:ins w:id="1981" w:author="Mishra, Siddharth" w:date="2014-08-08T11:15:00Z"/>
                <w:rFonts w:ascii="Times New Roman" w:eastAsia="Times New Roman" w:hAnsi="Times New Roman" w:cs="Times New Roman"/>
                <w:sz w:val="24"/>
                <w:szCs w:val="24"/>
              </w:rPr>
            </w:pPr>
            <w:ins w:id="1982"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0; </w:t>
              </w:r>
            </w:ins>
          </w:p>
          <w:p w:rsidR="00B269D3" w:rsidRPr="00B269D3" w:rsidRDefault="00B269D3" w:rsidP="00B269D3">
            <w:pPr>
              <w:spacing w:after="0" w:line="240" w:lineRule="auto"/>
              <w:rPr>
                <w:ins w:id="1983" w:author="Mishra, Siddharth" w:date="2014-08-08T11:15:00Z"/>
                <w:rFonts w:ascii="Times New Roman" w:eastAsia="Times New Roman" w:hAnsi="Times New Roman" w:cs="Times New Roman"/>
                <w:sz w:val="24"/>
                <w:szCs w:val="24"/>
              </w:rPr>
            </w:pPr>
            <w:ins w:id="1984"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85" w:author="Mishra, Siddharth" w:date="2014-08-08T11:15:00Z"/>
                <w:rFonts w:ascii="Times New Roman" w:eastAsia="Times New Roman" w:hAnsi="Times New Roman" w:cs="Times New Roman"/>
                <w:sz w:val="24"/>
                <w:szCs w:val="24"/>
              </w:rPr>
            </w:pPr>
            <w:ins w:id="1986" w:author="Mishra, Siddharth" w:date="2014-08-08T11:15:00Z">
              <w:r w:rsidRPr="00B269D3">
                <w:rPr>
                  <w:rFonts w:ascii="Courier New" w:eastAsia="Times New Roman" w:hAnsi="Courier New" w:cs="Courier New"/>
                  <w:sz w:val="20"/>
                  <w:szCs w:val="20"/>
                </w:rPr>
                <w:t xml:space="preserve">  /* otherwise check the </w:t>
              </w:r>
              <w:proofErr w:type="spellStart"/>
              <w:r w:rsidRPr="00B269D3">
                <w:rPr>
                  <w:rFonts w:ascii="Courier New" w:eastAsia="Times New Roman" w:hAnsi="Courier New" w:cs="Courier New"/>
                  <w:sz w:val="20"/>
                  <w:szCs w:val="20"/>
                </w:rPr>
                <w:t>subtrees</w:t>
              </w:r>
              <w:proofErr w:type="spellEnd"/>
              <w:r w:rsidRPr="00B269D3">
                <w:rPr>
                  <w:rFonts w:ascii="Courier New" w:eastAsia="Times New Roman" w:hAnsi="Courier New" w:cs="Courier New"/>
                  <w:sz w:val="20"/>
                  <w:szCs w:val="20"/>
                </w:rPr>
                <w:t xml:space="preserve"> recursively, </w:t>
              </w:r>
            </w:ins>
          </w:p>
          <w:p w:rsidR="00B269D3" w:rsidRPr="00B269D3" w:rsidRDefault="00B269D3" w:rsidP="00B269D3">
            <w:pPr>
              <w:spacing w:after="0" w:line="240" w:lineRule="auto"/>
              <w:rPr>
                <w:ins w:id="1987" w:author="Mishra, Siddharth" w:date="2014-08-08T11:15:00Z"/>
                <w:rFonts w:ascii="Times New Roman" w:eastAsia="Times New Roman" w:hAnsi="Times New Roman" w:cs="Times New Roman"/>
                <w:sz w:val="24"/>
                <w:szCs w:val="24"/>
              </w:rPr>
            </w:pPr>
            <w:ins w:id="1988" w:author="Mishra, Siddharth" w:date="2014-08-08T11:15:00Z">
              <w:r w:rsidRPr="00B269D3">
                <w:rPr>
                  <w:rFonts w:ascii="Courier New" w:eastAsia="Times New Roman" w:hAnsi="Courier New" w:cs="Courier New"/>
                  <w:sz w:val="20"/>
                  <w:szCs w:val="20"/>
                </w:rPr>
                <w:t>   tightening the min or max constraint */</w:t>
              </w:r>
            </w:ins>
          </w:p>
          <w:p w:rsidR="00B269D3" w:rsidRPr="00B269D3" w:rsidRDefault="00B269D3" w:rsidP="00B269D3">
            <w:pPr>
              <w:spacing w:after="0" w:line="240" w:lineRule="auto"/>
              <w:rPr>
                <w:ins w:id="1989" w:author="Mishra, Siddharth" w:date="2014-08-08T11:15:00Z"/>
                <w:rFonts w:ascii="Times New Roman" w:eastAsia="Times New Roman" w:hAnsi="Times New Roman" w:cs="Times New Roman"/>
                <w:sz w:val="24"/>
                <w:szCs w:val="24"/>
              </w:rPr>
            </w:pPr>
            <w:ins w:id="1990" w:author="Mishra, Siddharth" w:date="2014-08-08T11:15:00Z">
              <w:r w:rsidRPr="00B269D3">
                <w:rPr>
                  <w:rFonts w:ascii="Courier New" w:eastAsia="Times New Roman" w:hAnsi="Courier New" w:cs="Courier New"/>
                  <w:sz w:val="20"/>
                  <w:szCs w:val="20"/>
                </w:rPr>
                <w:t>  return</w:t>
              </w:r>
            </w:ins>
          </w:p>
          <w:p w:rsidR="00B269D3" w:rsidRPr="00B269D3" w:rsidRDefault="00B269D3" w:rsidP="00B269D3">
            <w:pPr>
              <w:spacing w:after="0" w:line="240" w:lineRule="auto"/>
              <w:rPr>
                <w:ins w:id="1991" w:author="Mishra, Siddharth" w:date="2014-08-08T11:15:00Z"/>
                <w:rFonts w:ascii="Times New Roman" w:eastAsia="Times New Roman" w:hAnsi="Times New Roman" w:cs="Times New Roman"/>
                <w:sz w:val="24"/>
                <w:szCs w:val="24"/>
              </w:rPr>
            </w:pPr>
            <w:ins w:id="1992"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isBSTUtil</w:t>
              </w:r>
              <w:proofErr w:type="spellEnd"/>
              <w:r w:rsidRPr="00B269D3">
                <w:rPr>
                  <w:rFonts w:ascii="Courier New" w:eastAsia="Times New Roman" w:hAnsi="Courier New" w:cs="Courier New"/>
                  <w:sz w:val="20"/>
                  <w:szCs w:val="20"/>
                </w:rPr>
                <w:t>(node-&gt;left, min, node-&gt;data-1) &amp;&amp;  // Allow only distinct values</w:t>
              </w:r>
            </w:ins>
          </w:p>
          <w:p w:rsidR="00B269D3" w:rsidRPr="00B269D3" w:rsidRDefault="00B269D3" w:rsidP="00B269D3">
            <w:pPr>
              <w:spacing w:after="0" w:line="240" w:lineRule="auto"/>
              <w:rPr>
                <w:ins w:id="1993" w:author="Mishra, Siddharth" w:date="2014-08-08T11:15:00Z"/>
                <w:rFonts w:ascii="Times New Roman" w:eastAsia="Times New Roman" w:hAnsi="Times New Roman" w:cs="Times New Roman"/>
                <w:sz w:val="24"/>
                <w:szCs w:val="24"/>
              </w:rPr>
            </w:pPr>
            <w:ins w:id="1994"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isBSTUtil</w:t>
              </w:r>
              <w:proofErr w:type="spellEnd"/>
              <w:r w:rsidRPr="00B269D3">
                <w:rPr>
                  <w:rFonts w:ascii="Courier New" w:eastAsia="Times New Roman" w:hAnsi="Courier New" w:cs="Courier New"/>
                  <w:sz w:val="20"/>
                  <w:szCs w:val="20"/>
                </w:rPr>
                <w:t>(node-&gt;right, node-&gt;data+1, max);  // Allow only distinct values</w:t>
              </w:r>
            </w:ins>
          </w:p>
          <w:p w:rsidR="00B269D3" w:rsidRPr="00B269D3" w:rsidRDefault="00B269D3" w:rsidP="00B269D3">
            <w:pPr>
              <w:spacing w:after="0" w:line="240" w:lineRule="auto"/>
              <w:rPr>
                <w:ins w:id="1995" w:author="Mishra, Siddharth" w:date="2014-08-08T11:15:00Z"/>
                <w:rFonts w:ascii="Times New Roman" w:eastAsia="Times New Roman" w:hAnsi="Times New Roman" w:cs="Times New Roman"/>
                <w:sz w:val="24"/>
                <w:szCs w:val="24"/>
              </w:rPr>
            </w:pPr>
            <w:ins w:id="1996" w:author="Mishra, Siddharth" w:date="2014-08-08T11:15:00Z">
              <w:r w:rsidRPr="00B269D3">
                <w:rPr>
                  <w:rFonts w:ascii="Courier New" w:eastAsia="Times New Roman" w:hAnsi="Courier New" w:cs="Courier New"/>
                  <w:sz w:val="20"/>
                  <w:szCs w:val="20"/>
                </w:rPr>
                <w:t xml:space="preserve">} </w:t>
              </w:r>
            </w:ins>
          </w:p>
          <w:p w:rsidR="00B269D3" w:rsidRPr="00B269D3" w:rsidRDefault="00B269D3" w:rsidP="00B269D3">
            <w:pPr>
              <w:spacing w:after="0" w:line="240" w:lineRule="auto"/>
              <w:rPr>
                <w:ins w:id="1997" w:author="Mishra, Siddharth" w:date="2014-08-08T11:15:00Z"/>
                <w:rFonts w:ascii="Times New Roman" w:eastAsia="Times New Roman" w:hAnsi="Times New Roman" w:cs="Times New Roman"/>
                <w:sz w:val="24"/>
                <w:szCs w:val="24"/>
              </w:rPr>
            </w:pPr>
            <w:ins w:id="1998"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1999" w:author="Mishra, Siddharth" w:date="2014-08-08T11:15:00Z"/>
                <w:rFonts w:ascii="Times New Roman" w:eastAsia="Times New Roman" w:hAnsi="Times New Roman" w:cs="Times New Roman"/>
                <w:sz w:val="24"/>
                <w:szCs w:val="24"/>
              </w:rPr>
            </w:pPr>
            <w:ins w:id="2000" w:author="Mishra, Siddharth" w:date="2014-08-08T11:15:00Z">
              <w:r w:rsidRPr="00B269D3">
                <w:rPr>
                  <w:rFonts w:ascii="Courier New" w:eastAsia="Times New Roman" w:hAnsi="Courier New" w:cs="Courier New"/>
                  <w:sz w:val="20"/>
                  <w:szCs w:val="20"/>
                </w:rPr>
                <w:t>/* Helper function that allocates a new node with the</w:t>
              </w:r>
            </w:ins>
          </w:p>
          <w:p w:rsidR="00B269D3" w:rsidRPr="00B269D3" w:rsidRDefault="00B269D3" w:rsidP="00B269D3">
            <w:pPr>
              <w:spacing w:after="0" w:line="240" w:lineRule="auto"/>
              <w:rPr>
                <w:ins w:id="2001" w:author="Mishra, Siddharth" w:date="2014-08-08T11:15:00Z"/>
                <w:rFonts w:ascii="Times New Roman" w:eastAsia="Times New Roman" w:hAnsi="Times New Roman" w:cs="Times New Roman"/>
                <w:sz w:val="24"/>
                <w:szCs w:val="24"/>
              </w:rPr>
            </w:pPr>
            <w:ins w:id="2002" w:author="Mishra, Siddharth" w:date="2014-08-08T11:15:00Z">
              <w:r w:rsidRPr="00B269D3">
                <w:rPr>
                  <w:rFonts w:ascii="Courier New" w:eastAsia="Times New Roman" w:hAnsi="Courier New" w:cs="Courier New"/>
                  <w:sz w:val="20"/>
                  <w:szCs w:val="20"/>
                </w:rPr>
                <w:t>   </w:t>
              </w:r>
              <w:proofErr w:type="gramStart"/>
              <w:r w:rsidRPr="00B269D3">
                <w:rPr>
                  <w:rFonts w:ascii="Courier New" w:eastAsia="Times New Roman" w:hAnsi="Courier New" w:cs="Courier New"/>
                  <w:sz w:val="20"/>
                  <w:szCs w:val="20"/>
                </w:rPr>
                <w:t>given</w:t>
              </w:r>
              <w:proofErr w:type="gramEnd"/>
              <w:r w:rsidRPr="00B269D3">
                <w:rPr>
                  <w:rFonts w:ascii="Courier New" w:eastAsia="Times New Roman" w:hAnsi="Courier New" w:cs="Courier New"/>
                  <w:sz w:val="20"/>
                  <w:szCs w:val="20"/>
                </w:rPr>
                <w:t xml:space="preserve"> data and NULL left and right pointers. */</w:t>
              </w:r>
            </w:ins>
          </w:p>
          <w:p w:rsidR="00B269D3" w:rsidRPr="00B269D3" w:rsidRDefault="00B269D3" w:rsidP="00B269D3">
            <w:pPr>
              <w:spacing w:after="0" w:line="240" w:lineRule="auto"/>
              <w:rPr>
                <w:ins w:id="2003" w:author="Mishra, Siddharth" w:date="2014-08-08T11:15:00Z"/>
                <w:rFonts w:ascii="Times New Roman" w:eastAsia="Times New Roman" w:hAnsi="Times New Roman" w:cs="Times New Roman"/>
                <w:sz w:val="24"/>
                <w:szCs w:val="24"/>
              </w:rPr>
            </w:pPr>
            <w:proofErr w:type="spellStart"/>
            <w:ins w:id="2004" w:author="Mishra, Siddharth" w:date="2014-08-08T11:15:00Z">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w:t>
              </w:r>
              <w:proofErr w:type="spellStart"/>
              <w:r w:rsidRPr="00B269D3">
                <w:rPr>
                  <w:rFonts w:ascii="Courier New" w:eastAsia="Times New Roman" w:hAnsi="Courier New" w:cs="Courier New"/>
                  <w:sz w:val="20"/>
                  <w:szCs w:val="20"/>
                </w:rPr>
                <w:t>newNode</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data)</w:t>
              </w:r>
            </w:ins>
          </w:p>
          <w:p w:rsidR="00B269D3" w:rsidRPr="00B269D3" w:rsidRDefault="00B269D3" w:rsidP="00B269D3">
            <w:pPr>
              <w:spacing w:after="0" w:line="240" w:lineRule="auto"/>
              <w:rPr>
                <w:ins w:id="2005" w:author="Mishra, Siddharth" w:date="2014-08-08T11:15:00Z"/>
                <w:rFonts w:ascii="Times New Roman" w:eastAsia="Times New Roman" w:hAnsi="Times New Roman" w:cs="Times New Roman"/>
                <w:sz w:val="24"/>
                <w:szCs w:val="24"/>
              </w:rPr>
            </w:pPr>
            <w:ins w:id="2006" w:author="Mishra, Siddharth" w:date="2014-08-08T11:15:00Z">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2007" w:author="Mishra, Siddharth" w:date="2014-08-08T11:15:00Z"/>
                <w:rFonts w:ascii="Times New Roman" w:eastAsia="Times New Roman" w:hAnsi="Times New Roman" w:cs="Times New Roman"/>
                <w:sz w:val="24"/>
                <w:szCs w:val="24"/>
              </w:rPr>
            </w:pPr>
            <w:ins w:id="2008"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 node = (</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w:t>
              </w:r>
            </w:ins>
          </w:p>
          <w:p w:rsidR="00B269D3" w:rsidRPr="00B269D3" w:rsidRDefault="00B269D3" w:rsidP="00B269D3">
            <w:pPr>
              <w:spacing w:after="0" w:line="240" w:lineRule="auto"/>
              <w:rPr>
                <w:ins w:id="2009" w:author="Mishra, Siddharth" w:date="2014-08-08T11:15:00Z"/>
                <w:rFonts w:ascii="Times New Roman" w:eastAsia="Times New Roman" w:hAnsi="Times New Roman" w:cs="Times New Roman"/>
                <w:sz w:val="24"/>
                <w:szCs w:val="24"/>
              </w:rPr>
            </w:pPr>
            <w:ins w:id="2010"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malloc</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sizeof</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w:t>
              </w:r>
            </w:ins>
          </w:p>
          <w:p w:rsidR="00B269D3" w:rsidRPr="00B269D3" w:rsidRDefault="00B269D3" w:rsidP="00B269D3">
            <w:pPr>
              <w:spacing w:after="0" w:line="240" w:lineRule="auto"/>
              <w:rPr>
                <w:ins w:id="2011" w:author="Mishra, Siddharth" w:date="2014-08-08T11:15:00Z"/>
                <w:rFonts w:ascii="Times New Roman" w:eastAsia="Times New Roman" w:hAnsi="Times New Roman" w:cs="Times New Roman"/>
                <w:sz w:val="24"/>
                <w:szCs w:val="24"/>
              </w:rPr>
            </w:pPr>
            <w:ins w:id="2012" w:author="Mishra, Siddharth" w:date="2014-08-08T11:15:00Z">
              <w:r w:rsidRPr="00B269D3">
                <w:rPr>
                  <w:rFonts w:ascii="Courier New" w:eastAsia="Times New Roman" w:hAnsi="Courier New" w:cs="Courier New"/>
                  <w:sz w:val="20"/>
                  <w:szCs w:val="20"/>
                </w:rPr>
                <w:t>  node-&gt;data = data;</w:t>
              </w:r>
            </w:ins>
          </w:p>
          <w:p w:rsidR="00B269D3" w:rsidRPr="00B269D3" w:rsidRDefault="00B269D3" w:rsidP="00B269D3">
            <w:pPr>
              <w:spacing w:after="0" w:line="240" w:lineRule="auto"/>
              <w:rPr>
                <w:ins w:id="2013" w:author="Mishra, Siddharth" w:date="2014-08-08T11:15:00Z"/>
                <w:rFonts w:ascii="Times New Roman" w:eastAsia="Times New Roman" w:hAnsi="Times New Roman" w:cs="Times New Roman"/>
                <w:sz w:val="24"/>
                <w:szCs w:val="24"/>
              </w:rPr>
            </w:pPr>
            <w:ins w:id="2014" w:author="Mishra, Siddharth" w:date="2014-08-08T11:15:00Z">
              <w:r w:rsidRPr="00B269D3">
                <w:rPr>
                  <w:rFonts w:ascii="Courier New" w:eastAsia="Times New Roman" w:hAnsi="Courier New" w:cs="Courier New"/>
                  <w:sz w:val="20"/>
                  <w:szCs w:val="20"/>
                </w:rPr>
                <w:t>  node-&gt;left = NULL;</w:t>
              </w:r>
            </w:ins>
          </w:p>
          <w:p w:rsidR="00B269D3" w:rsidRPr="00B269D3" w:rsidRDefault="00B269D3" w:rsidP="00B269D3">
            <w:pPr>
              <w:spacing w:after="0" w:line="240" w:lineRule="auto"/>
              <w:rPr>
                <w:ins w:id="2015" w:author="Mishra, Siddharth" w:date="2014-08-08T11:15:00Z"/>
                <w:rFonts w:ascii="Times New Roman" w:eastAsia="Times New Roman" w:hAnsi="Times New Roman" w:cs="Times New Roman"/>
                <w:sz w:val="24"/>
                <w:szCs w:val="24"/>
              </w:rPr>
            </w:pPr>
            <w:ins w:id="2016" w:author="Mishra, Siddharth" w:date="2014-08-08T11:15:00Z">
              <w:r w:rsidRPr="00B269D3">
                <w:rPr>
                  <w:rFonts w:ascii="Courier New" w:eastAsia="Times New Roman" w:hAnsi="Courier New" w:cs="Courier New"/>
                  <w:sz w:val="20"/>
                  <w:szCs w:val="20"/>
                </w:rPr>
                <w:t>  node-&gt;right = NULL;</w:t>
              </w:r>
            </w:ins>
          </w:p>
          <w:p w:rsidR="00B269D3" w:rsidRPr="00B269D3" w:rsidRDefault="00B269D3" w:rsidP="00B269D3">
            <w:pPr>
              <w:spacing w:after="0" w:line="240" w:lineRule="auto"/>
              <w:rPr>
                <w:ins w:id="2017" w:author="Mishra, Siddharth" w:date="2014-08-08T11:15:00Z"/>
                <w:rFonts w:ascii="Times New Roman" w:eastAsia="Times New Roman" w:hAnsi="Times New Roman" w:cs="Times New Roman"/>
                <w:sz w:val="24"/>
                <w:szCs w:val="24"/>
              </w:rPr>
            </w:pPr>
            <w:ins w:id="2018"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019" w:author="Mishra, Siddharth" w:date="2014-08-08T11:15:00Z"/>
                <w:rFonts w:ascii="Times New Roman" w:eastAsia="Times New Roman" w:hAnsi="Times New Roman" w:cs="Times New Roman"/>
                <w:sz w:val="24"/>
                <w:szCs w:val="24"/>
              </w:rPr>
            </w:pPr>
            <w:ins w:id="2020" w:author="Mishra, Siddharth" w:date="2014-08-08T11:15:00Z">
              <w:r w:rsidRPr="00B269D3">
                <w:rPr>
                  <w:rFonts w:ascii="Courier New" w:eastAsia="Times New Roman" w:hAnsi="Courier New" w:cs="Courier New"/>
                  <w:sz w:val="20"/>
                  <w:szCs w:val="20"/>
                </w:rPr>
                <w:t>  return(node);</w:t>
              </w:r>
            </w:ins>
          </w:p>
          <w:p w:rsidR="00B269D3" w:rsidRPr="00B269D3" w:rsidRDefault="00B269D3" w:rsidP="00B269D3">
            <w:pPr>
              <w:spacing w:after="0" w:line="240" w:lineRule="auto"/>
              <w:rPr>
                <w:ins w:id="2021" w:author="Mishra, Siddharth" w:date="2014-08-08T11:15:00Z"/>
                <w:rFonts w:ascii="Times New Roman" w:eastAsia="Times New Roman" w:hAnsi="Times New Roman" w:cs="Times New Roman"/>
                <w:sz w:val="24"/>
                <w:szCs w:val="24"/>
              </w:rPr>
            </w:pPr>
            <w:ins w:id="2022" w:author="Mishra, Siddharth" w:date="2014-08-08T11:15:00Z">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2023" w:author="Mishra, Siddharth" w:date="2014-08-08T11:15:00Z"/>
                <w:rFonts w:ascii="Times New Roman" w:eastAsia="Times New Roman" w:hAnsi="Times New Roman" w:cs="Times New Roman"/>
                <w:sz w:val="24"/>
                <w:szCs w:val="24"/>
              </w:rPr>
            </w:pPr>
            <w:ins w:id="2024"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025" w:author="Mishra, Siddharth" w:date="2014-08-08T11:15:00Z"/>
                <w:rFonts w:ascii="Times New Roman" w:eastAsia="Times New Roman" w:hAnsi="Times New Roman" w:cs="Times New Roman"/>
                <w:sz w:val="24"/>
                <w:szCs w:val="24"/>
              </w:rPr>
            </w:pPr>
            <w:ins w:id="2026" w:author="Mishra, Siddharth" w:date="2014-08-08T11:15:00Z">
              <w:r w:rsidRPr="00B269D3">
                <w:rPr>
                  <w:rFonts w:ascii="Courier New" w:eastAsia="Times New Roman" w:hAnsi="Courier New" w:cs="Courier New"/>
                  <w:sz w:val="20"/>
                  <w:szCs w:val="20"/>
                </w:rPr>
                <w:t>/* Driver program to test above functions*/</w:t>
              </w:r>
            </w:ins>
          </w:p>
          <w:p w:rsidR="00B269D3" w:rsidRPr="00B269D3" w:rsidRDefault="00B269D3" w:rsidP="00B269D3">
            <w:pPr>
              <w:spacing w:after="0" w:line="240" w:lineRule="auto"/>
              <w:rPr>
                <w:ins w:id="2027" w:author="Mishra, Siddharth" w:date="2014-08-08T11:15:00Z"/>
                <w:rFonts w:ascii="Times New Roman" w:eastAsia="Times New Roman" w:hAnsi="Times New Roman" w:cs="Times New Roman"/>
                <w:sz w:val="24"/>
                <w:szCs w:val="24"/>
              </w:rPr>
            </w:pPr>
            <w:proofErr w:type="spellStart"/>
            <w:ins w:id="2028" w:author="Mishra, Siddharth" w:date="2014-08-08T11:15:00Z">
              <w:r w:rsidRPr="00B269D3">
                <w:rPr>
                  <w:rFonts w:ascii="Courier New" w:eastAsia="Times New Roman" w:hAnsi="Courier New" w:cs="Courier New"/>
                  <w:sz w:val="20"/>
                  <w:szCs w:val="20"/>
                </w:rPr>
                <w:t>int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main()</w:t>
              </w:r>
            </w:ins>
          </w:p>
          <w:p w:rsidR="00B269D3" w:rsidRPr="00B269D3" w:rsidRDefault="00B269D3" w:rsidP="00B269D3">
            <w:pPr>
              <w:spacing w:after="0" w:line="240" w:lineRule="auto"/>
              <w:rPr>
                <w:ins w:id="2029" w:author="Mishra, Siddharth" w:date="2014-08-08T11:15:00Z"/>
                <w:rFonts w:ascii="Times New Roman" w:eastAsia="Times New Roman" w:hAnsi="Times New Roman" w:cs="Times New Roman"/>
                <w:sz w:val="24"/>
                <w:szCs w:val="24"/>
              </w:rPr>
            </w:pPr>
            <w:ins w:id="2030" w:author="Mishra, Siddharth" w:date="2014-08-08T11:15:00Z">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2031" w:author="Mishra, Siddharth" w:date="2014-08-08T11:15:00Z"/>
                <w:rFonts w:ascii="Times New Roman" w:eastAsia="Times New Roman" w:hAnsi="Times New Roman" w:cs="Times New Roman"/>
                <w:sz w:val="24"/>
                <w:szCs w:val="24"/>
              </w:rPr>
            </w:pPr>
            <w:ins w:id="2032"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 xml:space="preserve">node *root = </w:t>
              </w:r>
              <w:proofErr w:type="spellStart"/>
              <w:r w:rsidRPr="00B269D3">
                <w:rPr>
                  <w:rFonts w:ascii="Courier New" w:eastAsia="Times New Roman" w:hAnsi="Courier New" w:cs="Courier New"/>
                  <w:sz w:val="20"/>
                  <w:szCs w:val="20"/>
                </w:rPr>
                <w:t>newNode</w:t>
              </w:r>
              <w:proofErr w:type="spellEnd"/>
              <w:r w:rsidRPr="00B269D3">
                <w:rPr>
                  <w:rFonts w:ascii="Courier New" w:eastAsia="Times New Roman" w:hAnsi="Courier New" w:cs="Courier New"/>
                  <w:sz w:val="20"/>
                  <w:szCs w:val="20"/>
                </w:rPr>
                <w:t>(4);</w:t>
              </w:r>
            </w:ins>
          </w:p>
          <w:p w:rsidR="00B269D3" w:rsidRPr="00B269D3" w:rsidRDefault="00B269D3" w:rsidP="00B269D3">
            <w:pPr>
              <w:spacing w:after="0" w:line="240" w:lineRule="auto"/>
              <w:rPr>
                <w:ins w:id="2033" w:author="Mishra, Siddharth" w:date="2014-08-08T11:15:00Z"/>
                <w:rFonts w:ascii="Times New Roman" w:eastAsia="Times New Roman" w:hAnsi="Times New Roman" w:cs="Times New Roman"/>
                <w:sz w:val="24"/>
                <w:szCs w:val="24"/>
              </w:rPr>
            </w:pPr>
            <w:ins w:id="2034" w:author="Mishra, Siddharth" w:date="2014-08-08T11:15:00Z">
              <w:r w:rsidRPr="00B269D3">
                <w:rPr>
                  <w:rFonts w:ascii="Courier New" w:eastAsia="Times New Roman" w:hAnsi="Courier New" w:cs="Courier New"/>
                  <w:sz w:val="20"/>
                  <w:szCs w:val="20"/>
                </w:rPr>
                <w:t xml:space="preserve">  root-&gt;left        = </w:t>
              </w:r>
              <w:proofErr w:type="spellStart"/>
              <w:r w:rsidRPr="00B269D3">
                <w:rPr>
                  <w:rFonts w:ascii="Courier New" w:eastAsia="Times New Roman" w:hAnsi="Courier New" w:cs="Courier New"/>
                  <w:sz w:val="20"/>
                  <w:szCs w:val="20"/>
                </w:rPr>
                <w:t>newNode</w:t>
              </w:r>
              <w:proofErr w:type="spellEnd"/>
              <w:r w:rsidRPr="00B269D3">
                <w:rPr>
                  <w:rFonts w:ascii="Courier New" w:eastAsia="Times New Roman" w:hAnsi="Courier New" w:cs="Courier New"/>
                  <w:sz w:val="20"/>
                  <w:szCs w:val="20"/>
                </w:rPr>
                <w:t>(2);</w:t>
              </w:r>
            </w:ins>
          </w:p>
          <w:p w:rsidR="00B269D3" w:rsidRPr="00B269D3" w:rsidRDefault="00B269D3" w:rsidP="00B269D3">
            <w:pPr>
              <w:spacing w:after="0" w:line="240" w:lineRule="auto"/>
              <w:rPr>
                <w:ins w:id="2035" w:author="Mishra, Siddharth" w:date="2014-08-08T11:15:00Z"/>
                <w:rFonts w:ascii="Times New Roman" w:eastAsia="Times New Roman" w:hAnsi="Times New Roman" w:cs="Times New Roman"/>
                <w:sz w:val="24"/>
                <w:szCs w:val="24"/>
              </w:rPr>
            </w:pPr>
            <w:ins w:id="2036" w:author="Mishra, Siddharth" w:date="2014-08-08T11:15:00Z">
              <w:r w:rsidRPr="00B269D3">
                <w:rPr>
                  <w:rFonts w:ascii="Courier New" w:eastAsia="Times New Roman" w:hAnsi="Courier New" w:cs="Courier New"/>
                  <w:sz w:val="20"/>
                  <w:szCs w:val="20"/>
                </w:rPr>
                <w:t xml:space="preserve">  root-&gt;right       = </w:t>
              </w:r>
              <w:proofErr w:type="spellStart"/>
              <w:r w:rsidRPr="00B269D3">
                <w:rPr>
                  <w:rFonts w:ascii="Courier New" w:eastAsia="Times New Roman" w:hAnsi="Courier New" w:cs="Courier New"/>
                  <w:sz w:val="20"/>
                  <w:szCs w:val="20"/>
                </w:rPr>
                <w:t>newNode</w:t>
              </w:r>
              <w:proofErr w:type="spellEnd"/>
              <w:r w:rsidRPr="00B269D3">
                <w:rPr>
                  <w:rFonts w:ascii="Courier New" w:eastAsia="Times New Roman" w:hAnsi="Courier New" w:cs="Courier New"/>
                  <w:sz w:val="20"/>
                  <w:szCs w:val="20"/>
                </w:rPr>
                <w:t>(5);</w:t>
              </w:r>
            </w:ins>
          </w:p>
          <w:p w:rsidR="00B269D3" w:rsidRPr="00B269D3" w:rsidRDefault="00B269D3" w:rsidP="00B269D3">
            <w:pPr>
              <w:spacing w:after="0" w:line="240" w:lineRule="auto"/>
              <w:rPr>
                <w:ins w:id="2037" w:author="Mishra, Siddharth" w:date="2014-08-08T11:15:00Z"/>
                <w:rFonts w:ascii="Times New Roman" w:eastAsia="Times New Roman" w:hAnsi="Times New Roman" w:cs="Times New Roman"/>
                <w:sz w:val="24"/>
                <w:szCs w:val="24"/>
              </w:rPr>
            </w:pPr>
            <w:ins w:id="2038" w:author="Mishra, Siddharth" w:date="2014-08-08T11:15:00Z">
              <w:r w:rsidRPr="00B269D3">
                <w:rPr>
                  <w:rFonts w:ascii="Courier New" w:eastAsia="Times New Roman" w:hAnsi="Courier New" w:cs="Courier New"/>
                  <w:sz w:val="20"/>
                  <w:szCs w:val="20"/>
                </w:rPr>
                <w:t xml:space="preserve">  root-&gt;left-&gt;left  = </w:t>
              </w:r>
              <w:proofErr w:type="spellStart"/>
              <w:r w:rsidRPr="00B269D3">
                <w:rPr>
                  <w:rFonts w:ascii="Courier New" w:eastAsia="Times New Roman" w:hAnsi="Courier New" w:cs="Courier New"/>
                  <w:sz w:val="20"/>
                  <w:szCs w:val="20"/>
                </w:rPr>
                <w:t>newNode</w:t>
              </w:r>
              <w:proofErr w:type="spellEnd"/>
              <w:r w:rsidRPr="00B269D3">
                <w:rPr>
                  <w:rFonts w:ascii="Courier New" w:eastAsia="Times New Roman" w:hAnsi="Courier New" w:cs="Courier New"/>
                  <w:sz w:val="20"/>
                  <w:szCs w:val="20"/>
                </w:rPr>
                <w:t>(1);</w:t>
              </w:r>
            </w:ins>
          </w:p>
          <w:p w:rsidR="00B269D3" w:rsidRPr="00B269D3" w:rsidRDefault="00B269D3" w:rsidP="00B269D3">
            <w:pPr>
              <w:spacing w:after="0" w:line="240" w:lineRule="auto"/>
              <w:rPr>
                <w:ins w:id="2039" w:author="Mishra, Siddharth" w:date="2014-08-08T11:15:00Z"/>
                <w:rFonts w:ascii="Times New Roman" w:eastAsia="Times New Roman" w:hAnsi="Times New Roman" w:cs="Times New Roman"/>
                <w:sz w:val="24"/>
                <w:szCs w:val="24"/>
              </w:rPr>
            </w:pPr>
            <w:ins w:id="2040" w:author="Mishra, Siddharth" w:date="2014-08-08T11:15:00Z">
              <w:r w:rsidRPr="00B269D3">
                <w:rPr>
                  <w:rFonts w:ascii="Courier New" w:eastAsia="Times New Roman" w:hAnsi="Courier New" w:cs="Courier New"/>
                  <w:sz w:val="20"/>
                  <w:szCs w:val="20"/>
                </w:rPr>
                <w:t xml:space="preserve">  root-&gt;left-&gt;right = </w:t>
              </w:r>
              <w:proofErr w:type="spellStart"/>
              <w:r w:rsidRPr="00B269D3">
                <w:rPr>
                  <w:rFonts w:ascii="Courier New" w:eastAsia="Times New Roman" w:hAnsi="Courier New" w:cs="Courier New"/>
                  <w:sz w:val="20"/>
                  <w:szCs w:val="20"/>
                </w:rPr>
                <w:t>newNode</w:t>
              </w:r>
              <w:proofErr w:type="spellEnd"/>
              <w:r w:rsidRPr="00B269D3">
                <w:rPr>
                  <w:rFonts w:ascii="Courier New" w:eastAsia="Times New Roman" w:hAnsi="Courier New" w:cs="Courier New"/>
                  <w:sz w:val="20"/>
                  <w:szCs w:val="20"/>
                </w:rPr>
                <w:t xml:space="preserve">(3); </w:t>
              </w:r>
            </w:ins>
          </w:p>
          <w:p w:rsidR="00B269D3" w:rsidRPr="00B269D3" w:rsidRDefault="00B269D3" w:rsidP="00B269D3">
            <w:pPr>
              <w:spacing w:after="0" w:line="240" w:lineRule="auto"/>
              <w:rPr>
                <w:ins w:id="2041" w:author="Mishra, Siddharth" w:date="2014-08-08T11:15:00Z"/>
                <w:rFonts w:ascii="Times New Roman" w:eastAsia="Times New Roman" w:hAnsi="Times New Roman" w:cs="Times New Roman"/>
                <w:sz w:val="24"/>
                <w:szCs w:val="24"/>
              </w:rPr>
            </w:pPr>
            <w:ins w:id="2042"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043" w:author="Mishra, Siddharth" w:date="2014-08-08T11:15:00Z"/>
                <w:rFonts w:ascii="Times New Roman" w:eastAsia="Times New Roman" w:hAnsi="Times New Roman" w:cs="Times New Roman"/>
                <w:sz w:val="24"/>
                <w:szCs w:val="24"/>
              </w:rPr>
            </w:pPr>
            <w:ins w:id="2044" w:author="Mishra, Siddharth" w:date="2014-08-08T11:15:00Z">
              <w:r w:rsidRPr="00B269D3">
                <w:rPr>
                  <w:rFonts w:ascii="Courier New" w:eastAsia="Times New Roman" w:hAnsi="Courier New" w:cs="Courier New"/>
                  <w:sz w:val="20"/>
                  <w:szCs w:val="20"/>
                </w:rPr>
                <w:t>  if(</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(root))</w:t>
              </w:r>
            </w:ins>
          </w:p>
          <w:p w:rsidR="00B269D3" w:rsidRPr="00B269D3" w:rsidRDefault="00B269D3" w:rsidP="00B269D3">
            <w:pPr>
              <w:spacing w:after="0" w:line="240" w:lineRule="auto"/>
              <w:rPr>
                <w:ins w:id="2045" w:author="Mishra, Siddharth" w:date="2014-08-08T11:15:00Z"/>
                <w:rFonts w:ascii="Times New Roman" w:eastAsia="Times New Roman" w:hAnsi="Times New Roman" w:cs="Times New Roman"/>
                <w:sz w:val="24"/>
                <w:szCs w:val="24"/>
              </w:rPr>
            </w:pPr>
            <w:ins w:id="2046"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printf</w:t>
              </w:r>
              <w:proofErr w:type="spellEnd"/>
              <w:r w:rsidRPr="00B269D3">
                <w:rPr>
                  <w:rFonts w:ascii="Courier New" w:eastAsia="Times New Roman" w:hAnsi="Courier New" w:cs="Courier New"/>
                  <w:sz w:val="20"/>
                  <w:szCs w:val="20"/>
                </w:rPr>
                <w:t>("Is BST");</w:t>
              </w:r>
            </w:ins>
          </w:p>
          <w:p w:rsidR="00B269D3" w:rsidRPr="00B269D3" w:rsidRDefault="00B269D3" w:rsidP="00B269D3">
            <w:pPr>
              <w:spacing w:after="0" w:line="240" w:lineRule="auto"/>
              <w:rPr>
                <w:ins w:id="2047" w:author="Mishra, Siddharth" w:date="2014-08-08T11:15:00Z"/>
                <w:rFonts w:ascii="Times New Roman" w:eastAsia="Times New Roman" w:hAnsi="Times New Roman" w:cs="Times New Roman"/>
                <w:sz w:val="24"/>
                <w:szCs w:val="24"/>
              </w:rPr>
            </w:pPr>
            <w:ins w:id="2048" w:author="Mishra, Siddharth" w:date="2014-08-08T11:15:00Z">
              <w:r w:rsidRPr="00B269D3">
                <w:rPr>
                  <w:rFonts w:ascii="Courier New" w:eastAsia="Times New Roman" w:hAnsi="Courier New" w:cs="Courier New"/>
                  <w:sz w:val="20"/>
                  <w:szCs w:val="20"/>
                </w:rPr>
                <w:t>  else</w:t>
              </w:r>
            </w:ins>
          </w:p>
          <w:p w:rsidR="00B269D3" w:rsidRPr="00B269D3" w:rsidRDefault="00B269D3" w:rsidP="00B269D3">
            <w:pPr>
              <w:spacing w:after="0" w:line="240" w:lineRule="auto"/>
              <w:rPr>
                <w:ins w:id="2049" w:author="Mishra, Siddharth" w:date="2014-08-08T11:15:00Z"/>
                <w:rFonts w:ascii="Times New Roman" w:eastAsia="Times New Roman" w:hAnsi="Times New Roman" w:cs="Times New Roman"/>
                <w:sz w:val="24"/>
                <w:szCs w:val="24"/>
              </w:rPr>
            </w:pPr>
            <w:ins w:id="2050"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printf</w:t>
              </w:r>
              <w:proofErr w:type="spellEnd"/>
              <w:r w:rsidRPr="00B269D3">
                <w:rPr>
                  <w:rFonts w:ascii="Courier New" w:eastAsia="Times New Roman" w:hAnsi="Courier New" w:cs="Courier New"/>
                  <w:sz w:val="20"/>
                  <w:szCs w:val="20"/>
                </w:rPr>
                <w:t>("Not a BST");</w:t>
              </w:r>
            </w:ins>
          </w:p>
          <w:p w:rsidR="00B269D3" w:rsidRPr="00B269D3" w:rsidRDefault="00B269D3" w:rsidP="00B269D3">
            <w:pPr>
              <w:spacing w:after="0" w:line="240" w:lineRule="auto"/>
              <w:rPr>
                <w:ins w:id="2051" w:author="Mishra, Siddharth" w:date="2014-08-08T11:15:00Z"/>
                <w:rFonts w:ascii="Times New Roman" w:eastAsia="Times New Roman" w:hAnsi="Times New Roman" w:cs="Times New Roman"/>
                <w:sz w:val="24"/>
                <w:szCs w:val="24"/>
              </w:rPr>
            </w:pPr>
            <w:ins w:id="2052"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053" w:author="Mishra, Siddharth" w:date="2014-08-08T11:15:00Z"/>
                <w:rFonts w:ascii="Times New Roman" w:eastAsia="Times New Roman" w:hAnsi="Times New Roman" w:cs="Times New Roman"/>
                <w:sz w:val="24"/>
                <w:szCs w:val="24"/>
              </w:rPr>
            </w:pPr>
            <w:ins w:id="2054"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getchar</w:t>
              </w:r>
              <w:proofErr w:type="spellEnd"/>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2055" w:author="Mishra, Siddharth" w:date="2014-08-08T11:15:00Z"/>
                <w:rFonts w:ascii="Times New Roman" w:eastAsia="Times New Roman" w:hAnsi="Times New Roman" w:cs="Times New Roman"/>
                <w:sz w:val="24"/>
                <w:szCs w:val="24"/>
              </w:rPr>
            </w:pPr>
            <w:ins w:id="2056"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0;</w:t>
              </w:r>
            </w:ins>
          </w:p>
          <w:p w:rsidR="00B269D3" w:rsidRPr="00B269D3" w:rsidRDefault="00B269D3" w:rsidP="00B269D3">
            <w:pPr>
              <w:spacing w:after="0" w:line="240" w:lineRule="auto"/>
              <w:rPr>
                <w:ins w:id="2057" w:author="Mishra, Siddharth" w:date="2014-08-08T11:15:00Z"/>
                <w:rFonts w:ascii="Times New Roman" w:eastAsia="Times New Roman" w:hAnsi="Times New Roman" w:cs="Times New Roman"/>
                <w:sz w:val="24"/>
                <w:szCs w:val="24"/>
              </w:rPr>
            </w:pPr>
            <w:ins w:id="2058" w:author="Mishra, Siddharth" w:date="2014-08-08T11:15:00Z">
              <w:r w:rsidRPr="00B269D3">
                <w:rPr>
                  <w:rFonts w:ascii="Courier New" w:eastAsia="Times New Roman" w:hAnsi="Courier New" w:cs="Courier New"/>
                  <w:sz w:val="20"/>
                  <w:szCs w:val="20"/>
                </w:rPr>
                <w:t xml:space="preserve">}  </w:t>
              </w:r>
            </w:ins>
          </w:p>
        </w:tc>
      </w:tr>
    </w:tbl>
    <w:p w:rsidR="00B269D3" w:rsidRPr="00B269D3" w:rsidRDefault="00B269D3" w:rsidP="0029295B">
      <w:pPr>
        <w:pStyle w:val="Heading4"/>
        <w:rPr>
          <w:ins w:id="2059" w:author="Mishra, Siddharth" w:date="2014-08-08T11:15:00Z"/>
          <w:rFonts w:ascii="Helvetica" w:eastAsia="Times New Roman" w:hAnsi="Helvetica" w:cs="Helvetica"/>
          <w:color w:val="000000"/>
          <w:sz w:val="20"/>
          <w:szCs w:val="20"/>
        </w:rPr>
        <w:pPrChange w:id="2060" w:author="Mishra, Siddharth" w:date="2014-08-08T11:34:00Z">
          <w:pPr>
            <w:shd w:val="clear" w:color="auto" w:fill="FFFFFF"/>
            <w:spacing w:before="100" w:beforeAutospacing="1" w:after="100" w:afterAutospacing="1" w:line="292" w:lineRule="atLeast"/>
          </w:pPr>
        </w:pPrChange>
      </w:pPr>
      <w:ins w:id="2061" w:author="Mishra, Siddharth" w:date="2014-08-08T11:15:00Z">
        <w:r w:rsidRPr="00B269D3">
          <w:rPr>
            <w:rFonts w:eastAsia="Times New Roman"/>
          </w:rPr>
          <w:lastRenderedPageBreak/>
          <w:t xml:space="preserve">Time Complexity: </w:t>
        </w:r>
        <w:proofErr w:type="gramStart"/>
        <w:r w:rsidRPr="00B269D3">
          <w:rPr>
            <w:rFonts w:eastAsia="Times New Roman"/>
          </w:rPr>
          <w:t>O(</w:t>
        </w:r>
        <w:proofErr w:type="gramEnd"/>
        <w:r w:rsidRPr="00B269D3">
          <w:rPr>
            <w:rFonts w:eastAsia="Times New Roman"/>
          </w:rPr>
          <w:t>n)</w:t>
        </w:r>
        <w:r w:rsidRPr="00B269D3">
          <w:rPr>
            <w:rFonts w:ascii="Helvetica" w:eastAsia="Times New Roman" w:hAnsi="Helvetica" w:cs="Helvetica"/>
            <w:color w:val="000000"/>
            <w:sz w:val="20"/>
            <w:szCs w:val="20"/>
          </w:rPr>
          <w:br/>
          <w:t>Auxiliary Space : O(1) if Function Call Stack size is not considered, otherwise O(n)</w:t>
        </w:r>
      </w:ins>
    </w:p>
    <w:p w:rsidR="00B10DA3" w:rsidRDefault="00B10DA3">
      <w:pPr>
        <w:rPr>
          <w:ins w:id="2062" w:author="Mishra, Siddharth" w:date="2014-08-08T11:29:00Z"/>
          <w:rFonts w:ascii="Helvetica" w:eastAsia="Times New Roman" w:hAnsi="Helvetica" w:cs="Helvetica"/>
          <w:b/>
          <w:bCs/>
          <w:color w:val="000000"/>
          <w:sz w:val="20"/>
          <w:szCs w:val="20"/>
        </w:rPr>
      </w:pPr>
      <w:ins w:id="2063" w:author="Mishra, Siddharth" w:date="2014-08-08T11:29:00Z">
        <w:r>
          <w:rPr>
            <w:rFonts w:ascii="Helvetica" w:eastAsia="Times New Roman" w:hAnsi="Helvetica" w:cs="Helvetica"/>
            <w:b/>
            <w:bCs/>
            <w:color w:val="000000"/>
            <w:sz w:val="20"/>
            <w:szCs w:val="20"/>
          </w:rPr>
          <w:br w:type="page"/>
        </w:r>
      </w:ins>
    </w:p>
    <w:p w:rsidR="00B10DA3" w:rsidRDefault="00B269D3" w:rsidP="00B10DA3">
      <w:pPr>
        <w:pStyle w:val="Heading3"/>
        <w:rPr>
          <w:ins w:id="2064" w:author="Mishra, Siddharth" w:date="2014-08-08T11:29:00Z"/>
          <w:rFonts w:eastAsia="Times New Roman"/>
        </w:rPr>
        <w:pPrChange w:id="2065" w:author="Mishra, Siddharth" w:date="2014-08-08T11:30:00Z">
          <w:pPr>
            <w:shd w:val="clear" w:color="auto" w:fill="FFFFFF"/>
            <w:spacing w:before="100" w:beforeAutospacing="1" w:after="100" w:afterAutospacing="1" w:line="292" w:lineRule="atLeast"/>
          </w:pPr>
        </w:pPrChange>
      </w:pPr>
      <w:ins w:id="2066" w:author="Mishra, Siddharth" w:date="2014-08-08T11:15:00Z">
        <w:r w:rsidRPr="00B269D3">
          <w:rPr>
            <w:rFonts w:eastAsia="Times New Roman"/>
          </w:rPr>
          <w:lastRenderedPageBreak/>
          <w:t>METHOD 4(Using In-Order Traversal)</w:t>
        </w:r>
      </w:ins>
    </w:p>
    <w:p w:rsidR="00B269D3" w:rsidRPr="00B269D3" w:rsidRDefault="00B269D3" w:rsidP="00B269D3">
      <w:pPr>
        <w:shd w:val="clear" w:color="auto" w:fill="FFFFFF"/>
        <w:spacing w:before="100" w:beforeAutospacing="1" w:after="100" w:afterAutospacing="1" w:line="292" w:lineRule="atLeast"/>
        <w:rPr>
          <w:ins w:id="2067" w:author="Mishra, Siddharth" w:date="2014-08-08T11:15:00Z"/>
          <w:rFonts w:ascii="Helvetica" w:eastAsia="Times New Roman" w:hAnsi="Helvetica" w:cs="Helvetica"/>
          <w:color w:val="000000"/>
          <w:sz w:val="20"/>
          <w:szCs w:val="20"/>
        </w:rPr>
      </w:pPr>
      <w:ins w:id="2068" w:author="Mishra, Siddharth" w:date="2014-08-08T11:15:00Z">
        <w:r w:rsidRPr="00B269D3">
          <w:rPr>
            <w:rFonts w:ascii="Helvetica" w:eastAsia="Times New Roman" w:hAnsi="Helvetica" w:cs="Helvetica"/>
            <w:color w:val="000000"/>
            <w:sz w:val="20"/>
            <w:szCs w:val="20"/>
          </w:rPr>
          <w:t>Thanks to </w:t>
        </w:r>
        <w:r w:rsidRPr="00B269D3">
          <w:rPr>
            <w:rFonts w:ascii="Helvetica" w:eastAsia="Times New Roman" w:hAnsi="Helvetica" w:cs="Helvetica"/>
            <w:color w:val="000000"/>
            <w:sz w:val="20"/>
            <w:szCs w:val="20"/>
          </w:rPr>
          <w:fldChar w:fldCharType="begin"/>
        </w:r>
        <w:r w:rsidRPr="00B269D3">
          <w:rPr>
            <w:rFonts w:ascii="Helvetica" w:eastAsia="Times New Roman" w:hAnsi="Helvetica" w:cs="Helvetica"/>
            <w:color w:val="000000"/>
            <w:sz w:val="20"/>
            <w:szCs w:val="20"/>
          </w:rPr>
          <w:instrText xml:space="preserve"> HYPERLINK "http://www.geeksforgeeks.org/archives/3042/comment-page-1" \l "comment-562" </w:instrText>
        </w:r>
        <w:r w:rsidRPr="00B269D3">
          <w:rPr>
            <w:rFonts w:ascii="Helvetica" w:eastAsia="Times New Roman" w:hAnsi="Helvetica" w:cs="Helvetica"/>
            <w:color w:val="000000"/>
            <w:sz w:val="20"/>
            <w:szCs w:val="20"/>
          </w:rPr>
          <w:fldChar w:fldCharType="separate"/>
        </w:r>
        <w:r w:rsidRPr="00B269D3">
          <w:rPr>
            <w:rFonts w:ascii="Helvetica" w:eastAsia="Times New Roman" w:hAnsi="Helvetica" w:cs="Helvetica"/>
            <w:color w:val="006600"/>
            <w:sz w:val="20"/>
            <w:szCs w:val="20"/>
          </w:rPr>
          <w:t>LJW489 </w:t>
        </w:r>
        <w:r w:rsidRPr="00B269D3">
          <w:rPr>
            <w:rFonts w:ascii="Helvetica" w:eastAsia="Times New Roman" w:hAnsi="Helvetica" w:cs="Helvetica"/>
            <w:color w:val="000000"/>
            <w:sz w:val="20"/>
            <w:szCs w:val="20"/>
          </w:rPr>
          <w:fldChar w:fldCharType="end"/>
        </w:r>
        <w:r w:rsidRPr="00B269D3">
          <w:rPr>
            <w:rFonts w:ascii="Helvetica" w:eastAsia="Times New Roman" w:hAnsi="Helvetica" w:cs="Helvetica"/>
            <w:color w:val="000000"/>
            <w:sz w:val="20"/>
            <w:szCs w:val="20"/>
          </w:rPr>
          <w:t>for suggesting this method.</w:t>
        </w:r>
        <w:r w:rsidRPr="00B269D3">
          <w:rPr>
            <w:rFonts w:ascii="Helvetica" w:eastAsia="Times New Roman" w:hAnsi="Helvetica" w:cs="Helvetica"/>
            <w:color w:val="000000"/>
            <w:sz w:val="20"/>
            <w:szCs w:val="20"/>
          </w:rPr>
          <w:br/>
          <w:t>1) Do In-Order Traversal of the given tree and store the result in a temp array.</w:t>
        </w:r>
        <w:r w:rsidRPr="00B269D3">
          <w:rPr>
            <w:rFonts w:ascii="Helvetica" w:eastAsia="Times New Roman" w:hAnsi="Helvetica" w:cs="Helvetica"/>
            <w:color w:val="000000"/>
            <w:sz w:val="20"/>
            <w:szCs w:val="20"/>
          </w:rPr>
          <w:br/>
          <w:t xml:space="preserve">3) </w:t>
        </w:r>
        <w:proofErr w:type="gramStart"/>
        <w:r w:rsidRPr="00B269D3">
          <w:rPr>
            <w:rFonts w:ascii="Helvetica" w:eastAsia="Times New Roman" w:hAnsi="Helvetica" w:cs="Helvetica"/>
            <w:color w:val="000000"/>
            <w:sz w:val="20"/>
            <w:szCs w:val="20"/>
          </w:rPr>
          <w:t>Check</w:t>
        </w:r>
        <w:proofErr w:type="gramEnd"/>
        <w:r w:rsidRPr="00B269D3">
          <w:rPr>
            <w:rFonts w:ascii="Helvetica" w:eastAsia="Times New Roman" w:hAnsi="Helvetica" w:cs="Helvetica"/>
            <w:color w:val="000000"/>
            <w:sz w:val="20"/>
            <w:szCs w:val="20"/>
          </w:rPr>
          <w:t xml:space="preserve"> if the temp array is sorted in ascending order, if it is, then the tree is BST.</w:t>
        </w:r>
      </w:ins>
    </w:p>
    <w:p w:rsidR="00B269D3" w:rsidRPr="00B269D3" w:rsidRDefault="00B269D3" w:rsidP="00B269D3">
      <w:pPr>
        <w:shd w:val="clear" w:color="auto" w:fill="FFFFFF"/>
        <w:spacing w:before="100" w:beforeAutospacing="1" w:after="100" w:afterAutospacing="1" w:line="292" w:lineRule="atLeast"/>
        <w:rPr>
          <w:ins w:id="2069" w:author="Mishra, Siddharth" w:date="2014-08-08T11:15:00Z"/>
          <w:rFonts w:ascii="Helvetica" w:eastAsia="Times New Roman" w:hAnsi="Helvetica" w:cs="Helvetica"/>
          <w:color w:val="000000"/>
          <w:sz w:val="20"/>
          <w:szCs w:val="20"/>
        </w:rPr>
      </w:pPr>
      <w:ins w:id="2070" w:author="Mishra, Siddharth" w:date="2014-08-08T11:15:00Z">
        <w:r w:rsidRPr="00B269D3">
          <w:rPr>
            <w:rFonts w:ascii="Helvetica" w:eastAsia="Times New Roman" w:hAnsi="Helvetica" w:cs="Helvetica"/>
            <w:color w:val="000000"/>
            <w:sz w:val="20"/>
            <w:szCs w:val="20"/>
          </w:rPr>
          <w:t xml:space="preserve">Time Complexity: </w:t>
        </w:r>
        <w:proofErr w:type="gramStart"/>
        <w:r w:rsidRPr="00B269D3">
          <w:rPr>
            <w:rFonts w:ascii="Helvetica" w:eastAsia="Times New Roman" w:hAnsi="Helvetica" w:cs="Helvetica"/>
            <w:color w:val="000000"/>
            <w:sz w:val="20"/>
            <w:szCs w:val="20"/>
          </w:rPr>
          <w:t>O(</w:t>
        </w:r>
        <w:proofErr w:type="gramEnd"/>
        <w:r w:rsidRPr="00B269D3">
          <w:rPr>
            <w:rFonts w:ascii="Helvetica" w:eastAsia="Times New Roman" w:hAnsi="Helvetica" w:cs="Helvetica"/>
            <w:color w:val="000000"/>
            <w:sz w:val="20"/>
            <w:szCs w:val="20"/>
          </w:rPr>
          <w:t>n)</w:t>
        </w:r>
      </w:ins>
    </w:p>
    <w:p w:rsidR="00B269D3" w:rsidRPr="00B269D3" w:rsidRDefault="00B269D3" w:rsidP="00B269D3">
      <w:pPr>
        <w:shd w:val="clear" w:color="auto" w:fill="FFFFFF"/>
        <w:spacing w:before="100" w:beforeAutospacing="1" w:after="100" w:afterAutospacing="1" w:line="292" w:lineRule="atLeast"/>
        <w:rPr>
          <w:ins w:id="2071" w:author="Mishra, Siddharth" w:date="2014-08-08T11:15:00Z"/>
          <w:rFonts w:ascii="Helvetica" w:eastAsia="Times New Roman" w:hAnsi="Helvetica" w:cs="Helvetica"/>
          <w:color w:val="000000"/>
          <w:sz w:val="20"/>
          <w:szCs w:val="20"/>
        </w:rPr>
      </w:pPr>
      <w:ins w:id="2072" w:author="Mishra, Siddharth" w:date="2014-08-08T11:15:00Z">
        <w:r w:rsidRPr="00B269D3">
          <w:rPr>
            <w:rFonts w:ascii="Helvetica" w:eastAsia="Times New Roman" w:hAnsi="Helvetica" w:cs="Helvetica"/>
            <w:color w:val="000000"/>
            <w:sz w:val="20"/>
            <w:szCs w:val="20"/>
          </w:rPr>
          <w:t>We can avoid the use of Auxiliary Array. While doing In-Order traversal, we can keep track of previously visited node. If the value of the currently visited node is less than the previous value, then tree is not BST. Thanks to </w:t>
        </w:r>
        <w:r w:rsidRPr="00B269D3">
          <w:rPr>
            <w:rFonts w:ascii="Helvetica" w:eastAsia="Times New Roman" w:hAnsi="Helvetica" w:cs="Helvetica"/>
            <w:color w:val="000000"/>
            <w:sz w:val="20"/>
            <w:szCs w:val="20"/>
          </w:rPr>
          <w:fldChar w:fldCharType="begin"/>
        </w:r>
        <w:r w:rsidRPr="00B269D3">
          <w:rPr>
            <w:rFonts w:ascii="Helvetica" w:eastAsia="Times New Roman" w:hAnsi="Helvetica" w:cs="Helvetica"/>
            <w:color w:val="000000"/>
            <w:sz w:val="20"/>
            <w:szCs w:val="20"/>
          </w:rPr>
          <w:instrText xml:space="preserve"> HYPERLINK "http://www.geeksforgeeks.org/archives/3042/comment-page-1" \l "comment-5805" </w:instrText>
        </w:r>
        <w:r w:rsidRPr="00B269D3">
          <w:rPr>
            <w:rFonts w:ascii="Helvetica" w:eastAsia="Times New Roman" w:hAnsi="Helvetica" w:cs="Helvetica"/>
            <w:color w:val="000000"/>
            <w:sz w:val="20"/>
            <w:szCs w:val="20"/>
          </w:rPr>
          <w:fldChar w:fldCharType="separate"/>
        </w:r>
        <w:proofErr w:type="spellStart"/>
        <w:r w:rsidRPr="00B269D3">
          <w:rPr>
            <w:rFonts w:ascii="Helvetica" w:eastAsia="Times New Roman" w:hAnsi="Helvetica" w:cs="Helvetica"/>
            <w:color w:val="006600"/>
            <w:sz w:val="20"/>
            <w:szCs w:val="20"/>
          </w:rPr>
          <w:t>ygos</w:t>
        </w:r>
        <w:proofErr w:type="spellEnd"/>
        <w:r w:rsidRPr="00B269D3">
          <w:rPr>
            <w:rFonts w:ascii="Helvetica" w:eastAsia="Times New Roman" w:hAnsi="Helvetica" w:cs="Helvetica"/>
            <w:color w:val="006600"/>
            <w:sz w:val="20"/>
            <w:szCs w:val="20"/>
          </w:rPr>
          <w:t> </w:t>
        </w:r>
        <w:r w:rsidRPr="00B269D3">
          <w:rPr>
            <w:rFonts w:ascii="Helvetica" w:eastAsia="Times New Roman" w:hAnsi="Helvetica" w:cs="Helvetica"/>
            <w:color w:val="000000"/>
            <w:sz w:val="20"/>
            <w:szCs w:val="20"/>
          </w:rPr>
          <w:fldChar w:fldCharType="end"/>
        </w:r>
        <w:r w:rsidRPr="00B269D3">
          <w:rPr>
            <w:rFonts w:ascii="Helvetica" w:eastAsia="Times New Roman" w:hAnsi="Helvetica" w:cs="Helvetica"/>
            <w:color w:val="000000"/>
            <w:sz w:val="20"/>
            <w:szCs w:val="20"/>
          </w:rPr>
          <w:t>for this space optimization.</w:t>
        </w:r>
      </w:ins>
    </w:p>
    <w:tbl>
      <w:tblPr>
        <w:tblW w:w="8415"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Change w:id="2073" w:author="Mishra, Siddharth" w:date="2014-08-08T11:15:00Z">
          <w:tblPr>
            <w:tblW w:w="8415" w:type="dxa"/>
            <w:tblCellSpacing w:w="0" w:type="dxa"/>
            <w:tblCellMar>
              <w:left w:w="0" w:type="dxa"/>
              <w:right w:w="0" w:type="dxa"/>
            </w:tblCellMar>
            <w:tblLook w:val="04A0" w:firstRow="1" w:lastRow="0" w:firstColumn="1" w:lastColumn="0" w:noHBand="0" w:noVBand="1"/>
          </w:tblPr>
        </w:tblPrChange>
      </w:tblPr>
      <w:tblGrid>
        <w:gridCol w:w="8415"/>
        <w:tblGridChange w:id="2074">
          <w:tblGrid>
            <w:gridCol w:w="8415"/>
          </w:tblGrid>
        </w:tblGridChange>
      </w:tblGrid>
      <w:tr w:rsidR="00B269D3" w:rsidRPr="00B269D3" w:rsidTr="00B269D3">
        <w:trPr>
          <w:tblCellSpacing w:w="0" w:type="dxa"/>
          <w:jc w:val="center"/>
          <w:ins w:id="2075" w:author="Mishra, Siddharth" w:date="2014-08-08T11:15:00Z"/>
          <w:trPrChange w:id="2076" w:author="Mishra, Siddharth" w:date="2014-08-08T11:15:00Z">
            <w:trPr>
              <w:tblCellSpacing w:w="0" w:type="dxa"/>
            </w:trPr>
          </w:trPrChange>
        </w:trPr>
        <w:tc>
          <w:tcPr>
            <w:tcW w:w="8415" w:type="dxa"/>
            <w:vAlign w:val="center"/>
            <w:hideMark/>
            <w:tcPrChange w:id="2077" w:author="Mishra, Siddharth" w:date="2014-08-08T11:15:00Z">
              <w:tcPr>
                <w:tcW w:w="8415" w:type="dxa"/>
                <w:vAlign w:val="center"/>
                <w:hideMark/>
              </w:tcPr>
            </w:tcPrChange>
          </w:tcPr>
          <w:p w:rsidR="00B269D3" w:rsidRPr="00B269D3" w:rsidRDefault="00B269D3" w:rsidP="00B269D3">
            <w:pPr>
              <w:spacing w:after="0" w:line="240" w:lineRule="auto"/>
              <w:rPr>
                <w:ins w:id="2078" w:author="Mishra, Siddharth" w:date="2014-08-08T11:15:00Z"/>
                <w:rFonts w:ascii="Times New Roman" w:eastAsia="Times New Roman" w:hAnsi="Times New Roman" w:cs="Times New Roman"/>
                <w:sz w:val="24"/>
                <w:szCs w:val="24"/>
              </w:rPr>
            </w:pPr>
            <w:proofErr w:type="spellStart"/>
            <w:ins w:id="2079" w:author="Mishra, Siddharth" w:date="2014-08-08T11:15:00Z">
              <w:r w:rsidRPr="00B269D3">
                <w:rPr>
                  <w:rFonts w:ascii="Courier New" w:eastAsia="Times New Roman" w:hAnsi="Courier New" w:cs="Courier New"/>
                  <w:sz w:val="20"/>
                  <w:szCs w:val="20"/>
                </w:rPr>
                <w:t>bool</w:t>
              </w:r>
              <w:proofErr w:type="spellEnd"/>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 root)</w:t>
              </w:r>
            </w:ins>
          </w:p>
          <w:p w:rsidR="00B269D3" w:rsidRPr="00B269D3" w:rsidRDefault="00B269D3" w:rsidP="00B269D3">
            <w:pPr>
              <w:spacing w:after="0" w:line="240" w:lineRule="auto"/>
              <w:rPr>
                <w:ins w:id="2080" w:author="Mishra, Siddharth" w:date="2014-08-08T11:15:00Z"/>
                <w:rFonts w:ascii="Times New Roman" w:eastAsia="Times New Roman" w:hAnsi="Times New Roman" w:cs="Times New Roman"/>
                <w:sz w:val="24"/>
                <w:szCs w:val="24"/>
              </w:rPr>
            </w:pPr>
            <w:ins w:id="2081" w:author="Mishra, Siddharth" w:date="2014-08-08T11:15:00Z">
              <w:r w:rsidRPr="00B269D3">
                <w:rPr>
                  <w:rFonts w:ascii="Courier New" w:eastAsia="Times New Roman" w:hAnsi="Courier New" w:cs="Courier New"/>
                  <w:sz w:val="20"/>
                  <w:szCs w:val="20"/>
                </w:rPr>
                <w:t>{</w:t>
              </w:r>
            </w:ins>
          </w:p>
          <w:p w:rsidR="00B269D3" w:rsidRPr="00B269D3" w:rsidRDefault="00B269D3" w:rsidP="00B269D3">
            <w:pPr>
              <w:spacing w:after="0" w:line="240" w:lineRule="auto"/>
              <w:rPr>
                <w:ins w:id="2082" w:author="Mishra, Siddharth" w:date="2014-08-08T11:15:00Z"/>
                <w:rFonts w:ascii="Times New Roman" w:eastAsia="Times New Roman" w:hAnsi="Times New Roman" w:cs="Times New Roman"/>
                <w:sz w:val="24"/>
                <w:szCs w:val="24"/>
              </w:rPr>
            </w:pPr>
            <w:ins w:id="2083" w:author="Mishra, Siddharth" w:date="2014-08-08T11:15:00Z">
              <w:r w:rsidRPr="00B269D3">
                <w:rPr>
                  <w:rFonts w:ascii="Courier New" w:eastAsia="Times New Roman" w:hAnsi="Courier New" w:cs="Courier New"/>
                  <w:sz w:val="20"/>
                  <w:szCs w:val="20"/>
                </w:rPr>
                <w:t>    static</w:t>
              </w:r>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struct</w:t>
              </w:r>
              <w:proofErr w:type="spellEnd"/>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node *</w:t>
              </w:r>
              <w:proofErr w:type="spellStart"/>
              <w:r w:rsidRPr="00B269D3">
                <w:rPr>
                  <w:rFonts w:ascii="Courier New" w:eastAsia="Times New Roman" w:hAnsi="Courier New" w:cs="Courier New"/>
                  <w:sz w:val="20"/>
                  <w:szCs w:val="20"/>
                </w:rPr>
                <w:t>prev</w:t>
              </w:r>
              <w:proofErr w:type="spellEnd"/>
              <w:r w:rsidRPr="00B269D3">
                <w:rPr>
                  <w:rFonts w:ascii="Courier New" w:eastAsia="Times New Roman" w:hAnsi="Courier New" w:cs="Courier New"/>
                  <w:sz w:val="20"/>
                  <w:szCs w:val="20"/>
                </w:rPr>
                <w:t xml:space="preserve"> = NULL;</w:t>
              </w:r>
            </w:ins>
          </w:p>
          <w:p w:rsidR="00B269D3" w:rsidRPr="00B269D3" w:rsidRDefault="00B269D3" w:rsidP="00B269D3">
            <w:pPr>
              <w:spacing w:after="0" w:line="240" w:lineRule="auto"/>
              <w:rPr>
                <w:ins w:id="2084" w:author="Mishra, Siddharth" w:date="2014-08-08T11:15:00Z"/>
                <w:rFonts w:ascii="Times New Roman" w:eastAsia="Times New Roman" w:hAnsi="Times New Roman" w:cs="Times New Roman"/>
                <w:sz w:val="24"/>
                <w:szCs w:val="24"/>
              </w:rPr>
            </w:pPr>
            <w:ins w:id="2085" w:author="Mishra, Siddharth" w:date="2014-08-08T11:15:00Z">
              <w:r w:rsidRPr="00B269D3">
                <w:rPr>
                  <w:rFonts w:ascii="Courier New" w:eastAsia="Times New Roman" w:hAnsi="Courier New" w:cs="Courier New"/>
                  <w:sz w:val="20"/>
                  <w:szCs w:val="20"/>
                </w:rPr>
                <w:t>    </w:t>
              </w:r>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086" w:author="Mishra, Siddharth" w:date="2014-08-08T11:15:00Z"/>
                <w:rFonts w:ascii="Times New Roman" w:eastAsia="Times New Roman" w:hAnsi="Times New Roman" w:cs="Times New Roman"/>
                <w:sz w:val="24"/>
                <w:szCs w:val="24"/>
              </w:rPr>
            </w:pPr>
            <w:ins w:id="2087" w:author="Mishra, Siddharth" w:date="2014-08-08T11:15:00Z">
              <w:r w:rsidRPr="00B269D3">
                <w:rPr>
                  <w:rFonts w:ascii="Courier New" w:eastAsia="Times New Roman" w:hAnsi="Courier New" w:cs="Courier New"/>
                  <w:sz w:val="20"/>
                  <w:szCs w:val="20"/>
                </w:rPr>
                <w:t xml:space="preserve">    // traverse the tree in </w:t>
              </w:r>
              <w:proofErr w:type="spellStart"/>
              <w:r w:rsidRPr="00B269D3">
                <w:rPr>
                  <w:rFonts w:ascii="Courier New" w:eastAsia="Times New Roman" w:hAnsi="Courier New" w:cs="Courier New"/>
                  <w:sz w:val="20"/>
                  <w:szCs w:val="20"/>
                </w:rPr>
                <w:t>inorder</w:t>
              </w:r>
              <w:proofErr w:type="spellEnd"/>
              <w:r w:rsidRPr="00B269D3">
                <w:rPr>
                  <w:rFonts w:ascii="Courier New" w:eastAsia="Times New Roman" w:hAnsi="Courier New" w:cs="Courier New"/>
                  <w:sz w:val="20"/>
                  <w:szCs w:val="20"/>
                </w:rPr>
                <w:t xml:space="preserve"> fashion and keep track of </w:t>
              </w:r>
              <w:proofErr w:type="spellStart"/>
              <w:r w:rsidRPr="00B269D3">
                <w:rPr>
                  <w:rFonts w:ascii="Courier New" w:eastAsia="Times New Roman" w:hAnsi="Courier New" w:cs="Courier New"/>
                  <w:sz w:val="20"/>
                  <w:szCs w:val="20"/>
                </w:rPr>
                <w:t>prev</w:t>
              </w:r>
              <w:proofErr w:type="spellEnd"/>
              <w:r w:rsidRPr="00B269D3">
                <w:rPr>
                  <w:rFonts w:ascii="Courier New" w:eastAsia="Times New Roman" w:hAnsi="Courier New" w:cs="Courier New"/>
                  <w:sz w:val="20"/>
                  <w:szCs w:val="20"/>
                </w:rPr>
                <w:t xml:space="preserve"> node</w:t>
              </w:r>
            </w:ins>
          </w:p>
          <w:p w:rsidR="00B269D3" w:rsidRPr="00B269D3" w:rsidRDefault="00B269D3" w:rsidP="00B269D3">
            <w:pPr>
              <w:spacing w:after="0" w:line="240" w:lineRule="auto"/>
              <w:rPr>
                <w:ins w:id="2088" w:author="Mishra, Siddharth" w:date="2014-08-08T11:15:00Z"/>
                <w:rFonts w:ascii="Times New Roman" w:eastAsia="Times New Roman" w:hAnsi="Times New Roman" w:cs="Times New Roman"/>
                <w:sz w:val="24"/>
                <w:szCs w:val="24"/>
              </w:rPr>
            </w:pPr>
            <w:ins w:id="2089"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(root)</w:t>
              </w:r>
            </w:ins>
          </w:p>
          <w:p w:rsidR="00B269D3" w:rsidRPr="00B269D3" w:rsidRDefault="00B269D3" w:rsidP="00B269D3">
            <w:pPr>
              <w:spacing w:after="0" w:line="240" w:lineRule="auto"/>
              <w:rPr>
                <w:ins w:id="2090" w:author="Mishra, Siddharth" w:date="2014-08-08T11:15:00Z"/>
                <w:rFonts w:ascii="Times New Roman" w:eastAsia="Times New Roman" w:hAnsi="Times New Roman" w:cs="Times New Roman"/>
                <w:sz w:val="24"/>
                <w:szCs w:val="24"/>
              </w:rPr>
            </w:pPr>
            <w:ins w:id="2091" w:author="Mishra, Siddharth" w:date="2014-08-08T11:15:00Z">
              <w:r w:rsidRPr="00B269D3">
                <w:rPr>
                  <w:rFonts w:ascii="Courier New" w:eastAsia="Times New Roman" w:hAnsi="Courier New" w:cs="Courier New"/>
                  <w:sz w:val="20"/>
                  <w:szCs w:val="20"/>
                </w:rPr>
                <w:t>    {</w:t>
              </w:r>
            </w:ins>
          </w:p>
          <w:p w:rsidR="00B269D3" w:rsidRPr="00B269D3" w:rsidRDefault="00B269D3" w:rsidP="00B269D3">
            <w:pPr>
              <w:spacing w:after="0" w:line="240" w:lineRule="auto"/>
              <w:rPr>
                <w:ins w:id="2092" w:author="Mishra, Siddharth" w:date="2014-08-08T11:15:00Z"/>
                <w:rFonts w:ascii="Times New Roman" w:eastAsia="Times New Roman" w:hAnsi="Times New Roman" w:cs="Times New Roman"/>
                <w:sz w:val="24"/>
                <w:szCs w:val="24"/>
              </w:rPr>
            </w:pPr>
            <w:ins w:id="2093"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(root-&gt;left))</w:t>
              </w:r>
            </w:ins>
          </w:p>
          <w:p w:rsidR="00B269D3" w:rsidRPr="00B269D3" w:rsidRDefault="00B269D3" w:rsidP="00B269D3">
            <w:pPr>
              <w:spacing w:after="0" w:line="240" w:lineRule="auto"/>
              <w:rPr>
                <w:ins w:id="2094" w:author="Mishra, Siddharth" w:date="2014-08-08T11:15:00Z"/>
                <w:rFonts w:ascii="Times New Roman" w:eastAsia="Times New Roman" w:hAnsi="Times New Roman" w:cs="Times New Roman"/>
                <w:sz w:val="24"/>
                <w:szCs w:val="24"/>
              </w:rPr>
            </w:pPr>
            <w:ins w:id="2095"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false;</w:t>
              </w:r>
            </w:ins>
          </w:p>
          <w:p w:rsidR="00B269D3" w:rsidRPr="00B269D3" w:rsidRDefault="00B269D3" w:rsidP="00B269D3">
            <w:pPr>
              <w:spacing w:after="0" w:line="240" w:lineRule="auto"/>
              <w:rPr>
                <w:ins w:id="2096" w:author="Mishra, Siddharth" w:date="2014-08-08T11:15:00Z"/>
                <w:rFonts w:ascii="Times New Roman" w:eastAsia="Times New Roman" w:hAnsi="Times New Roman" w:cs="Times New Roman"/>
                <w:sz w:val="24"/>
                <w:szCs w:val="24"/>
              </w:rPr>
            </w:pPr>
            <w:ins w:id="2097"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098" w:author="Mishra, Siddharth" w:date="2014-08-08T11:15:00Z"/>
                <w:rFonts w:ascii="Times New Roman" w:eastAsia="Times New Roman" w:hAnsi="Times New Roman" w:cs="Times New Roman"/>
                <w:sz w:val="24"/>
                <w:szCs w:val="24"/>
              </w:rPr>
            </w:pPr>
            <w:ins w:id="2099" w:author="Mishra, Siddharth" w:date="2014-08-08T11:15:00Z">
              <w:r w:rsidRPr="00B269D3">
                <w:rPr>
                  <w:rFonts w:ascii="Courier New" w:eastAsia="Times New Roman" w:hAnsi="Courier New" w:cs="Courier New"/>
                  <w:sz w:val="20"/>
                  <w:szCs w:val="20"/>
                </w:rPr>
                <w:t xml:space="preserve">        // Allows only distinct valued nodes </w:t>
              </w:r>
            </w:ins>
          </w:p>
          <w:p w:rsidR="00B269D3" w:rsidRPr="00B269D3" w:rsidRDefault="00B269D3" w:rsidP="00B269D3">
            <w:pPr>
              <w:spacing w:after="0" w:line="240" w:lineRule="auto"/>
              <w:rPr>
                <w:ins w:id="2100" w:author="Mishra, Siddharth" w:date="2014-08-08T11:15:00Z"/>
                <w:rFonts w:ascii="Times New Roman" w:eastAsia="Times New Roman" w:hAnsi="Times New Roman" w:cs="Times New Roman"/>
                <w:sz w:val="24"/>
                <w:szCs w:val="24"/>
              </w:rPr>
            </w:pPr>
            <w:ins w:id="2101" w:author="Mishra, Siddharth" w:date="2014-08-08T11:15:00Z">
              <w:r w:rsidRPr="00B269D3">
                <w:rPr>
                  <w:rFonts w:ascii="Courier New" w:eastAsia="Times New Roman" w:hAnsi="Courier New" w:cs="Courier New"/>
                  <w:sz w:val="20"/>
                  <w:szCs w:val="20"/>
                </w:rPr>
                <w:t>        if</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w:t>
              </w:r>
              <w:proofErr w:type="spellStart"/>
              <w:r w:rsidRPr="00B269D3">
                <w:rPr>
                  <w:rFonts w:ascii="Courier New" w:eastAsia="Times New Roman" w:hAnsi="Courier New" w:cs="Courier New"/>
                  <w:sz w:val="20"/>
                  <w:szCs w:val="20"/>
                </w:rPr>
                <w:t>prev</w:t>
              </w:r>
              <w:proofErr w:type="spellEnd"/>
              <w:r w:rsidRPr="00B269D3">
                <w:rPr>
                  <w:rFonts w:ascii="Courier New" w:eastAsia="Times New Roman" w:hAnsi="Courier New" w:cs="Courier New"/>
                  <w:sz w:val="20"/>
                  <w:szCs w:val="20"/>
                </w:rPr>
                <w:t xml:space="preserve"> != NULL &amp;&amp; root-&gt;data &lt;= </w:t>
              </w:r>
              <w:proofErr w:type="spellStart"/>
              <w:r w:rsidRPr="00B269D3">
                <w:rPr>
                  <w:rFonts w:ascii="Courier New" w:eastAsia="Times New Roman" w:hAnsi="Courier New" w:cs="Courier New"/>
                  <w:sz w:val="20"/>
                  <w:szCs w:val="20"/>
                </w:rPr>
                <w:t>prev</w:t>
              </w:r>
              <w:proofErr w:type="spellEnd"/>
              <w:r w:rsidRPr="00B269D3">
                <w:rPr>
                  <w:rFonts w:ascii="Courier New" w:eastAsia="Times New Roman" w:hAnsi="Courier New" w:cs="Courier New"/>
                  <w:sz w:val="20"/>
                  <w:szCs w:val="20"/>
                </w:rPr>
                <w:t>-&gt;data)</w:t>
              </w:r>
            </w:ins>
          </w:p>
          <w:p w:rsidR="00B269D3" w:rsidRPr="00B269D3" w:rsidRDefault="00B269D3" w:rsidP="00B269D3">
            <w:pPr>
              <w:spacing w:after="0" w:line="240" w:lineRule="auto"/>
              <w:rPr>
                <w:ins w:id="2102" w:author="Mishra, Siddharth" w:date="2014-08-08T11:15:00Z"/>
                <w:rFonts w:ascii="Times New Roman" w:eastAsia="Times New Roman" w:hAnsi="Times New Roman" w:cs="Times New Roman"/>
                <w:sz w:val="24"/>
                <w:szCs w:val="24"/>
              </w:rPr>
            </w:pPr>
            <w:ins w:id="2103"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false;</w:t>
              </w:r>
            </w:ins>
          </w:p>
          <w:p w:rsidR="00B269D3" w:rsidRPr="00B269D3" w:rsidRDefault="00B269D3" w:rsidP="00B269D3">
            <w:pPr>
              <w:spacing w:after="0" w:line="240" w:lineRule="auto"/>
              <w:rPr>
                <w:ins w:id="2104" w:author="Mishra, Siddharth" w:date="2014-08-08T11:15:00Z"/>
                <w:rFonts w:ascii="Times New Roman" w:eastAsia="Times New Roman" w:hAnsi="Times New Roman" w:cs="Times New Roman"/>
                <w:sz w:val="24"/>
                <w:szCs w:val="24"/>
              </w:rPr>
            </w:pPr>
            <w:ins w:id="2105"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106" w:author="Mishra, Siddharth" w:date="2014-08-08T11:15:00Z"/>
                <w:rFonts w:ascii="Times New Roman" w:eastAsia="Times New Roman" w:hAnsi="Times New Roman" w:cs="Times New Roman"/>
                <w:sz w:val="24"/>
                <w:szCs w:val="24"/>
              </w:rPr>
            </w:pPr>
            <w:ins w:id="2107" w:author="Mishra, Siddharth" w:date="2014-08-08T11:15:00Z">
              <w:r w:rsidRPr="00B269D3">
                <w:rPr>
                  <w:rFonts w:ascii="Courier New" w:eastAsia="Times New Roman" w:hAnsi="Courier New" w:cs="Courier New"/>
                  <w:sz w:val="20"/>
                  <w:szCs w:val="20"/>
                </w:rPr>
                <w:t>        </w:t>
              </w:r>
              <w:proofErr w:type="spellStart"/>
              <w:r w:rsidRPr="00B269D3">
                <w:rPr>
                  <w:rFonts w:ascii="Courier New" w:eastAsia="Times New Roman" w:hAnsi="Courier New" w:cs="Courier New"/>
                  <w:sz w:val="20"/>
                  <w:szCs w:val="20"/>
                </w:rPr>
                <w:t>prev</w:t>
              </w:r>
              <w:proofErr w:type="spellEnd"/>
              <w:r w:rsidRPr="00B269D3">
                <w:rPr>
                  <w:rFonts w:ascii="Courier New" w:eastAsia="Times New Roman" w:hAnsi="Courier New" w:cs="Courier New"/>
                  <w:sz w:val="20"/>
                  <w:szCs w:val="20"/>
                </w:rPr>
                <w:t xml:space="preserve"> = root;</w:t>
              </w:r>
            </w:ins>
          </w:p>
          <w:p w:rsidR="00B269D3" w:rsidRPr="00B269D3" w:rsidRDefault="00B269D3" w:rsidP="00B269D3">
            <w:pPr>
              <w:spacing w:after="0" w:line="240" w:lineRule="auto"/>
              <w:rPr>
                <w:ins w:id="2108" w:author="Mishra, Siddharth" w:date="2014-08-08T11:15:00Z"/>
                <w:rFonts w:ascii="Times New Roman" w:eastAsia="Times New Roman" w:hAnsi="Times New Roman" w:cs="Times New Roman"/>
                <w:sz w:val="24"/>
                <w:szCs w:val="24"/>
              </w:rPr>
            </w:pPr>
            <w:ins w:id="2109"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110" w:author="Mishra, Siddharth" w:date="2014-08-08T11:15:00Z"/>
                <w:rFonts w:ascii="Times New Roman" w:eastAsia="Times New Roman" w:hAnsi="Times New Roman" w:cs="Times New Roman"/>
                <w:sz w:val="24"/>
                <w:szCs w:val="24"/>
              </w:rPr>
            </w:pPr>
            <w:ins w:id="2111"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proofErr w:type="spellStart"/>
              <w:r w:rsidRPr="00B269D3">
                <w:rPr>
                  <w:rFonts w:ascii="Courier New" w:eastAsia="Times New Roman" w:hAnsi="Courier New" w:cs="Courier New"/>
                  <w:sz w:val="20"/>
                  <w:szCs w:val="20"/>
                </w:rPr>
                <w:t>isBST</w:t>
              </w:r>
              <w:proofErr w:type="spellEnd"/>
              <w:r w:rsidRPr="00B269D3">
                <w:rPr>
                  <w:rFonts w:ascii="Courier New" w:eastAsia="Times New Roman" w:hAnsi="Courier New" w:cs="Courier New"/>
                  <w:sz w:val="20"/>
                  <w:szCs w:val="20"/>
                </w:rPr>
                <w:t>(root-&gt;right);</w:t>
              </w:r>
            </w:ins>
          </w:p>
          <w:p w:rsidR="00B269D3" w:rsidRPr="00B269D3" w:rsidRDefault="00B269D3" w:rsidP="00B269D3">
            <w:pPr>
              <w:spacing w:after="0" w:line="240" w:lineRule="auto"/>
              <w:rPr>
                <w:ins w:id="2112" w:author="Mishra, Siddharth" w:date="2014-08-08T11:15:00Z"/>
                <w:rFonts w:ascii="Times New Roman" w:eastAsia="Times New Roman" w:hAnsi="Times New Roman" w:cs="Times New Roman"/>
                <w:sz w:val="24"/>
                <w:szCs w:val="24"/>
              </w:rPr>
            </w:pPr>
            <w:ins w:id="2113" w:author="Mishra, Siddharth" w:date="2014-08-08T11:15:00Z">
              <w:r w:rsidRPr="00B269D3">
                <w:rPr>
                  <w:rFonts w:ascii="Courier New" w:eastAsia="Times New Roman" w:hAnsi="Courier New" w:cs="Courier New"/>
                  <w:sz w:val="20"/>
                  <w:szCs w:val="20"/>
                </w:rPr>
                <w:t>    }</w:t>
              </w:r>
            </w:ins>
          </w:p>
          <w:p w:rsidR="00B269D3" w:rsidRPr="00B269D3" w:rsidRDefault="00B269D3" w:rsidP="00B269D3">
            <w:pPr>
              <w:spacing w:after="0" w:line="240" w:lineRule="auto"/>
              <w:rPr>
                <w:ins w:id="2114" w:author="Mishra, Siddharth" w:date="2014-08-08T11:15:00Z"/>
                <w:rFonts w:ascii="Times New Roman" w:eastAsia="Times New Roman" w:hAnsi="Times New Roman" w:cs="Times New Roman"/>
                <w:sz w:val="24"/>
                <w:szCs w:val="24"/>
              </w:rPr>
            </w:pPr>
            <w:ins w:id="2115" w:author="Mishra, Siddharth" w:date="2014-08-08T11:15:00Z">
              <w:r w:rsidRPr="00B269D3">
                <w:rPr>
                  <w:rFonts w:ascii="Times New Roman" w:eastAsia="Times New Roman" w:hAnsi="Times New Roman" w:cs="Times New Roman"/>
                  <w:sz w:val="24"/>
                  <w:szCs w:val="24"/>
                </w:rPr>
                <w:t> </w:t>
              </w:r>
            </w:ins>
          </w:p>
          <w:p w:rsidR="00B269D3" w:rsidRPr="00B269D3" w:rsidRDefault="00B269D3" w:rsidP="00B269D3">
            <w:pPr>
              <w:spacing w:after="0" w:line="240" w:lineRule="auto"/>
              <w:rPr>
                <w:ins w:id="2116" w:author="Mishra, Siddharth" w:date="2014-08-08T11:15:00Z"/>
                <w:rFonts w:ascii="Times New Roman" w:eastAsia="Times New Roman" w:hAnsi="Times New Roman" w:cs="Times New Roman"/>
                <w:sz w:val="24"/>
                <w:szCs w:val="24"/>
              </w:rPr>
            </w:pPr>
            <w:ins w:id="2117" w:author="Mishra, Siddharth" w:date="2014-08-08T11:15:00Z">
              <w:r w:rsidRPr="00B269D3">
                <w:rPr>
                  <w:rFonts w:ascii="Courier New" w:eastAsia="Times New Roman" w:hAnsi="Courier New" w:cs="Courier New"/>
                  <w:sz w:val="20"/>
                  <w:szCs w:val="20"/>
                </w:rPr>
                <w:t>    return</w:t>
              </w:r>
              <w:r w:rsidRPr="00B269D3">
                <w:rPr>
                  <w:rFonts w:ascii="Times New Roman" w:eastAsia="Times New Roman" w:hAnsi="Times New Roman" w:cs="Times New Roman"/>
                  <w:sz w:val="24"/>
                  <w:szCs w:val="24"/>
                </w:rPr>
                <w:t xml:space="preserve"> </w:t>
              </w:r>
              <w:r w:rsidRPr="00B269D3">
                <w:rPr>
                  <w:rFonts w:ascii="Courier New" w:eastAsia="Times New Roman" w:hAnsi="Courier New" w:cs="Courier New"/>
                  <w:sz w:val="20"/>
                  <w:szCs w:val="20"/>
                </w:rPr>
                <w:t>true;</w:t>
              </w:r>
            </w:ins>
          </w:p>
          <w:p w:rsidR="00B269D3" w:rsidRPr="00B269D3" w:rsidRDefault="00B269D3" w:rsidP="00B269D3">
            <w:pPr>
              <w:spacing w:after="0" w:line="240" w:lineRule="auto"/>
              <w:rPr>
                <w:ins w:id="2118" w:author="Mishra, Siddharth" w:date="2014-08-08T11:15:00Z"/>
                <w:rFonts w:ascii="Times New Roman" w:eastAsia="Times New Roman" w:hAnsi="Times New Roman" w:cs="Times New Roman"/>
                <w:sz w:val="24"/>
                <w:szCs w:val="24"/>
              </w:rPr>
            </w:pPr>
            <w:ins w:id="2119" w:author="Mishra, Siddharth" w:date="2014-08-08T11:15:00Z">
              <w:r w:rsidRPr="00B269D3">
                <w:rPr>
                  <w:rFonts w:ascii="Courier New" w:eastAsia="Times New Roman" w:hAnsi="Courier New" w:cs="Courier New"/>
                  <w:sz w:val="20"/>
                  <w:szCs w:val="20"/>
                </w:rPr>
                <w:t>}</w:t>
              </w:r>
            </w:ins>
          </w:p>
        </w:tc>
      </w:tr>
    </w:tbl>
    <w:p w:rsidR="00B269D3" w:rsidRPr="00B269D3" w:rsidRDefault="00B269D3" w:rsidP="00B269D3">
      <w:pPr>
        <w:shd w:val="clear" w:color="auto" w:fill="FFFFFF"/>
        <w:spacing w:before="100" w:beforeAutospacing="1" w:after="100" w:afterAutospacing="1" w:line="292" w:lineRule="atLeast"/>
        <w:rPr>
          <w:ins w:id="2120" w:author="Mishra, Siddharth" w:date="2014-08-08T11:15:00Z"/>
          <w:rFonts w:ascii="Helvetica" w:eastAsia="Times New Roman" w:hAnsi="Helvetica" w:cs="Helvetica"/>
          <w:color w:val="000000"/>
          <w:sz w:val="20"/>
          <w:szCs w:val="20"/>
        </w:rPr>
      </w:pPr>
      <w:ins w:id="2121" w:author="Mishra, Siddharth" w:date="2014-08-08T11:15:00Z">
        <w:r w:rsidRPr="00B269D3">
          <w:rPr>
            <w:rFonts w:ascii="Helvetica" w:eastAsia="Times New Roman" w:hAnsi="Helvetica" w:cs="Helvetica"/>
            <w:color w:val="000000"/>
            <w:sz w:val="20"/>
            <w:szCs w:val="20"/>
          </w:rPr>
          <w:t xml:space="preserve">The use of static variable can also be avoided by using reference to </w:t>
        </w:r>
        <w:proofErr w:type="spellStart"/>
        <w:r w:rsidRPr="00B269D3">
          <w:rPr>
            <w:rFonts w:ascii="Helvetica" w:eastAsia="Times New Roman" w:hAnsi="Helvetica" w:cs="Helvetica"/>
            <w:color w:val="000000"/>
            <w:sz w:val="20"/>
            <w:szCs w:val="20"/>
          </w:rPr>
          <w:t>prev</w:t>
        </w:r>
        <w:proofErr w:type="spellEnd"/>
        <w:r w:rsidRPr="00B269D3">
          <w:rPr>
            <w:rFonts w:ascii="Helvetica" w:eastAsia="Times New Roman" w:hAnsi="Helvetica" w:cs="Helvetica"/>
            <w:color w:val="000000"/>
            <w:sz w:val="20"/>
            <w:szCs w:val="20"/>
          </w:rPr>
          <w:t xml:space="preserve"> node as a parameter (Similar to </w:t>
        </w:r>
        <w:r w:rsidRPr="00B269D3">
          <w:rPr>
            <w:rFonts w:ascii="Helvetica" w:eastAsia="Times New Roman" w:hAnsi="Helvetica" w:cs="Helvetica"/>
            <w:color w:val="000000"/>
            <w:sz w:val="20"/>
            <w:szCs w:val="20"/>
          </w:rPr>
          <w:fldChar w:fldCharType="begin"/>
        </w:r>
        <w:r w:rsidRPr="00B269D3">
          <w:rPr>
            <w:rFonts w:ascii="Helvetica" w:eastAsia="Times New Roman" w:hAnsi="Helvetica" w:cs="Helvetica"/>
            <w:color w:val="000000"/>
            <w:sz w:val="20"/>
            <w:szCs w:val="20"/>
          </w:rPr>
          <w:instrText xml:space="preserve"> HYPERLINK "http://www.geeksforgeeks.org/archives/17358" </w:instrText>
        </w:r>
        <w:r w:rsidRPr="00B269D3">
          <w:rPr>
            <w:rFonts w:ascii="Helvetica" w:eastAsia="Times New Roman" w:hAnsi="Helvetica" w:cs="Helvetica"/>
            <w:color w:val="000000"/>
            <w:sz w:val="20"/>
            <w:szCs w:val="20"/>
          </w:rPr>
          <w:fldChar w:fldCharType="separate"/>
        </w:r>
        <w:r w:rsidRPr="00B269D3">
          <w:rPr>
            <w:rFonts w:ascii="Helvetica" w:eastAsia="Times New Roman" w:hAnsi="Helvetica" w:cs="Helvetica"/>
            <w:color w:val="006600"/>
            <w:sz w:val="20"/>
            <w:szCs w:val="20"/>
          </w:rPr>
          <w:t>this </w:t>
        </w:r>
        <w:r w:rsidRPr="00B269D3">
          <w:rPr>
            <w:rFonts w:ascii="Helvetica" w:eastAsia="Times New Roman" w:hAnsi="Helvetica" w:cs="Helvetica"/>
            <w:color w:val="000000"/>
            <w:sz w:val="20"/>
            <w:szCs w:val="20"/>
          </w:rPr>
          <w:fldChar w:fldCharType="end"/>
        </w:r>
        <w:r w:rsidRPr="00B269D3">
          <w:rPr>
            <w:rFonts w:ascii="Helvetica" w:eastAsia="Times New Roman" w:hAnsi="Helvetica" w:cs="Helvetica"/>
            <w:color w:val="000000"/>
            <w:sz w:val="20"/>
            <w:szCs w:val="20"/>
          </w:rPr>
          <w:t>post).</w:t>
        </w:r>
      </w:ins>
    </w:p>
    <w:p w:rsidR="00B269D3" w:rsidRPr="00B269D3" w:rsidRDefault="00B269D3" w:rsidP="00B269D3">
      <w:pPr>
        <w:shd w:val="clear" w:color="auto" w:fill="FFFFFF"/>
        <w:spacing w:before="100" w:beforeAutospacing="1" w:after="100" w:afterAutospacing="1" w:line="292" w:lineRule="atLeast"/>
        <w:rPr>
          <w:ins w:id="2122" w:author="Mishra, Siddharth" w:date="2014-08-08T11:15:00Z"/>
          <w:rFonts w:ascii="Helvetica" w:eastAsia="Times New Roman" w:hAnsi="Helvetica" w:cs="Helvetica"/>
          <w:color w:val="000000"/>
          <w:sz w:val="20"/>
          <w:szCs w:val="20"/>
        </w:rPr>
      </w:pPr>
      <w:ins w:id="2123" w:author="Mishra, Siddharth" w:date="2014-08-08T11:15:00Z">
        <w:r w:rsidRPr="00B269D3">
          <w:rPr>
            <w:rFonts w:ascii="Helvetica" w:eastAsia="Times New Roman" w:hAnsi="Helvetica" w:cs="Helvetica"/>
            <w:b/>
            <w:bCs/>
            <w:color w:val="000000"/>
            <w:sz w:val="20"/>
            <w:szCs w:val="20"/>
          </w:rPr>
          <w:t>Sources</w:t>
        </w:r>
        <w:proofErr w:type="gramStart"/>
        <w:r w:rsidRPr="00B269D3">
          <w:rPr>
            <w:rFonts w:ascii="Helvetica" w:eastAsia="Times New Roman" w:hAnsi="Helvetica" w:cs="Helvetica"/>
            <w:b/>
            <w:bCs/>
            <w:color w:val="000000"/>
            <w:sz w:val="20"/>
            <w:szCs w:val="20"/>
          </w:rPr>
          <w:t>:</w:t>
        </w:r>
        <w:proofErr w:type="gramEnd"/>
        <w:r w:rsidRPr="00B269D3">
          <w:rPr>
            <w:rFonts w:ascii="Helvetica" w:eastAsia="Times New Roman" w:hAnsi="Helvetica" w:cs="Helvetica"/>
            <w:color w:val="000000"/>
            <w:sz w:val="20"/>
            <w:szCs w:val="20"/>
          </w:rPr>
          <w:br/>
        </w:r>
        <w:r w:rsidRPr="00B269D3">
          <w:rPr>
            <w:rFonts w:ascii="Helvetica" w:eastAsia="Times New Roman" w:hAnsi="Helvetica" w:cs="Helvetica"/>
            <w:color w:val="000000"/>
            <w:sz w:val="20"/>
            <w:szCs w:val="20"/>
          </w:rPr>
          <w:fldChar w:fldCharType="begin"/>
        </w:r>
        <w:r w:rsidRPr="00B269D3">
          <w:rPr>
            <w:rFonts w:ascii="Helvetica" w:eastAsia="Times New Roman" w:hAnsi="Helvetica" w:cs="Helvetica"/>
            <w:color w:val="000000"/>
            <w:sz w:val="20"/>
            <w:szCs w:val="20"/>
          </w:rPr>
          <w:instrText xml:space="preserve"> HYPERLINK "http://en.wikipedia.org/wiki/Binary_search_tree" </w:instrText>
        </w:r>
        <w:r w:rsidRPr="00B269D3">
          <w:rPr>
            <w:rFonts w:ascii="Helvetica" w:eastAsia="Times New Roman" w:hAnsi="Helvetica" w:cs="Helvetica"/>
            <w:color w:val="000000"/>
            <w:sz w:val="20"/>
            <w:szCs w:val="20"/>
          </w:rPr>
          <w:fldChar w:fldCharType="separate"/>
        </w:r>
        <w:r w:rsidRPr="00B269D3">
          <w:rPr>
            <w:rFonts w:ascii="Helvetica" w:eastAsia="Times New Roman" w:hAnsi="Helvetica" w:cs="Helvetica"/>
            <w:color w:val="006600"/>
            <w:sz w:val="20"/>
            <w:szCs w:val="20"/>
          </w:rPr>
          <w:t>http://en.wikipedia.org/wiki/Binary_search_tree</w:t>
        </w:r>
        <w:r w:rsidRPr="00B269D3">
          <w:rPr>
            <w:rFonts w:ascii="Helvetica" w:eastAsia="Times New Roman" w:hAnsi="Helvetica" w:cs="Helvetica"/>
            <w:color w:val="000000"/>
            <w:sz w:val="20"/>
            <w:szCs w:val="20"/>
          </w:rPr>
          <w:fldChar w:fldCharType="end"/>
        </w:r>
        <w:r w:rsidRPr="00B269D3">
          <w:rPr>
            <w:rFonts w:ascii="Helvetica" w:eastAsia="Times New Roman" w:hAnsi="Helvetica" w:cs="Helvetica"/>
            <w:color w:val="000000"/>
            <w:sz w:val="20"/>
            <w:szCs w:val="20"/>
          </w:rPr>
          <w:br/>
        </w:r>
        <w:r w:rsidRPr="00B269D3">
          <w:rPr>
            <w:rFonts w:ascii="Helvetica" w:eastAsia="Times New Roman" w:hAnsi="Helvetica" w:cs="Helvetica"/>
            <w:color w:val="000000"/>
            <w:sz w:val="20"/>
            <w:szCs w:val="20"/>
          </w:rPr>
          <w:fldChar w:fldCharType="begin"/>
        </w:r>
        <w:r w:rsidRPr="00B269D3">
          <w:rPr>
            <w:rFonts w:ascii="Helvetica" w:eastAsia="Times New Roman" w:hAnsi="Helvetica" w:cs="Helvetica"/>
            <w:color w:val="000000"/>
            <w:sz w:val="20"/>
            <w:szCs w:val="20"/>
          </w:rPr>
          <w:instrText xml:space="preserve"> HYPERLINK "http://cslibrary.stanford.edu/110/BinaryTrees.html" </w:instrText>
        </w:r>
        <w:r w:rsidRPr="00B269D3">
          <w:rPr>
            <w:rFonts w:ascii="Helvetica" w:eastAsia="Times New Roman" w:hAnsi="Helvetica" w:cs="Helvetica"/>
            <w:color w:val="000000"/>
            <w:sz w:val="20"/>
            <w:szCs w:val="20"/>
          </w:rPr>
          <w:fldChar w:fldCharType="separate"/>
        </w:r>
        <w:r w:rsidRPr="00B269D3">
          <w:rPr>
            <w:rFonts w:ascii="Helvetica" w:eastAsia="Times New Roman" w:hAnsi="Helvetica" w:cs="Helvetica"/>
            <w:color w:val="006600"/>
            <w:sz w:val="20"/>
            <w:szCs w:val="20"/>
          </w:rPr>
          <w:t>http://cslibrary.stanford.edu/110/BinaryTrees.html</w:t>
        </w:r>
        <w:r w:rsidRPr="00B269D3">
          <w:rPr>
            <w:rFonts w:ascii="Helvetica" w:eastAsia="Times New Roman" w:hAnsi="Helvetica" w:cs="Helvetica"/>
            <w:color w:val="000000"/>
            <w:sz w:val="20"/>
            <w:szCs w:val="20"/>
          </w:rPr>
          <w:fldChar w:fldCharType="end"/>
        </w:r>
      </w:ins>
    </w:p>
    <w:p w:rsidR="00A67AD8" w:rsidRPr="00A67AD8" w:rsidRDefault="00A67AD8" w:rsidP="00A67AD8">
      <w:pPr>
        <w:rPr>
          <w:rPrChange w:id="2124" w:author="Mishra, Siddharth" w:date="2014-08-08T11:15:00Z">
            <w:rPr/>
          </w:rPrChange>
        </w:rPr>
        <w:pPrChange w:id="2125" w:author="Mishra, Siddharth" w:date="2014-08-08T11:15:00Z">
          <w:pPr/>
        </w:pPrChange>
      </w:pPr>
    </w:p>
    <w:sectPr w:rsidR="00A67AD8" w:rsidRPr="00A67AD8" w:rsidSect="00FA16A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1FE" w:rsidRDefault="000101FE" w:rsidP="00293E60">
      <w:pPr>
        <w:spacing w:after="0" w:line="240" w:lineRule="auto"/>
      </w:pPr>
      <w:r>
        <w:separator/>
      </w:r>
    </w:p>
  </w:endnote>
  <w:endnote w:type="continuationSeparator" w:id="0">
    <w:p w:rsidR="000101FE" w:rsidRDefault="000101FE" w:rsidP="00293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599" w:rsidRDefault="003D0599">
    <w:pPr>
      <w:pStyle w:val="Footer"/>
    </w:pPr>
    <w:ins w:id="2131" w:author="Mishra, Siddharth" w:date="2014-08-08T10:09:00Z">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EA7EA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ins>
    <w:r w:rsidR="002409CD" w:rsidRPr="002409CD">
      <w:rPr>
        <w:rFonts w:asciiTheme="majorHAnsi" w:eastAsiaTheme="majorEastAsia" w:hAnsiTheme="majorHAnsi" w:cstheme="majorBidi"/>
        <w:noProof/>
        <w:color w:val="5B9BD5" w:themeColor="accent1"/>
        <w:sz w:val="20"/>
        <w:szCs w:val="20"/>
      </w:rPr>
      <w:t>24</w:t>
    </w:r>
    <w:ins w:id="2132" w:author="Mishra, Siddharth" w:date="2014-08-08T10:09:00Z">
      <w:r>
        <w:rPr>
          <w:rFonts w:asciiTheme="majorHAnsi" w:eastAsiaTheme="majorEastAsia" w:hAnsiTheme="majorHAnsi" w:cstheme="majorBidi"/>
          <w:noProof/>
          <w:color w:val="5B9BD5" w:themeColor="accent1"/>
          <w:sz w:val="20"/>
          <w:szCs w:val="20"/>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1FE" w:rsidRDefault="000101FE" w:rsidP="00293E60">
      <w:pPr>
        <w:spacing w:after="0" w:line="240" w:lineRule="auto"/>
      </w:pPr>
      <w:r>
        <w:separator/>
      </w:r>
    </w:p>
  </w:footnote>
  <w:footnote w:type="continuationSeparator" w:id="0">
    <w:p w:rsidR="000101FE" w:rsidRDefault="000101FE" w:rsidP="00293E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599" w:rsidRDefault="003D0599">
    <w:pPr>
      <w:spacing w:line="264" w:lineRule="auto"/>
      <w:rPr>
        <w:ins w:id="2126" w:author="Mishra, Siddharth" w:date="2014-08-08T10:09:00Z"/>
      </w:rPr>
    </w:pPr>
    <w:ins w:id="2127" w:author="Mishra, Siddharth" w:date="2014-08-08T10:09:00Z">
      <w:r>
        <w:rPr>
          <w:noProof/>
          <w:color w:val="000000"/>
        </w:rPr>
        <mc:AlternateContent>
          <mc:Choice Requires="wps">
            <w:drawing>
              <wp:anchor distT="0" distB="0" distL="114300" distR="114300" simplePos="0" relativeHeight="251661312" behindDoc="0" locked="0" layoutInCell="1" allowOverlap="1" wp14:anchorId="244570EC" wp14:editId="1709D6A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4EC457"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ins>
    <w:customXmlInsRangeStart w:id="2128" w:author="Mishra, Siddharth" w:date="2014-08-08T10:09:00Z"/>
    <w:sdt>
      <w:sdtPr>
        <w:rPr>
          <w:color w:val="5B9BD5" w:themeColor="accent1"/>
          <w:sz w:val="20"/>
          <w:szCs w:val="20"/>
        </w:rPr>
        <w:alias w:val="Title"/>
        <w:id w:val="15524250"/>
        <w:placeholder>
          <w:docPart w:val="AA5A6232D5CC4749B37C3C27186AD325"/>
        </w:placeholder>
        <w:dataBinding w:prefixMappings="xmlns:ns0='http://schemas.openxmlformats.org/package/2006/metadata/core-properties' xmlns:ns1='http://purl.org/dc/elements/1.1/'" w:xpath="/ns0:coreProperties[1]/ns1:title[1]" w:storeItemID="{6C3C8BC8-F283-45AE-878A-BAB7291924A1}"/>
        <w:text/>
      </w:sdtPr>
      <w:sdtContent>
        <w:customXmlInsRangeEnd w:id="2128"/>
        <w:ins w:id="2129" w:author="Mishra, Siddharth" w:date="2014-08-08T10:09:00Z">
          <w:r>
            <w:rPr>
              <w:color w:val="5B9BD5" w:themeColor="accent1"/>
              <w:sz w:val="20"/>
              <w:szCs w:val="20"/>
            </w:rPr>
            <w:t>Data Structures &amp; Algorithms</w:t>
          </w:r>
        </w:ins>
        <w:customXmlInsRangeStart w:id="2130" w:author="Mishra, Siddharth" w:date="2014-08-08T10:09:00Z"/>
      </w:sdtContent>
    </w:sdt>
    <w:customXmlInsRangeEnd w:id="2130"/>
  </w:p>
  <w:p w:rsidR="003D0599" w:rsidRDefault="003D0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C4A37"/>
    <w:multiLevelType w:val="multilevel"/>
    <w:tmpl w:val="BD0C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hra, Siddharth">
    <w15:presenceInfo w15:providerId="AD" w15:userId="S-1-5-21-2010550861-1320369007-2453991459-10032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7"/>
    <w:rsid w:val="000101FE"/>
    <w:rsid w:val="000F2B1B"/>
    <w:rsid w:val="001623E6"/>
    <w:rsid w:val="00180774"/>
    <w:rsid w:val="001B62D8"/>
    <w:rsid w:val="002409CD"/>
    <w:rsid w:val="002774E7"/>
    <w:rsid w:val="0029295B"/>
    <w:rsid w:val="00293E60"/>
    <w:rsid w:val="002A2DB0"/>
    <w:rsid w:val="002B5BC9"/>
    <w:rsid w:val="002D6B09"/>
    <w:rsid w:val="002E4F1B"/>
    <w:rsid w:val="00310EDC"/>
    <w:rsid w:val="003C0512"/>
    <w:rsid w:val="003D0599"/>
    <w:rsid w:val="004A43F7"/>
    <w:rsid w:val="004B2D5F"/>
    <w:rsid w:val="004F61C8"/>
    <w:rsid w:val="005952FB"/>
    <w:rsid w:val="005B4D0C"/>
    <w:rsid w:val="0064005E"/>
    <w:rsid w:val="006D6FAB"/>
    <w:rsid w:val="007123D5"/>
    <w:rsid w:val="007B4843"/>
    <w:rsid w:val="00896885"/>
    <w:rsid w:val="008A4246"/>
    <w:rsid w:val="008C0423"/>
    <w:rsid w:val="008E1DFB"/>
    <w:rsid w:val="009626E2"/>
    <w:rsid w:val="00980E59"/>
    <w:rsid w:val="00984DE2"/>
    <w:rsid w:val="00A04100"/>
    <w:rsid w:val="00A11DF9"/>
    <w:rsid w:val="00A66BC3"/>
    <w:rsid w:val="00A67AD8"/>
    <w:rsid w:val="00A736FA"/>
    <w:rsid w:val="00B10DA3"/>
    <w:rsid w:val="00B167FD"/>
    <w:rsid w:val="00B269D3"/>
    <w:rsid w:val="00BA29AC"/>
    <w:rsid w:val="00D75E5B"/>
    <w:rsid w:val="00E06908"/>
    <w:rsid w:val="00E162C7"/>
    <w:rsid w:val="00E43ADE"/>
    <w:rsid w:val="00E9057B"/>
    <w:rsid w:val="00ED0F7A"/>
    <w:rsid w:val="00F30D22"/>
    <w:rsid w:val="00F34753"/>
    <w:rsid w:val="00FA021B"/>
    <w:rsid w:val="00FA16A6"/>
    <w:rsid w:val="00FB4F1D"/>
    <w:rsid w:val="00FD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03F3-8FE3-4C9B-96B9-C247E00E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246"/>
  </w:style>
  <w:style w:type="paragraph" w:styleId="Heading1">
    <w:name w:val="heading 1"/>
    <w:basedOn w:val="Normal"/>
    <w:next w:val="Normal"/>
    <w:link w:val="Heading1Char"/>
    <w:uiPriority w:val="9"/>
    <w:qFormat/>
    <w:rsid w:val="008A424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A424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A424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A424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A424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A424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A424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A424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A424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4246"/>
    <w:pPr>
      <w:spacing w:after="0" w:line="240" w:lineRule="auto"/>
    </w:pPr>
  </w:style>
  <w:style w:type="character" w:customStyle="1" w:styleId="NoSpacingChar">
    <w:name w:val="No Spacing Char"/>
    <w:basedOn w:val="DefaultParagraphFont"/>
    <w:link w:val="NoSpacing"/>
    <w:uiPriority w:val="1"/>
    <w:rsid w:val="00FA16A6"/>
  </w:style>
  <w:style w:type="character" w:customStyle="1" w:styleId="Heading1Char">
    <w:name w:val="Heading 1 Char"/>
    <w:basedOn w:val="DefaultParagraphFont"/>
    <w:link w:val="Heading1"/>
    <w:uiPriority w:val="9"/>
    <w:rsid w:val="008A424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A424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A424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A424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A424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A424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A424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A424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A424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A4246"/>
    <w:pPr>
      <w:spacing w:line="240" w:lineRule="auto"/>
    </w:pPr>
    <w:rPr>
      <w:b/>
      <w:bCs/>
      <w:smallCaps/>
      <w:color w:val="44546A" w:themeColor="text2"/>
    </w:rPr>
  </w:style>
  <w:style w:type="paragraph" w:styleId="Title">
    <w:name w:val="Title"/>
    <w:basedOn w:val="Normal"/>
    <w:next w:val="Normal"/>
    <w:link w:val="TitleChar"/>
    <w:uiPriority w:val="10"/>
    <w:qFormat/>
    <w:rsid w:val="008A42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424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424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A424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A4246"/>
    <w:rPr>
      <w:b/>
      <w:bCs/>
    </w:rPr>
  </w:style>
  <w:style w:type="character" w:styleId="Emphasis">
    <w:name w:val="Emphasis"/>
    <w:basedOn w:val="DefaultParagraphFont"/>
    <w:uiPriority w:val="20"/>
    <w:qFormat/>
    <w:rsid w:val="008A4246"/>
    <w:rPr>
      <w:i/>
      <w:iCs/>
    </w:rPr>
  </w:style>
  <w:style w:type="paragraph" w:styleId="Quote">
    <w:name w:val="Quote"/>
    <w:basedOn w:val="Normal"/>
    <w:next w:val="Normal"/>
    <w:link w:val="QuoteChar"/>
    <w:uiPriority w:val="29"/>
    <w:qFormat/>
    <w:rsid w:val="008A424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4246"/>
    <w:rPr>
      <w:color w:val="44546A" w:themeColor="text2"/>
      <w:sz w:val="24"/>
      <w:szCs w:val="24"/>
    </w:rPr>
  </w:style>
  <w:style w:type="paragraph" w:styleId="IntenseQuote">
    <w:name w:val="Intense Quote"/>
    <w:basedOn w:val="Normal"/>
    <w:next w:val="Normal"/>
    <w:link w:val="IntenseQuoteChar"/>
    <w:uiPriority w:val="30"/>
    <w:qFormat/>
    <w:rsid w:val="008A42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424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A4246"/>
    <w:rPr>
      <w:i/>
      <w:iCs/>
      <w:color w:val="595959" w:themeColor="text1" w:themeTint="A6"/>
    </w:rPr>
  </w:style>
  <w:style w:type="character" w:styleId="IntenseEmphasis">
    <w:name w:val="Intense Emphasis"/>
    <w:basedOn w:val="DefaultParagraphFont"/>
    <w:uiPriority w:val="21"/>
    <w:qFormat/>
    <w:rsid w:val="008A4246"/>
    <w:rPr>
      <w:b/>
      <w:bCs/>
      <w:i/>
      <w:iCs/>
    </w:rPr>
  </w:style>
  <w:style w:type="character" w:styleId="SubtleReference">
    <w:name w:val="Subtle Reference"/>
    <w:basedOn w:val="DefaultParagraphFont"/>
    <w:uiPriority w:val="31"/>
    <w:qFormat/>
    <w:rsid w:val="008A42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4246"/>
    <w:rPr>
      <w:b/>
      <w:bCs/>
      <w:smallCaps/>
      <w:color w:val="44546A" w:themeColor="text2"/>
      <w:u w:val="single"/>
    </w:rPr>
  </w:style>
  <w:style w:type="character" w:styleId="BookTitle">
    <w:name w:val="Book Title"/>
    <w:basedOn w:val="DefaultParagraphFont"/>
    <w:uiPriority w:val="33"/>
    <w:qFormat/>
    <w:rsid w:val="008A4246"/>
    <w:rPr>
      <w:b/>
      <w:bCs/>
      <w:smallCaps/>
      <w:spacing w:val="10"/>
    </w:rPr>
  </w:style>
  <w:style w:type="paragraph" w:styleId="TOCHeading">
    <w:name w:val="TOC Heading"/>
    <w:basedOn w:val="Heading1"/>
    <w:next w:val="Normal"/>
    <w:uiPriority w:val="39"/>
    <w:unhideWhenUsed/>
    <w:qFormat/>
    <w:rsid w:val="008A4246"/>
    <w:pPr>
      <w:outlineLvl w:val="9"/>
    </w:pPr>
  </w:style>
  <w:style w:type="paragraph" w:styleId="NormalWeb">
    <w:name w:val="Normal (Web)"/>
    <w:basedOn w:val="Normal"/>
    <w:uiPriority w:val="99"/>
    <w:semiHidden/>
    <w:unhideWhenUsed/>
    <w:rsid w:val="000F2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2B1B"/>
  </w:style>
  <w:style w:type="character" w:styleId="Hyperlink">
    <w:name w:val="Hyperlink"/>
    <w:basedOn w:val="DefaultParagraphFont"/>
    <w:uiPriority w:val="99"/>
    <w:unhideWhenUsed/>
    <w:rsid w:val="000F2B1B"/>
    <w:rPr>
      <w:color w:val="0000FF"/>
      <w:u w:val="single"/>
    </w:rPr>
  </w:style>
  <w:style w:type="character" w:styleId="HTMLCode">
    <w:name w:val="HTML Code"/>
    <w:basedOn w:val="DefaultParagraphFont"/>
    <w:uiPriority w:val="99"/>
    <w:semiHidden/>
    <w:unhideWhenUsed/>
    <w:rsid w:val="000F2B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B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2D8"/>
    <w:rPr>
      <w:rFonts w:ascii="Segoe UI" w:hAnsi="Segoe UI" w:cs="Segoe UI"/>
      <w:sz w:val="18"/>
      <w:szCs w:val="18"/>
    </w:rPr>
  </w:style>
  <w:style w:type="paragraph" w:styleId="TOC1">
    <w:name w:val="toc 1"/>
    <w:basedOn w:val="Normal"/>
    <w:next w:val="Normal"/>
    <w:autoRedefine/>
    <w:uiPriority w:val="39"/>
    <w:unhideWhenUsed/>
    <w:rsid w:val="00FD15C0"/>
    <w:pPr>
      <w:spacing w:after="100"/>
    </w:pPr>
  </w:style>
  <w:style w:type="paragraph" w:styleId="Header">
    <w:name w:val="header"/>
    <w:basedOn w:val="Normal"/>
    <w:link w:val="HeaderChar"/>
    <w:uiPriority w:val="99"/>
    <w:unhideWhenUsed/>
    <w:rsid w:val="00293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E60"/>
  </w:style>
  <w:style w:type="paragraph" w:styleId="Footer">
    <w:name w:val="footer"/>
    <w:basedOn w:val="Normal"/>
    <w:link w:val="FooterChar"/>
    <w:uiPriority w:val="99"/>
    <w:unhideWhenUsed/>
    <w:rsid w:val="00293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E60"/>
  </w:style>
  <w:style w:type="paragraph" w:styleId="TOC2">
    <w:name w:val="toc 2"/>
    <w:basedOn w:val="Normal"/>
    <w:next w:val="Normal"/>
    <w:autoRedefine/>
    <w:uiPriority w:val="39"/>
    <w:unhideWhenUsed/>
    <w:rsid w:val="002B5BC9"/>
    <w:pPr>
      <w:spacing w:after="100"/>
      <w:ind w:left="220"/>
    </w:pPr>
  </w:style>
  <w:style w:type="paragraph" w:styleId="TOC3">
    <w:name w:val="toc 3"/>
    <w:basedOn w:val="Normal"/>
    <w:next w:val="Normal"/>
    <w:autoRedefine/>
    <w:uiPriority w:val="39"/>
    <w:unhideWhenUsed/>
    <w:rsid w:val="00E069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39416">
      <w:bodyDiv w:val="1"/>
      <w:marLeft w:val="0"/>
      <w:marRight w:val="0"/>
      <w:marTop w:val="0"/>
      <w:marBottom w:val="0"/>
      <w:divBdr>
        <w:top w:val="none" w:sz="0" w:space="0" w:color="auto"/>
        <w:left w:val="none" w:sz="0" w:space="0" w:color="auto"/>
        <w:bottom w:val="none" w:sz="0" w:space="0" w:color="auto"/>
        <w:right w:val="none" w:sz="0" w:space="0" w:color="auto"/>
      </w:divBdr>
      <w:divsChild>
        <w:div w:id="723137290">
          <w:marLeft w:val="0"/>
          <w:marRight w:val="0"/>
          <w:marTop w:val="0"/>
          <w:marBottom w:val="0"/>
          <w:divBdr>
            <w:top w:val="none" w:sz="0" w:space="0" w:color="auto"/>
            <w:left w:val="none" w:sz="0" w:space="0" w:color="auto"/>
            <w:bottom w:val="none" w:sz="0" w:space="0" w:color="auto"/>
            <w:right w:val="none" w:sz="0" w:space="0" w:color="auto"/>
          </w:divBdr>
          <w:divsChild>
            <w:div w:id="1412696207">
              <w:marLeft w:val="0"/>
              <w:marRight w:val="0"/>
              <w:marTop w:val="0"/>
              <w:marBottom w:val="0"/>
              <w:divBdr>
                <w:top w:val="none" w:sz="0" w:space="0" w:color="auto"/>
                <w:left w:val="none" w:sz="0" w:space="0" w:color="auto"/>
                <w:bottom w:val="none" w:sz="0" w:space="0" w:color="auto"/>
                <w:right w:val="none" w:sz="0" w:space="0" w:color="auto"/>
              </w:divBdr>
              <w:divsChild>
                <w:div w:id="883904689">
                  <w:marLeft w:val="0"/>
                  <w:marRight w:val="0"/>
                  <w:marTop w:val="0"/>
                  <w:marBottom w:val="0"/>
                  <w:divBdr>
                    <w:top w:val="none" w:sz="0" w:space="0" w:color="auto"/>
                    <w:left w:val="none" w:sz="0" w:space="0" w:color="auto"/>
                    <w:bottom w:val="none" w:sz="0" w:space="0" w:color="auto"/>
                    <w:right w:val="none" w:sz="0" w:space="0" w:color="auto"/>
                  </w:divBdr>
                </w:div>
                <w:div w:id="591161109">
                  <w:marLeft w:val="0"/>
                  <w:marRight w:val="0"/>
                  <w:marTop w:val="0"/>
                  <w:marBottom w:val="0"/>
                  <w:divBdr>
                    <w:top w:val="none" w:sz="0" w:space="0" w:color="auto"/>
                    <w:left w:val="none" w:sz="0" w:space="0" w:color="auto"/>
                    <w:bottom w:val="none" w:sz="0" w:space="0" w:color="auto"/>
                    <w:right w:val="none" w:sz="0" w:space="0" w:color="auto"/>
                  </w:divBdr>
                </w:div>
                <w:div w:id="854808628">
                  <w:marLeft w:val="0"/>
                  <w:marRight w:val="0"/>
                  <w:marTop w:val="0"/>
                  <w:marBottom w:val="0"/>
                  <w:divBdr>
                    <w:top w:val="none" w:sz="0" w:space="0" w:color="auto"/>
                    <w:left w:val="none" w:sz="0" w:space="0" w:color="auto"/>
                    <w:bottom w:val="none" w:sz="0" w:space="0" w:color="auto"/>
                    <w:right w:val="none" w:sz="0" w:space="0" w:color="auto"/>
                  </w:divBdr>
                </w:div>
                <w:div w:id="1782988946">
                  <w:marLeft w:val="0"/>
                  <w:marRight w:val="0"/>
                  <w:marTop w:val="0"/>
                  <w:marBottom w:val="0"/>
                  <w:divBdr>
                    <w:top w:val="none" w:sz="0" w:space="0" w:color="auto"/>
                    <w:left w:val="none" w:sz="0" w:space="0" w:color="auto"/>
                    <w:bottom w:val="none" w:sz="0" w:space="0" w:color="auto"/>
                    <w:right w:val="none" w:sz="0" w:space="0" w:color="auto"/>
                  </w:divBdr>
                </w:div>
                <w:div w:id="1205605322">
                  <w:marLeft w:val="0"/>
                  <w:marRight w:val="0"/>
                  <w:marTop w:val="0"/>
                  <w:marBottom w:val="0"/>
                  <w:divBdr>
                    <w:top w:val="none" w:sz="0" w:space="0" w:color="auto"/>
                    <w:left w:val="none" w:sz="0" w:space="0" w:color="auto"/>
                    <w:bottom w:val="none" w:sz="0" w:space="0" w:color="auto"/>
                    <w:right w:val="none" w:sz="0" w:space="0" w:color="auto"/>
                  </w:divBdr>
                </w:div>
                <w:div w:id="1129397310">
                  <w:marLeft w:val="0"/>
                  <w:marRight w:val="0"/>
                  <w:marTop w:val="0"/>
                  <w:marBottom w:val="0"/>
                  <w:divBdr>
                    <w:top w:val="none" w:sz="0" w:space="0" w:color="auto"/>
                    <w:left w:val="none" w:sz="0" w:space="0" w:color="auto"/>
                    <w:bottom w:val="none" w:sz="0" w:space="0" w:color="auto"/>
                    <w:right w:val="none" w:sz="0" w:space="0" w:color="auto"/>
                  </w:divBdr>
                </w:div>
                <w:div w:id="794909470">
                  <w:marLeft w:val="0"/>
                  <w:marRight w:val="0"/>
                  <w:marTop w:val="0"/>
                  <w:marBottom w:val="0"/>
                  <w:divBdr>
                    <w:top w:val="none" w:sz="0" w:space="0" w:color="auto"/>
                    <w:left w:val="none" w:sz="0" w:space="0" w:color="auto"/>
                    <w:bottom w:val="none" w:sz="0" w:space="0" w:color="auto"/>
                    <w:right w:val="none" w:sz="0" w:space="0" w:color="auto"/>
                  </w:divBdr>
                </w:div>
                <w:div w:id="1095789634">
                  <w:marLeft w:val="0"/>
                  <w:marRight w:val="0"/>
                  <w:marTop w:val="0"/>
                  <w:marBottom w:val="0"/>
                  <w:divBdr>
                    <w:top w:val="none" w:sz="0" w:space="0" w:color="auto"/>
                    <w:left w:val="none" w:sz="0" w:space="0" w:color="auto"/>
                    <w:bottom w:val="none" w:sz="0" w:space="0" w:color="auto"/>
                    <w:right w:val="none" w:sz="0" w:space="0" w:color="auto"/>
                  </w:divBdr>
                </w:div>
                <w:div w:id="1295334333">
                  <w:marLeft w:val="0"/>
                  <w:marRight w:val="0"/>
                  <w:marTop w:val="0"/>
                  <w:marBottom w:val="0"/>
                  <w:divBdr>
                    <w:top w:val="none" w:sz="0" w:space="0" w:color="auto"/>
                    <w:left w:val="none" w:sz="0" w:space="0" w:color="auto"/>
                    <w:bottom w:val="none" w:sz="0" w:space="0" w:color="auto"/>
                    <w:right w:val="none" w:sz="0" w:space="0" w:color="auto"/>
                  </w:divBdr>
                </w:div>
                <w:div w:id="1238319312">
                  <w:marLeft w:val="0"/>
                  <w:marRight w:val="0"/>
                  <w:marTop w:val="0"/>
                  <w:marBottom w:val="0"/>
                  <w:divBdr>
                    <w:top w:val="none" w:sz="0" w:space="0" w:color="auto"/>
                    <w:left w:val="none" w:sz="0" w:space="0" w:color="auto"/>
                    <w:bottom w:val="none" w:sz="0" w:space="0" w:color="auto"/>
                    <w:right w:val="none" w:sz="0" w:space="0" w:color="auto"/>
                  </w:divBdr>
                </w:div>
                <w:div w:id="168298097">
                  <w:marLeft w:val="0"/>
                  <w:marRight w:val="0"/>
                  <w:marTop w:val="0"/>
                  <w:marBottom w:val="0"/>
                  <w:divBdr>
                    <w:top w:val="none" w:sz="0" w:space="0" w:color="auto"/>
                    <w:left w:val="none" w:sz="0" w:space="0" w:color="auto"/>
                    <w:bottom w:val="none" w:sz="0" w:space="0" w:color="auto"/>
                    <w:right w:val="none" w:sz="0" w:space="0" w:color="auto"/>
                  </w:divBdr>
                </w:div>
                <w:div w:id="767697732">
                  <w:marLeft w:val="0"/>
                  <w:marRight w:val="0"/>
                  <w:marTop w:val="0"/>
                  <w:marBottom w:val="0"/>
                  <w:divBdr>
                    <w:top w:val="none" w:sz="0" w:space="0" w:color="auto"/>
                    <w:left w:val="none" w:sz="0" w:space="0" w:color="auto"/>
                    <w:bottom w:val="none" w:sz="0" w:space="0" w:color="auto"/>
                    <w:right w:val="none" w:sz="0" w:space="0" w:color="auto"/>
                  </w:divBdr>
                </w:div>
                <w:div w:id="2116711942">
                  <w:marLeft w:val="0"/>
                  <w:marRight w:val="0"/>
                  <w:marTop w:val="0"/>
                  <w:marBottom w:val="0"/>
                  <w:divBdr>
                    <w:top w:val="none" w:sz="0" w:space="0" w:color="auto"/>
                    <w:left w:val="none" w:sz="0" w:space="0" w:color="auto"/>
                    <w:bottom w:val="none" w:sz="0" w:space="0" w:color="auto"/>
                    <w:right w:val="none" w:sz="0" w:space="0" w:color="auto"/>
                  </w:divBdr>
                </w:div>
                <w:div w:id="1736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3205">
          <w:marLeft w:val="0"/>
          <w:marRight w:val="0"/>
          <w:marTop w:val="0"/>
          <w:marBottom w:val="0"/>
          <w:divBdr>
            <w:top w:val="none" w:sz="0" w:space="0" w:color="auto"/>
            <w:left w:val="none" w:sz="0" w:space="0" w:color="auto"/>
            <w:bottom w:val="none" w:sz="0" w:space="0" w:color="auto"/>
            <w:right w:val="none" w:sz="0" w:space="0" w:color="auto"/>
          </w:divBdr>
          <w:divsChild>
            <w:div w:id="858008181">
              <w:marLeft w:val="0"/>
              <w:marRight w:val="0"/>
              <w:marTop w:val="0"/>
              <w:marBottom w:val="0"/>
              <w:divBdr>
                <w:top w:val="none" w:sz="0" w:space="0" w:color="auto"/>
                <w:left w:val="none" w:sz="0" w:space="0" w:color="auto"/>
                <w:bottom w:val="none" w:sz="0" w:space="0" w:color="auto"/>
                <w:right w:val="none" w:sz="0" w:space="0" w:color="auto"/>
              </w:divBdr>
              <w:divsChild>
                <w:div w:id="367493089">
                  <w:marLeft w:val="0"/>
                  <w:marRight w:val="0"/>
                  <w:marTop w:val="0"/>
                  <w:marBottom w:val="0"/>
                  <w:divBdr>
                    <w:top w:val="none" w:sz="0" w:space="0" w:color="auto"/>
                    <w:left w:val="none" w:sz="0" w:space="0" w:color="auto"/>
                    <w:bottom w:val="none" w:sz="0" w:space="0" w:color="auto"/>
                    <w:right w:val="none" w:sz="0" w:space="0" w:color="auto"/>
                  </w:divBdr>
                </w:div>
                <w:div w:id="2062437166">
                  <w:marLeft w:val="0"/>
                  <w:marRight w:val="0"/>
                  <w:marTop w:val="0"/>
                  <w:marBottom w:val="0"/>
                  <w:divBdr>
                    <w:top w:val="none" w:sz="0" w:space="0" w:color="auto"/>
                    <w:left w:val="none" w:sz="0" w:space="0" w:color="auto"/>
                    <w:bottom w:val="none" w:sz="0" w:space="0" w:color="auto"/>
                    <w:right w:val="none" w:sz="0" w:space="0" w:color="auto"/>
                  </w:divBdr>
                </w:div>
                <w:div w:id="1216042402">
                  <w:marLeft w:val="0"/>
                  <w:marRight w:val="0"/>
                  <w:marTop w:val="0"/>
                  <w:marBottom w:val="0"/>
                  <w:divBdr>
                    <w:top w:val="none" w:sz="0" w:space="0" w:color="auto"/>
                    <w:left w:val="none" w:sz="0" w:space="0" w:color="auto"/>
                    <w:bottom w:val="none" w:sz="0" w:space="0" w:color="auto"/>
                    <w:right w:val="none" w:sz="0" w:space="0" w:color="auto"/>
                  </w:divBdr>
                </w:div>
                <w:div w:id="943149197">
                  <w:marLeft w:val="0"/>
                  <w:marRight w:val="0"/>
                  <w:marTop w:val="0"/>
                  <w:marBottom w:val="0"/>
                  <w:divBdr>
                    <w:top w:val="none" w:sz="0" w:space="0" w:color="auto"/>
                    <w:left w:val="none" w:sz="0" w:space="0" w:color="auto"/>
                    <w:bottom w:val="none" w:sz="0" w:space="0" w:color="auto"/>
                    <w:right w:val="none" w:sz="0" w:space="0" w:color="auto"/>
                  </w:divBdr>
                </w:div>
                <w:div w:id="1452018759">
                  <w:marLeft w:val="0"/>
                  <w:marRight w:val="0"/>
                  <w:marTop w:val="0"/>
                  <w:marBottom w:val="0"/>
                  <w:divBdr>
                    <w:top w:val="none" w:sz="0" w:space="0" w:color="auto"/>
                    <w:left w:val="none" w:sz="0" w:space="0" w:color="auto"/>
                    <w:bottom w:val="none" w:sz="0" w:space="0" w:color="auto"/>
                    <w:right w:val="none" w:sz="0" w:space="0" w:color="auto"/>
                  </w:divBdr>
                </w:div>
                <w:div w:id="2088912963">
                  <w:marLeft w:val="0"/>
                  <w:marRight w:val="0"/>
                  <w:marTop w:val="0"/>
                  <w:marBottom w:val="0"/>
                  <w:divBdr>
                    <w:top w:val="none" w:sz="0" w:space="0" w:color="auto"/>
                    <w:left w:val="none" w:sz="0" w:space="0" w:color="auto"/>
                    <w:bottom w:val="none" w:sz="0" w:space="0" w:color="auto"/>
                    <w:right w:val="none" w:sz="0" w:space="0" w:color="auto"/>
                  </w:divBdr>
                </w:div>
                <w:div w:id="1448624847">
                  <w:marLeft w:val="0"/>
                  <w:marRight w:val="0"/>
                  <w:marTop w:val="0"/>
                  <w:marBottom w:val="0"/>
                  <w:divBdr>
                    <w:top w:val="none" w:sz="0" w:space="0" w:color="auto"/>
                    <w:left w:val="none" w:sz="0" w:space="0" w:color="auto"/>
                    <w:bottom w:val="none" w:sz="0" w:space="0" w:color="auto"/>
                    <w:right w:val="none" w:sz="0" w:space="0" w:color="auto"/>
                  </w:divBdr>
                </w:div>
                <w:div w:id="460732400">
                  <w:marLeft w:val="0"/>
                  <w:marRight w:val="0"/>
                  <w:marTop w:val="0"/>
                  <w:marBottom w:val="0"/>
                  <w:divBdr>
                    <w:top w:val="none" w:sz="0" w:space="0" w:color="auto"/>
                    <w:left w:val="none" w:sz="0" w:space="0" w:color="auto"/>
                    <w:bottom w:val="none" w:sz="0" w:space="0" w:color="auto"/>
                    <w:right w:val="none" w:sz="0" w:space="0" w:color="auto"/>
                  </w:divBdr>
                </w:div>
                <w:div w:id="163328857">
                  <w:marLeft w:val="0"/>
                  <w:marRight w:val="0"/>
                  <w:marTop w:val="0"/>
                  <w:marBottom w:val="0"/>
                  <w:divBdr>
                    <w:top w:val="none" w:sz="0" w:space="0" w:color="auto"/>
                    <w:left w:val="none" w:sz="0" w:space="0" w:color="auto"/>
                    <w:bottom w:val="none" w:sz="0" w:space="0" w:color="auto"/>
                    <w:right w:val="none" w:sz="0" w:space="0" w:color="auto"/>
                  </w:divBdr>
                </w:div>
                <w:div w:id="1746799971">
                  <w:marLeft w:val="0"/>
                  <w:marRight w:val="0"/>
                  <w:marTop w:val="0"/>
                  <w:marBottom w:val="0"/>
                  <w:divBdr>
                    <w:top w:val="none" w:sz="0" w:space="0" w:color="auto"/>
                    <w:left w:val="none" w:sz="0" w:space="0" w:color="auto"/>
                    <w:bottom w:val="none" w:sz="0" w:space="0" w:color="auto"/>
                    <w:right w:val="none" w:sz="0" w:space="0" w:color="auto"/>
                  </w:divBdr>
                </w:div>
                <w:div w:id="674722879">
                  <w:marLeft w:val="0"/>
                  <w:marRight w:val="0"/>
                  <w:marTop w:val="0"/>
                  <w:marBottom w:val="0"/>
                  <w:divBdr>
                    <w:top w:val="none" w:sz="0" w:space="0" w:color="auto"/>
                    <w:left w:val="none" w:sz="0" w:space="0" w:color="auto"/>
                    <w:bottom w:val="none" w:sz="0" w:space="0" w:color="auto"/>
                    <w:right w:val="none" w:sz="0" w:space="0" w:color="auto"/>
                  </w:divBdr>
                </w:div>
                <w:div w:id="1082339154">
                  <w:marLeft w:val="0"/>
                  <w:marRight w:val="0"/>
                  <w:marTop w:val="0"/>
                  <w:marBottom w:val="0"/>
                  <w:divBdr>
                    <w:top w:val="none" w:sz="0" w:space="0" w:color="auto"/>
                    <w:left w:val="none" w:sz="0" w:space="0" w:color="auto"/>
                    <w:bottom w:val="none" w:sz="0" w:space="0" w:color="auto"/>
                    <w:right w:val="none" w:sz="0" w:space="0" w:color="auto"/>
                  </w:divBdr>
                </w:div>
                <w:div w:id="1807774550">
                  <w:marLeft w:val="0"/>
                  <w:marRight w:val="0"/>
                  <w:marTop w:val="0"/>
                  <w:marBottom w:val="0"/>
                  <w:divBdr>
                    <w:top w:val="none" w:sz="0" w:space="0" w:color="auto"/>
                    <w:left w:val="none" w:sz="0" w:space="0" w:color="auto"/>
                    <w:bottom w:val="none" w:sz="0" w:space="0" w:color="auto"/>
                    <w:right w:val="none" w:sz="0" w:space="0" w:color="auto"/>
                  </w:divBdr>
                </w:div>
                <w:div w:id="1242761581">
                  <w:marLeft w:val="0"/>
                  <w:marRight w:val="0"/>
                  <w:marTop w:val="0"/>
                  <w:marBottom w:val="0"/>
                  <w:divBdr>
                    <w:top w:val="none" w:sz="0" w:space="0" w:color="auto"/>
                    <w:left w:val="none" w:sz="0" w:space="0" w:color="auto"/>
                    <w:bottom w:val="none" w:sz="0" w:space="0" w:color="auto"/>
                    <w:right w:val="none" w:sz="0" w:space="0" w:color="auto"/>
                  </w:divBdr>
                </w:div>
                <w:div w:id="371807372">
                  <w:marLeft w:val="0"/>
                  <w:marRight w:val="0"/>
                  <w:marTop w:val="0"/>
                  <w:marBottom w:val="0"/>
                  <w:divBdr>
                    <w:top w:val="none" w:sz="0" w:space="0" w:color="auto"/>
                    <w:left w:val="none" w:sz="0" w:space="0" w:color="auto"/>
                    <w:bottom w:val="none" w:sz="0" w:space="0" w:color="auto"/>
                    <w:right w:val="none" w:sz="0" w:space="0" w:color="auto"/>
                  </w:divBdr>
                </w:div>
                <w:div w:id="736633486">
                  <w:marLeft w:val="0"/>
                  <w:marRight w:val="0"/>
                  <w:marTop w:val="0"/>
                  <w:marBottom w:val="0"/>
                  <w:divBdr>
                    <w:top w:val="none" w:sz="0" w:space="0" w:color="auto"/>
                    <w:left w:val="none" w:sz="0" w:space="0" w:color="auto"/>
                    <w:bottom w:val="none" w:sz="0" w:space="0" w:color="auto"/>
                    <w:right w:val="none" w:sz="0" w:space="0" w:color="auto"/>
                  </w:divBdr>
                </w:div>
                <w:div w:id="822812789">
                  <w:marLeft w:val="0"/>
                  <w:marRight w:val="0"/>
                  <w:marTop w:val="0"/>
                  <w:marBottom w:val="0"/>
                  <w:divBdr>
                    <w:top w:val="none" w:sz="0" w:space="0" w:color="auto"/>
                    <w:left w:val="none" w:sz="0" w:space="0" w:color="auto"/>
                    <w:bottom w:val="none" w:sz="0" w:space="0" w:color="auto"/>
                    <w:right w:val="none" w:sz="0" w:space="0" w:color="auto"/>
                  </w:divBdr>
                </w:div>
                <w:div w:id="916938613">
                  <w:marLeft w:val="0"/>
                  <w:marRight w:val="0"/>
                  <w:marTop w:val="0"/>
                  <w:marBottom w:val="0"/>
                  <w:divBdr>
                    <w:top w:val="none" w:sz="0" w:space="0" w:color="auto"/>
                    <w:left w:val="none" w:sz="0" w:space="0" w:color="auto"/>
                    <w:bottom w:val="none" w:sz="0" w:space="0" w:color="auto"/>
                    <w:right w:val="none" w:sz="0" w:space="0" w:color="auto"/>
                  </w:divBdr>
                </w:div>
                <w:div w:id="661277090">
                  <w:marLeft w:val="0"/>
                  <w:marRight w:val="0"/>
                  <w:marTop w:val="0"/>
                  <w:marBottom w:val="0"/>
                  <w:divBdr>
                    <w:top w:val="none" w:sz="0" w:space="0" w:color="auto"/>
                    <w:left w:val="none" w:sz="0" w:space="0" w:color="auto"/>
                    <w:bottom w:val="none" w:sz="0" w:space="0" w:color="auto"/>
                    <w:right w:val="none" w:sz="0" w:space="0" w:color="auto"/>
                  </w:divBdr>
                </w:div>
                <w:div w:id="1746221781">
                  <w:marLeft w:val="0"/>
                  <w:marRight w:val="0"/>
                  <w:marTop w:val="0"/>
                  <w:marBottom w:val="0"/>
                  <w:divBdr>
                    <w:top w:val="none" w:sz="0" w:space="0" w:color="auto"/>
                    <w:left w:val="none" w:sz="0" w:space="0" w:color="auto"/>
                    <w:bottom w:val="none" w:sz="0" w:space="0" w:color="auto"/>
                    <w:right w:val="none" w:sz="0" w:space="0" w:color="auto"/>
                  </w:divBdr>
                </w:div>
                <w:div w:id="75791266">
                  <w:marLeft w:val="0"/>
                  <w:marRight w:val="0"/>
                  <w:marTop w:val="0"/>
                  <w:marBottom w:val="0"/>
                  <w:divBdr>
                    <w:top w:val="none" w:sz="0" w:space="0" w:color="auto"/>
                    <w:left w:val="none" w:sz="0" w:space="0" w:color="auto"/>
                    <w:bottom w:val="none" w:sz="0" w:space="0" w:color="auto"/>
                    <w:right w:val="none" w:sz="0" w:space="0" w:color="auto"/>
                  </w:divBdr>
                </w:div>
                <w:div w:id="421265990">
                  <w:marLeft w:val="0"/>
                  <w:marRight w:val="0"/>
                  <w:marTop w:val="0"/>
                  <w:marBottom w:val="0"/>
                  <w:divBdr>
                    <w:top w:val="none" w:sz="0" w:space="0" w:color="auto"/>
                    <w:left w:val="none" w:sz="0" w:space="0" w:color="auto"/>
                    <w:bottom w:val="none" w:sz="0" w:space="0" w:color="auto"/>
                    <w:right w:val="none" w:sz="0" w:space="0" w:color="auto"/>
                  </w:divBdr>
                </w:div>
                <w:div w:id="1209804448">
                  <w:marLeft w:val="0"/>
                  <w:marRight w:val="0"/>
                  <w:marTop w:val="0"/>
                  <w:marBottom w:val="0"/>
                  <w:divBdr>
                    <w:top w:val="none" w:sz="0" w:space="0" w:color="auto"/>
                    <w:left w:val="none" w:sz="0" w:space="0" w:color="auto"/>
                    <w:bottom w:val="none" w:sz="0" w:space="0" w:color="auto"/>
                    <w:right w:val="none" w:sz="0" w:space="0" w:color="auto"/>
                  </w:divBdr>
                </w:div>
                <w:div w:id="1363172489">
                  <w:marLeft w:val="0"/>
                  <w:marRight w:val="0"/>
                  <w:marTop w:val="0"/>
                  <w:marBottom w:val="0"/>
                  <w:divBdr>
                    <w:top w:val="none" w:sz="0" w:space="0" w:color="auto"/>
                    <w:left w:val="none" w:sz="0" w:space="0" w:color="auto"/>
                    <w:bottom w:val="none" w:sz="0" w:space="0" w:color="auto"/>
                    <w:right w:val="none" w:sz="0" w:space="0" w:color="auto"/>
                  </w:divBdr>
                </w:div>
                <w:div w:id="538472665">
                  <w:marLeft w:val="0"/>
                  <w:marRight w:val="0"/>
                  <w:marTop w:val="0"/>
                  <w:marBottom w:val="0"/>
                  <w:divBdr>
                    <w:top w:val="none" w:sz="0" w:space="0" w:color="auto"/>
                    <w:left w:val="none" w:sz="0" w:space="0" w:color="auto"/>
                    <w:bottom w:val="none" w:sz="0" w:space="0" w:color="auto"/>
                    <w:right w:val="none" w:sz="0" w:space="0" w:color="auto"/>
                  </w:divBdr>
                </w:div>
                <w:div w:id="1792747216">
                  <w:marLeft w:val="0"/>
                  <w:marRight w:val="0"/>
                  <w:marTop w:val="0"/>
                  <w:marBottom w:val="0"/>
                  <w:divBdr>
                    <w:top w:val="none" w:sz="0" w:space="0" w:color="auto"/>
                    <w:left w:val="none" w:sz="0" w:space="0" w:color="auto"/>
                    <w:bottom w:val="none" w:sz="0" w:space="0" w:color="auto"/>
                    <w:right w:val="none" w:sz="0" w:space="0" w:color="auto"/>
                  </w:divBdr>
                </w:div>
                <w:div w:id="79956306">
                  <w:marLeft w:val="0"/>
                  <w:marRight w:val="0"/>
                  <w:marTop w:val="0"/>
                  <w:marBottom w:val="0"/>
                  <w:divBdr>
                    <w:top w:val="none" w:sz="0" w:space="0" w:color="auto"/>
                    <w:left w:val="none" w:sz="0" w:space="0" w:color="auto"/>
                    <w:bottom w:val="none" w:sz="0" w:space="0" w:color="auto"/>
                    <w:right w:val="none" w:sz="0" w:space="0" w:color="auto"/>
                  </w:divBdr>
                </w:div>
                <w:div w:id="224533130">
                  <w:marLeft w:val="0"/>
                  <w:marRight w:val="0"/>
                  <w:marTop w:val="0"/>
                  <w:marBottom w:val="0"/>
                  <w:divBdr>
                    <w:top w:val="none" w:sz="0" w:space="0" w:color="auto"/>
                    <w:left w:val="none" w:sz="0" w:space="0" w:color="auto"/>
                    <w:bottom w:val="none" w:sz="0" w:space="0" w:color="auto"/>
                    <w:right w:val="none" w:sz="0" w:space="0" w:color="auto"/>
                  </w:divBdr>
                </w:div>
                <w:div w:id="805732336">
                  <w:marLeft w:val="0"/>
                  <w:marRight w:val="0"/>
                  <w:marTop w:val="0"/>
                  <w:marBottom w:val="0"/>
                  <w:divBdr>
                    <w:top w:val="none" w:sz="0" w:space="0" w:color="auto"/>
                    <w:left w:val="none" w:sz="0" w:space="0" w:color="auto"/>
                    <w:bottom w:val="none" w:sz="0" w:space="0" w:color="auto"/>
                    <w:right w:val="none" w:sz="0" w:space="0" w:color="auto"/>
                  </w:divBdr>
                </w:div>
                <w:div w:id="970282163">
                  <w:marLeft w:val="0"/>
                  <w:marRight w:val="0"/>
                  <w:marTop w:val="0"/>
                  <w:marBottom w:val="0"/>
                  <w:divBdr>
                    <w:top w:val="none" w:sz="0" w:space="0" w:color="auto"/>
                    <w:left w:val="none" w:sz="0" w:space="0" w:color="auto"/>
                    <w:bottom w:val="none" w:sz="0" w:space="0" w:color="auto"/>
                    <w:right w:val="none" w:sz="0" w:space="0" w:color="auto"/>
                  </w:divBdr>
                </w:div>
                <w:div w:id="59717505">
                  <w:marLeft w:val="0"/>
                  <w:marRight w:val="0"/>
                  <w:marTop w:val="0"/>
                  <w:marBottom w:val="0"/>
                  <w:divBdr>
                    <w:top w:val="none" w:sz="0" w:space="0" w:color="auto"/>
                    <w:left w:val="none" w:sz="0" w:space="0" w:color="auto"/>
                    <w:bottom w:val="none" w:sz="0" w:space="0" w:color="auto"/>
                    <w:right w:val="none" w:sz="0" w:space="0" w:color="auto"/>
                  </w:divBdr>
                </w:div>
                <w:div w:id="1537156013">
                  <w:marLeft w:val="0"/>
                  <w:marRight w:val="0"/>
                  <w:marTop w:val="0"/>
                  <w:marBottom w:val="0"/>
                  <w:divBdr>
                    <w:top w:val="none" w:sz="0" w:space="0" w:color="auto"/>
                    <w:left w:val="none" w:sz="0" w:space="0" w:color="auto"/>
                    <w:bottom w:val="none" w:sz="0" w:space="0" w:color="auto"/>
                    <w:right w:val="none" w:sz="0" w:space="0" w:color="auto"/>
                  </w:divBdr>
                </w:div>
                <w:div w:id="930428552">
                  <w:marLeft w:val="0"/>
                  <w:marRight w:val="0"/>
                  <w:marTop w:val="0"/>
                  <w:marBottom w:val="0"/>
                  <w:divBdr>
                    <w:top w:val="none" w:sz="0" w:space="0" w:color="auto"/>
                    <w:left w:val="none" w:sz="0" w:space="0" w:color="auto"/>
                    <w:bottom w:val="none" w:sz="0" w:space="0" w:color="auto"/>
                    <w:right w:val="none" w:sz="0" w:space="0" w:color="auto"/>
                  </w:divBdr>
                </w:div>
                <w:div w:id="398946700">
                  <w:marLeft w:val="0"/>
                  <w:marRight w:val="0"/>
                  <w:marTop w:val="0"/>
                  <w:marBottom w:val="0"/>
                  <w:divBdr>
                    <w:top w:val="none" w:sz="0" w:space="0" w:color="auto"/>
                    <w:left w:val="none" w:sz="0" w:space="0" w:color="auto"/>
                    <w:bottom w:val="none" w:sz="0" w:space="0" w:color="auto"/>
                    <w:right w:val="none" w:sz="0" w:space="0" w:color="auto"/>
                  </w:divBdr>
                </w:div>
                <w:div w:id="532160314">
                  <w:marLeft w:val="0"/>
                  <w:marRight w:val="0"/>
                  <w:marTop w:val="0"/>
                  <w:marBottom w:val="0"/>
                  <w:divBdr>
                    <w:top w:val="none" w:sz="0" w:space="0" w:color="auto"/>
                    <w:left w:val="none" w:sz="0" w:space="0" w:color="auto"/>
                    <w:bottom w:val="none" w:sz="0" w:space="0" w:color="auto"/>
                    <w:right w:val="none" w:sz="0" w:space="0" w:color="auto"/>
                  </w:divBdr>
                </w:div>
                <w:div w:id="2106071591">
                  <w:marLeft w:val="0"/>
                  <w:marRight w:val="0"/>
                  <w:marTop w:val="0"/>
                  <w:marBottom w:val="0"/>
                  <w:divBdr>
                    <w:top w:val="none" w:sz="0" w:space="0" w:color="auto"/>
                    <w:left w:val="none" w:sz="0" w:space="0" w:color="auto"/>
                    <w:bottom w:val="none" w:sz="0" w:space="0" w:color="auto"/>
                    <w:right w:val="none" w:sz="0" w:space="0" w:color="auto"/>
                  </w:divBdr>
                </w:div>
                <w:div w:id="1713504387">
                  <w:marLeft w:val="0"/>
                  <w:marRight w:val="0"/>
                  <w:marTop w:val="0"/>
                  <w:marBottom w:val="0"/>
                  <w:divBdr>
                    <w:top w:val="none" w:sz="0" w:space="0" w:color="auto"/>
                    <w:left w:val="none" w:sz="0" w:space="0" w:color="auto"/>
                    <w:bottom w:val="none" w:sz="0" w:space="0" w:color="auto"/>
                    <w:right w:val="none" w:sz="0" w:space="0" w:color="auto"/>
                  </w:divBdr>
                </w:div>
                <w:div w:id="464352570">
                  <w:marLeft w:val="0"/>
                  <w:marRight w:val="0"/>
                  <w:marTop w:val="0"/>
                  <w:marBottom w:val="0"/>
                  <w:divBdr>
                    <w:top w:val="none" w:sz="0" w:space="0" w:color="auto"/>
                    <w:left w:val="none" w:sz="0" w:space="0" w:color="auto"/>
                    <w:bottom w:val="none" w:sz="0" w:space="0" w:color="auto"/>
                    <w:right w:val="none" w:sz="0" w:space="0" w:color="auto"/>
                  </w:divBdr>
                </w:div>
                <w:div w:id="1244217392">
                  <w:marLeft w:val="0"/>
                  <w:marRight w:val="0"/>
                  <w:marTop w:val="0"/>
                  <w:marBottom w:val="0"/>
                  <w:divBdr>
                    <w:top w:val="none" w:sz="0" w:space="0" w:color="auto"/>
                    <w:left w:val="none" w:sz="0" w:space="0" w:color="auto"/>
                    <w:bottom w:val="none" w:sz="0" w:space="0" w:color="auto"/>
                    <w:right w:val="none" w:sz="0" w:space="0" w:color="auto"/>
                  </w:divBdr>
                </w:div>
                <w:div w:id="2112162189">
                  <w:marLeft w:val="0"/>
                  <w:marRight w:val="0"/>
                  <w:marTop w:val="0"/>
                  <w:marBottom w:val="0"/>
                  <w:divBdr>
                    <w:top w:val="none" w:sz="0" w:space="0" w:color="auto"/>
                    <w:left w:val="none" w:sz="0" w:space="0" w:color="auto"/>
                    <w:bottom w:val="none" w:sz="0" w:space="0" w:color="auto"/>
                    <w:right w:val="none" w:sz="0" w:space="0" w:color="auto"/>
                  </w:divBdr>
                </w:div>
                <w:div w:id="2138523813">
                  <w:marLeft w:val="0"/>
                  <w:marRight w:val="0"/>
                  <w:marTop w:val="0"/>
                  <w:marBottom w:val="0"/>
                  <w:divBdr>
                    <w:top w:val="none" w:sz="0" w:space="0" w:color="auto"/>
                    <w:left w:val="none" w:sz="0" w:space="0" w:color="auto"/>
                    <w:bottom w:val="none" w:sz="0" w:space="0" w:color="auto"/>
                    <w:right w:val="none" w:sz="0" w:space="0" w:color="auto"/>
                  </w:divBdr>
                </w:div>
                <w:div w:id="173349182">
                  <w:marLeft w:val="0"/>
                  <w:marRight w:val="0"/>
                  <w:marTop w:val="0"/>
                  <w:marBottom w:val="0"/>
                  <w:divBdr>
                    <w:top w:val="none" w:sz="0" w:space="0" w:color="auto"/>
                    <w:left w:val="none" w:sz="0" w:space="0" w:color="auto"/>
                    <w:bottom w:val="none" w:sz="0" w:space="0" w:color="auto"/>
                    <w:right w:val="none" w:sz="0" w:space="0" w:color="auto"/>
                  </w:divBdr>
                </w:div>
                <w:div w:id="1689673987">
                  <w:marLeft w:val="0"/>
                  <w:marRight w:val="0"/>
                  <w:marTop w:val="0"/>
                  <w:marBottom w:val="0"/>
                  <w:divBdr>
                    <w:top w:val="none" w:sz="0" w:space="0" w:color="auto"/>
                    <w:left w:val="none" w:sz="0" w:space="0" w:color="auto"/>
                    <w:bottom w:val="none" w:sz="0" w:space="0" w:color="auto"/>
                    <w:right w:val="none" w:sz="0" w:space="0" w:color="auto"/>
                  </w:divBdr>
                </w:div>
                <w:div w:id="1444692430">
                  <w:marLeft w:val="0"/>
                  <w:marRight w:val="0"/>
                  <w:marTop w:val="0"/>
                  <w:marBottom w:val="0"/>
                  <w:divBdr>
                    <w:top w:val="none" w:sz="0" w:space="0" w:color="auto"/>
                    <w:left w:val="none" w:sz="0" w:space="0" w:color="auto"/>
                    <w:bottom w:val="none" w:sz="0" w:space="0" w:color="auto"/>
                    <w:right w:val="none" w:sz="0" w:space="0" w:color="auto"/>
                  </w:divBdr>
                </w:div>
                <w:div w:id="102310266">
                  <w:marLeft w:val="0"/>
                  <w:marRight w:val="0"/>
                  <w:marTop w:val="0"/>
                  <w:marBottom w:val="0"/>
                  <w:divBdr>
                    <w:top w:val="none" w:sz="0" w:space="0" w:color="auto"/>
                    <w:left w:val="none" w:sz="0" w:space="0" w:color="auto"/>
                    <w:bottom w:val="none" w:sz="0" w:space="0" w:color="auto"/>
                    <w:right w:val="none" w:sz="0" w:space="0" w:color="auto"/>
                  </w:divBdr>
                </w:div>
                <w:div w:id="1327518579">
                  <w:marLeft w:val="0"/>
                  <w:marRight w:val="0"/>
                  <w:marTop w:val="0"/>
                  <w:marBottom w:val="0"/>
                  <w:divBdr>
                    <w:top w:val="none" w:sz="0" w:space="0" w:color="auto"/>
                    <w:left w:val="none" w:sz="0" w:space="0" w:color="auto"/>
                    <w:bottom w:val="none" w:sz="0" w:space="0" w:color="auto"/>
                    <w:right w:val="none" w:sz="0" w:space="0" w:color="auto"/>
                  </w:divBdr>
                </w:div>
                <w:div w:id="1971282731">
                  <w:marLeft w:val="0"/>
                  <w:marRight w:val="0"/>
                  <w:marTop w:val="0"/>
                  <w:marBottom w:val="0"/>
                  <w:divBdr>
                    <w:top w:val="none" w:sz="0" w:space="0" w:color="auto"/>
                    <w:left w:val="none" w:sz="0" w:space="0" w:color="auto"/>
                    <w:bottom w:val="none" w:sz="0" w:space="0" w:color="auto"/>
                    <w:right w:val="none" w:sz="0" w:space="0" w:color="auto"/>
                  </w:divBdr>
                </w:div>
                <w:div w:id="433130573">
                  <w:marLeft w:val="0"/>
                  <w:marRight w:val="0"/>
                  <w:marTop w:val="0"/>
                  <w:marBottom w:val="0"/>
                  <w:divBdr>
                    <w:top w:val="none" w:sz="0" w:space="0" w:color="auto"/>
                    <w:left w:val="none" w:sz="0" w:space="0" w:color="auto"/>
                    <w:bottom w:val="none" w:sz="0" w:space="0" w:color="auto"/>
                    <w:right w:val="none" w:sz="0" w:space="0" w:color="auto"/>
                  </w:divBdr>
                </w:div>
                <w:div w:id="1830557995">
                  <w:marLeft w:val="0"/>
                  <w:marRight w:val="0"/>
                  <w:marTop w:val="0"/>
                  <w:marBottom w:val="0"/>
                  <w:divBdr>
                    <w:top w:val="none" w:sz="0" w:space="0" w:color="auto"/>
                    <w:left w:val="none" w:sz="0" w:space="0" w:color="auto"/>
                    <w:bottom w:val="none" w:sz="0" w:space="0" w:color="auto"/>
                    <w:right w:val="none" w:sz="0" w:space="0" w:color="auto"/>
                  </w:divBdr>
                </w:div>
                <w:div w:id="690305617">
                  <w:marLeft w:val="0"/>
                  <w:marRight w:val="0"/>
                  <w:marTop w:val="0"/>
                  <w:marBottom w:val="0"/>
                  <w:divBdr>
                    <w:top w:val="none" w:sz="0" w:space="0" w:color="auto"/>
                    <w:left w:val="none" w:sz="0" w:space="0" w:color="auto"/>
                    <w:bottom w:val="none" w:sz="0" w:space="0" w:color="auto"/>
                    <w:right w:val="none" w:sz="0" w:space="0" w:color="auto"/>
                  </w:divBdr>
                </w:div>
                <w:div w:id="1464152231">
                  <w:marLeft w:val="0"/>
                  <w:marRight w:val="0"/>
                  <w:marTop w:val="0"/>
                  <w:marBottom w:val="0"/>
                  <w:divBdr>
                    <w:top w:val="none" w:sz="0" w:space="0" w:color="auto"/>
                    <w:left w:val="none" w:sz="0" w:space="0" w:color="auto"/>
                    <w:bottom w:val="none" w:sz="0" w:space="0" w:color="auto"/>
                    <w:right w:val="none" w:sz="0" w:space="0" w:color="auto"/>
                  </w:divBdr>
                </w:div>
                <w:div w:id="141700257">
                  <w:marLeft w:val="0"/>
                  <w:marRight w:val="0"/>
                  <w:marTop w:val="0"/>
                  <w:marBottom w:val="0"/>
                  <w:divBdr>
                    <w:top w:val="none" w:sz="0" w:space="0" w:color="auto"/>
                    <w:left w:val="none" w:sz="0" w:space="0" w:color="auto"/>
                    <w:bottom w:val="none" w:sz="0" w:space="0" w:color="auto"/>
                    <w:right w:val="none" w:sz="0" w:space="0" w:color="auto"/>
                  </w:divBdr>
                </w:div>
                <w:div w:id="1072391745">
                  <w:marLeft w:val="0"/>
                  <w:marRight w:val="0"/>
                  <w:marTop w:val="0"/>
                  <w:marBottom w:val="0"/>
                  <w:divBdr>
                    <w:top w:val="none" w:sz="0" w:space="0" w:color="auto"/>
                    <w:left w:val="none" w:sz="0" w:space="0" w:color="auto"/>
                    <w:bottom w:val="none" w:sz="0" w:space="0" w:color="auto"/>
                    <w:right w:val="none" w:sz="0" w:space="0" w:color="auto"/>
                  </w:divBdr>
                </w:div>
                <w:div w:id="1661812136">
                  <w:marLeft w:val="0"/>
                  <w:marRight w:val="0"/>
                  <w:marTop w:val="0"/>
                  <w:marBottom w:val="0"/>
                  <w:divBdr>
                    <w:top w:val="none" w:sz="0" w:space="0" w:color="auto"/>
                    <w:left w:val="none" w:sz="0" w:space="0" w:color="auto"/>
                    <w:bottom w:val="none" w:sz="0" w:space="0" w:color="auto"/>
                    <w:right w:val="none" w:sz="0" w:space="0" w:color="auto"/>
                  </w:divBdr>
                </w:div>
                <w:div w:id="1961034180">
                  <w:marLeft w:val="0"/>
                  <w:marRight w:val="0"/>
                  <w:marTop w:val="0"/>
                  <w:marBottom w:val="0"/>
                  <w:divBdr>
                    <w:top w:val="none" w:sz="0" w:space="0" w:color="auto"/>
                    <w:left w:val="none" w:sz="0" w:space="0" w:color="auto"/>
                    <w:bottom w:val="none" w:sz="0" w:space="0" w:color="auto"/>
                    <w:right w:val="none" w:sz="0" w:space="0" w:color="auto"/>
                  </w:divBdr>
                </w:div>
                <w:div w:id="1426997326">
                  <w:marLeft w:val="0"/>
                  <w:marRight w:val="0"/>
                  <w:marTop w:val="0"/>
                  <w:marBottom w:val="0"/>
                  <w:divBdr>
                    <w:top w:val="none" w:sz="0" w:space="0" w:color="auto"/>
                    <w:left w:val="none" w:sz="0" w:space="0" w:color="auto"/>
                    <w:bottom w:val="none" w:sz="0" w:space="0" w:color="auto"/>
                    <w:right w:val="none" w:sz="0" w:space="0" w:color="auto"/>
                  </w:divBdr>
                </w:div>
                <w:div w:id="452330358">
                  <w:marLeft w:val="0"/>
                  <w:marRight w:val="0"/>
                  <w:marTop w:val="0"/>
                  <w:marBottom w:val="0"/>
                  <w:divBdr>
                    <w:top w:val="none" w:sz="0" w:space="0" w:color="auto"/>
                    <w:left w:val="none" w:sz="0" w:space="0" w:color="auto"/>
                    <w:bottom w:val="none" w:sz="0" w:space="0" w:color="auto"/>
                    <w:right w:val="none" w:sz="0" w:space="0" w:color="auto"/>
                  </w:divBdr>
                </w:div>
                <w:div w:id="1187017378">
                  <w:marLeft w:val="0"/>
                  <w:marRight w:val="0"/>
                  <w:marTop w:val="0"/>
                  <w:marBottom w:val="0"/>
                  <w:divBdr>
                    <w:top w:val="none" w:sz="0" w:space="0" w:color="auto"/>
                    <w:left w:val="none" w:sz="0" w:space="0" w:color="auto"/>
                    <w:bottom w:val="none" w:sz="0" w:space="0" w:color="auto"/>
                    <w:right w:val="none" w:sz="0" w:space="0" w:color="auto"/>
                  </w:divBdr>
                </w:div>
                <w:div w:id="1639144956">
                  <w:marLeft w:val="0"/>
                  <w:marRight w:val="0"/>
                  <w:marTop w:val="0"/>
                  <w:marBottom w:val="0"/>
                  <w:divBdr>
                    <w:top w:val="none" w:sz="0" w:space="0" w:color="auto"/>
                    <w:left w:val="none" w:sz="0" w:space="0" w:color="auto"/>
                    <w:bottom w:val="none" w:sz="0" w:space="0" w:color="auto"/>
                    <w:right w:val="none" w:sz="0" w:space="0" w:color="auto"/>
                  </w:divBdr>
                </w:div>
                <w:div w:id="756755882">
                  <w:marLeft w:val="0"/>
                  <w:marRight w:val="0"/>
                  <w:marTop w:val="0"/>
                  <w:marBottom w:val="0"/>
                  <w:divBdr>
                    <w:top w:val="none" w:sz="0" w:space="0" w:color="auto"/>
                    <w:left w:val="none" w:sz="0" w:space="0" w:color="auto"/>
                    <w:bottom w:val="none" w:sz="0" w:space="0" w:color="auto"/>
                    <w:right w:val="none" w:sz="0" w:space="0" w:color="auto"/>
                  </w:divBdr>
                </w:div>
                <w:div w:id="1535729271">
                  <w:marLeft w:val="0"/>
                  <w:marRight w:val="0"/>
                  <w:marTop w:val="0"/>
                  <w:marBottom w:val="0"/>
                  <w:divBdr>
                    <w:top w:val="none" w:sz="0" w:space="0" w:color="auto"/>
                    <w:left w:val="none" w:sz="0" w:space="0" w:color="auto"/>
                    <w:bottom w:val="none" w:sz="0" w:space="0" w:color="auto"/>
                    <w:right w:val="none" w:sz="0" w:space="0" w:color="auto"/>
                  </w:divBdr>
                </w:div>
                <w:div w:id="493105008">
                  <w:marLeft w:val="0"/>
                  <w:marRight w:val="0"/>
                  <w:marTop w:val="0"/>
                  <w:marBottom w:val="0"/>
                  <w:divBdr>
                    <w:top w:val="none" w:sz="0" w:space="0" w:color="auto"/>
                    <w:left w:val="none" w:sz="0" w:space="0" w:color="auto"/>
                    <w:bottom w:val="none" w:sz="0" w:space="0" w:color="auto"/>
                    <w:right w:val="none" w:sz="0" w:space="0" w:color="auto"/>
                  </w:divBdr>
                </w:div>
                <w:div w:id="1830442566">
                  <w:marLeft w:val="0"/>
                  <w:marRight w:val="0"/>
                  <w:marTop w:val="0"/>
                  <w:marBottom w:val="0"/>
                  <w:divBdr>
                    <w:top w:val="none" w:sz="0" w:space="0" w:color="auto"/>
                    <w:left w:val="none" w:sz="0" w:space="0" w:color="auto"/>
                    <w:bottom w:val="none" w:sz="0" w:space="0" w:color="auto"/>
                    <w:right w:val="none" w:sz="0" w:space="0" w:color="auto"/>
                  </w:divBdr>
                </w:div>
                <w:div w:id="1311789435">
                  <w:marLeft w:val="0"/>
                  <w:marRight w:val="0"/>
                  <w:marTop w:val="0"/>
                  <w:marBottom w:val="0"/>
                  <w:divBdr>
                    <w:top w:val="none" w:sz="0" w:space="0" w:color="auto"/>
                    <w:left w:val="none" w:sz="0" w:space="0" w:color="auto"/>
                    <w:bottom w:val="none" w:sz="0" w:space="0" w:color="auto"/>
                    <w:right w:val="none" w:sz="0" w:space="0" w:color="auto"/>
                  </w:divBdr>
                </w:div>
                <w:div w:id="29037034">
                  <w:marLeft w:val="0"/>
                  <w:marRight w:val="0"/>
                  <w:marTop w:val="0"/>
                  <w:marBottom w:val="0"/>
                  <w:divBdr>
                    <w:top w:val="none" w:sz="0" w:space="0" w:color="auto"/>
                    <w:left w:val="none" w:sz="0" w:space="0" w:color="auto"/>
                    <w:bottom w:val="none" w:sz="0" w:space="0" w:color="auto"/>
                    <w:right w:val="none" w:sz="0" w:space="0" w:color="auto"/>
                  </w:divBdr>
                </w:div>
                <w:div w:id="1036850904">
                  <w:marLeft w:val="0"/>
                  <w:marRight w:val="0"/>
                  <w:marTop w:val="0"/>
                  <w:marBottom w:val="0"/>
                  <w:divBdr>
                    <w:top w:val="none" w:sz="0" w:space="0" w:color="auto"/>
                    <w:left w:val="none" w:sz="0" w:space="0" w:color="auto"/>
                    <w:bottom w:val="none" w:sz="0" w:space="0" w:color="auto"/>
                    <w:right w:val="none" w:sz="0" w:space="0" w:color="auto"/>
                  </w:divBdr>
                </w:div>
                <w:div w:id="1692368467">
                  <w:marLeft w:val="0"/>
                  <w:marRight w:val="0"/>
                  <w:marTop w:val="0"/>
                  <w:marBottom w:val="0"/>
                  <w:divBdr>
                    <w:top w:val="none" w:sz="0" w:space="0" w:color="auto"/>
                    <w:left w:val="none" w:sz="0" w:space="0" w:color="auto"/>
                    <w:bottom w:val="none" w:sz="0" w:space="0" w:color="auto"/>
                    <w:right w:val="none" w:sz="0" w:space="0" w:color="auto"/>
                  </w:divBdr>
                </w:div>
                <w:div w:id="1850169086">
                  <w:marLeft w:val="0"/>
                  <w:marRight w:val="0"/>
                  <w:marTop w:val="0"/>
                  <w:marBottom w:val="0"/>
                  <w:divBdr>
                    <w:top w:val="none" w:sz="0" w:space="0" w:color="auto"/>
                    <w:left w:val="none" w:sz="0" w:space="0" w:color="auto"/>
                    <w:bottom w:val="none" w:sz="0" w:space="0" w:color="auto"/>
                    <w:right w:val="none" w:sz="0" w:space="0" w:color="auto"/>
                  </w:divBdr>
                </w:div>
                <w:div w:id="1843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39936">
      <w:bodyDiv w:val="1"/>
      <w:marLeft w:val="0"/>
      <w:marRight w:val="0"/>
      <w:marTop w:val="0"/>
      <w:marBottom w:val="0"/>
      <w:divBdr>
        <w:top w:val="none" w:sz="0" w:space="0" w:color="auto"/>
        <w:left w:val="none" w:sz="0" w:space="0" w:color="auto"/>
        <w:bottom w:val="none" w:sz="0" w:space="0" w:color="auto"/>
        <w:right w:val="none" w:sz="0" w:space="0" w:color="auto"/>
      </w:divBdr>
      <w:divsChild>
        <w:div w:id="844441233">
          <w:marLeft w:val="0"/>
          <w:marRight w:val="0"/>
          <w:marTop w:val="0"/>
          <w:marBottom w:val="0"/>
          <w:divBdr>
            <w:top w:val="none" w:sz="0" w:space="0" w:color="auto"/>
            <w:left w:val="none" w:sz="0" w:space="0" w:color="auto"/>
            <w:bottom w:val="none" w:sz="0" w:space="0" w:color="auto"/>
            <w:right w:val="none" w:sz="0" w:space="0" w:color="auto"/>
          </w:divBdr>
        </w:div>
        <w:div w:id="408692988">
          <w:marLeft w:val="0"/>
          <w:marRight w:val="0"/>
          <w:marTop w:val="0"/>
          <w:marBottom w:val="0"/>
          <w:divBdr>
            <w:top w:val="none" w:sz="0" w:space="0" w:color="auto"/>
            <w:left w:val="none" w:sz="0" w:space="0" w:color="auto"/>
            <w:bottom w:val="none" w:sz="0" w:space="0" w:color="auto"/>
            <w:right w:val="none" w:sz="0" w:space="0" w:color="auto"/>
          </w:divBdr>
        </w:div>
        <w:div w:id="1305814367">
          <w:marLeft w:val="0"/>
          <w:marRight w:val="0"/>
          <w:marTop w:val="0"/>
          <w:marBottom w:val="0"/>
          <w:divBdr>
            <w:top w:val="none" w:sz="0" w:space="0" w:color="auto"/>
            <w:left w:val="none" w:sz="0" w:space="0" w:color="auto"/>
            <w:bottom w:val="none" w:sz="0" w:space="0" w:color="auto"/>
            <w:right w:val="none" w:sz="0" w:space="0" w:color="auto"/>
          </w:divBdr>
        </w:div>
        <w:div w:id="873813808">
          <w:marLeft w:val="0"/>
          <w:marRight w:val="0"/>
          <w:marTop w:val="0"/>
          <w:marBottom w:val="0"/>
          <w:divBdr>
            <w:top w:val="none" w:sz="0" w:space="0" w:color="auto"/>
            <w:left w:val="none" w:sz="0" w:space="0" w:color="auto"/>
            <w:bottom w:val="none" w:sz="0" w:space="0" w:color="auto"/>
            <w:right w:val="none" w:sz="0" w:space="0" w:color="auto"/>
          </w:divBdr>
        </w:div>
        <w:div w:id="1886716456">
          <w:marLeft w:val="0"/>
          <w:marRight w:val="0"/>
          <w:marTop w:val="0"/>
          <w:marBottom w:val="0"/>
          <w:divBdr>
            <w:top w:val="none" w:sz="0" w:space="0" w:color="auto"/>
            <w:left w:val="none" w:sz="0" w:space="0" w:color="auto"/>
            <w:bottom w:val="none" w:sz="0" w:space="0" w:color="auto"/>
            <w:right w:val="none" w:sz="0" w:space="0" w:color="auto"/>
          </w:divBdr>
        </w:div>
        <w:div w:id="1325628758">
          <w:marLeft w:val="0"/>
          <w:marRight w:val="0"/>
          <w:marTop w:val="0"/>
          <w:marBottom w:val="0"/>
          <w:divBdr>
            <w:top w:val="none" w:sz="0" w:space="0" w:color="auto"/>
            <w:left w:val="none" w:sz="0" w:space="0" w:color="auto"/>
            <w:bottom w:val="none" w:sz="0" w:space="0" w:color="auto"/>
            <w:right w:val="none" w:sz="0" w:space="0" w:color="auto"/>
          </w:divBdr>
        </w:div>
        <w:div w:id="1355810556">
          <w:marLeft w:val="0"/>
          <w:marRight w:val="0"/>
          <w:marTop w:val="0"/>
          <w:marBottom w:val="0"/>
          <w:divBdr>
            <w:top w:val="none" w:sz="0" w:space="0" w:color="auto"/>
            <w:left w:val="none" w:sz="0" w:space="0" w:color="auto"/>
            <w:bottom w:val="none" w:sz="0" w:space="0" w:color="auto"/>
            <w:right w:val="none" w:sz="0" w:space="0" w:color="auto"/>
          </w:divBdr>
        </w:div>
        <w:div w:id="815730171">
          <w:marLeft w:val="0"/>
          <w:marRight w:val="0"/>
          <w:marTop w:val="0"/>
          <w:marBottom w:val="0"/>
          <w:divBdr>
            <w:top w:val="none" w:sz="0" w:space="0" w:color="auto"/>
            <w:left w:val="none" w:sz="0" w:space="0" w:color="auto"/>
            <w:bottom w:val="none" w:sz="0" w:space="0" w:color="auto"/>
            <w:right w:val="none" w:sz="0" w:space="0" w:color="auto"/>
          </w:divBdr>
        </w:div>
        <w:div w:id="1611356751">
          <w:marLeft w:val="0"/>
          <w:marRight w:val="0"/>
          <w:marTop w:val="0"/>
          <w:marBottom w:val="0"/>
          <w:divBdr>
            <w:top w:val="none" w:sz="0" w:space="0" w:color="auto"/>
            <w:left w:val="none" w:sz="0" w:space="0" w:color="auto"/>
            <w:bottom w:val="none" w:sz="0" w:space="0" w:color="auto"/>
            <w:right w:val="none" w:sz="0" w:space="0" w:color="auto"/>
          </w:divBdr>
        </w:div>
        <w:div w:id="771556796">
          <w:marLeft w:val="0"/>
          <w:marRight w:val="0"/>
          <w:marTop w:val="0"/>
          <w:marBottom w:val="0"/>
          <w:divBdr>
            <w:top w:val="none" w:sz="0" w:space="0" w:color="auto"/>
            <w:left w:val="none" w:sz="0" w:space="0" w:color="auto"/>
            <w:bottom w:val="none" w:sz="0" w:space="0" w:color="auto"/>
            <w:right w:val="none" w:sz="0" w:space="0" w:color="auto"/>
          </w:divBdr>
        </w:div>
        <w:div w:id="321396177">
          <w:marLeft w:val="0"/>
          <w:marRight w:val="0"/>
          <w:marTop w:val="0"/>
          <w:marBottom w:val="0"/>
          <w:divBdr>
            <w:top w:val="none" w:sz="0" w:space="0" w:color="auto"/>
            <w:left w:val="none" w:sz="0" w:space="0" w:color="auto"/>
            <w:bottom w:val="none" w:sz="0" w:space="0" w:color="auto"/>
            <w:right w:val="none" w:sz="0" w:space="0" w:color="auto"/>
          </w:divBdr>
        </w:div>
        <w:div w:id="1831482728">
          <w:marLeft w:val="0"/>
          <w:marRight w:val="0"/>
          <w:marTop w:val="0"/>
          <w:marBottom w:val="0"/>
          <w:divBdr>
            <w:top w:val="none" w:sz="0" w:space="0" w:color="auto"/>
            <w:left w:val="none" w:sz="0" w:space="0" w:color="auto"/>
            <w:bottom w:val="none" w:sz="0" w:space="0" w:color="auto"/>
            <w:right w:val="none" w:sz="0" w:space="0" w:color="auto"/>
          </w:divBdr>
        </w:div>
        <w:div w:id="1250117655">
          <w:marLeft w:val="0"/>
          <w:marRight w:val="0"/>
          <w:marTop w:val="0"/>
          <w:marBottom w:val="0"/>
          <w:divBdr>
            <w:top w:val="none" w:sz="0" w:space="0" w:color="auto"/>
            <w:left w:val="none" w:sz="0" w:space="0" w:color="auto"/>
            <w:bottom w:val="none" w:sz="0" w:space="0" w:color="auto"/>
            <w:right w:val="none" w:sz="0" w:space="0" w:color="auto"/>
          </w:divBdr>
        </w:div>
        <w:div w:id="2121803177">
          <w:marLeft w:val="0"/>
          <w:marRight w:val="0"/>
          <w:marTop w:val="0"/>
          <w:marBottom w:val="0"/>
          <w:divBdr>
            <w:top w:val="none" w:sz="0" w:space="0" w:color="auto"/>
            <w:left w:val="none" w:sz="0" w:space="0" w:color="auto"/>
            <w:bottom w:val="none" w:sz="0" w:space="0" w:color="auto"/>
            <w:right w:val="none" w:sz="0" w:space="0" w:color="auto"/>
          </w:divBdr>
        </w:div>
        <w:div w:id="1213031434">
          <w:marLeft w:val="0"/>
          <w:marRight w:val="0"/>
          <w:marTop w:val="0"/>
          <w:marBottom w:val="0"/>
          <w:divBdr>
            <w:top w:val="none" w:sz="0" w:space="0" w:color="auto"/>
            <w:left w:val="none" w:sz="0" w:space="0" w:color="auto"/>
            <w:bottom w:val="none" w:sz="0" w:space="0" w:color="auto"/>
            <w:right w:val="none" w:sz="0" w:space="0" w:color="auto"/>
          </w:divBdr>
        </w:div>
        <w:div w:id="1760104003">
          <w:marLeft w:val="0"/>
          <w:marRight w:val="0"/>
          <w:marTop w:val="0"/>
          <w:marBottom w:val="0"/>
          <w:divBdr>
            <w:top w:val="none" w:sz="0" w:space="0" w:color="auto"/>
            <w:left w:val="none" w:sz="0" w:space="0" w:color="auto"/>
            <w:bottom w:val="none" w:sz="0" w:space="0" w:color="auto"/>
            <w:right w:val="none" w:sz="0" w:space="0" w:color="auto"/>
          </w:divBdr>
        </w:div>
        <w:div w:id="500244444">
          <w:marLeft w:val="0"/>
          <w:marRight w:val="0"/>
          <w:marTop w:val="0"/>
          <w:marBottom w:val="0"/>
          <w:divBdr>
            <w:top w:val="none" w:sz="0" w:space="0" w:color="auto"/>
            <w:left w:val="none" w:sz="0" w:space="0" w:color="auto"/>
            <w:bottom w:val="none" w:sz="0" w:space="0" w:color="auto"/>
            <w:right w:val="none" w:sz="0" w:space="0" w:color="auto"/>
          </w:divBdr>
        </w:div>
        <w:div w:id="1113522543">
          <w:marLeft w:val="0"/>
          <w:marRight w:val="0"/>
          <w:marTop w:val="0"/>
          <w:marBottom w:val="0"/>
          <w:divBdr>
            <w:top w:val="none" w:sz="0" w:space="0" w:color="auto"/>
            <w:left w:val="none" w:sz="0" w:space="0" w:color="auto"/>
            <w:bottom w:val="none" w:sz="0" w:space="0" w:color="auto"/>
            <w:right w:val="none" w:sz="0" w:space="0" w:color="auto"/>
          </w:divBdr>
        </w:div>
        <w:div w:id="1113093517">
          <w:marLeft w:val="0"/>
          <w:marRight w:val="0"/>
          <w:marTop w:val="0"/>
          <w:marBottom w:val="0"/>
          <w:divBdr>
            <w:top w:val="none" w:sz="0" w:space="0" w:color="auto"/>
            <w:left w:val="none" w:sz="0" w:space="0" w:color="auto"/>
            <w:bottom w:val="none" w:sz="0" w:space="0" w:color="auto"/>
            <w:right w:val="none" w:sz="0" w:space="0" w:color="auto"/>
          </w:divBdr>
        </w:div>
        <w:div w:id="866987948">
          <w:marLeft w:val="0"/>
          <w:marRight w:val="0"/>
          <w:marTop w:val="0"/>
          <w:marBottom w:val="0"/>
          <w:divBdr>
            <w:top w:val="none" w:sz="0" w:space="0" w:color="auto"/>
            <w:left w:val="none" w:sz="0" w:space="0" w:color="auto"/>
            <w:bottom w:val="none" w:sz="0" w:space="0" w:color="auto"/>
            <w:right w:val="none" w:sz="0" w:space="0" w:color="auto"/>
          </w:divBdr>
        </w:div>
        <w:div w:id="1800757056">
          <w:marLeft w:val="0"/>
          <w:marRight w:val="0"/>
          <w:marTop w:val="0"/>
          <w:marBottom w:val="0"/>
          <w:divBdr>
            <w:top w:val="none" w:sz="0" w:space="0" w:color="auto"/>
            <w:left w:val="none" w:sz="0" w:space="0" w:color="auto"/>
            <w:bottom w:val="none" w:sz="0" w:space="0" w:color="auto"/>
            <w:right w:val="none" w:sz="0" w:space="0" w:color="auto"/>
          </w:divBdr>
        </w:div>
        <w:div w:id="1211959860">
          <w:marLeft w:val="0"/>
          <w:marRight w:val="0"/>
          <w:marTop w:val="0"/>
          <w:marBottom w:val="0"/>
          <w:divBdr>
            <w:top w:val="none" w:sz="0" w:space="0" w:color="auto"/>
            <w:left w:val="none" w:sz="0" w:space="0" w:color="auto"/>
            <w:bottom w:val="none" w:sz="0" w:space="0" w:color="auto"/>
            <w:right w:val="none" w:sz="0" w:space="0" w:color="auto"/>
          </w:divBdr>
        </w:div>
        <w:div w:id="1903061111">
          <w:marLeft w:val="0"/>
          <w:marRight w:val="0"/>
          <w:marTop w:val="0"/>
          <w:marBottom w:val="0"/>
          <w:divBdr>
            <w:top w:val="none" w:sz="0" w:space="0" w:color="auto"/>
            <w:left w:val="none" w:sz="0" w:space="0" w:color="auto"/>
            <w:bottom w:val="none" w:sz="0" w:space="0" w:color="auto"/>
            <w:right w:val="none" w:sz="0" w:space="0" w:color="auto"/>
          </w:divBdr>
        </w:div>
        <w:div w:id="1069115789">
          <w:marLeft w:val="0"/>
          <w:marRight w:val="0"/>
          <w:marTop w:val="0"/>
          <w:marBottom w:val="0"/>
          <w:divBdr>
            <w:top w:val="none" w:sz="0" w:space="0" w:color="auto"/>
            <w:left w:val="none" w:sz="0" w:space="0" w:color="auto"/>
            <w:bottom w:val="none" w:sz="0" w:space="0" w:color="auto"/>
            <w:right w:val="none" w:sz="0" w:space="0" w:color="auto"/>
          </w:divBdr>
        </w:div>
        <w:div w:id="1990934095">
          <w:marLeft w:val="0"/>
          <w:marRight w:val="0"/>
          <w:marTop w:val="0"/>
          <w:marBottom w:val="0"/>
          <w:divBdr>
            <w:top w:val="none" w:sz="0" w:space="0" w:color="auto"/>
            <w:left w:val="none" w:sz="0" w:space="0" w:color="auto"/>
            <w:bottom w:val="none" w:sz="0" w:space="0" w:color="auto"/>
            <w:right w:val="none" w:sz="0" w:space="0" w:color="auto"/>
          </w:divBdr>
        </w:div>
        <w:div w:id="392394009">
          <w:marLeft w:val="0"/>
          <w:marRight w:val="0"/>
          <w:marTop w:val="0"/>
          <w:marBottom w:val="0"/>
          <w:divBdr>
            <w:top w:val="none" w:sz="0" w:space="0" w:color="auto"/>
            <w:left w:val="none" w:sz="0" w:space="0" w:color="auto"/>
            <w:bottom w:val="none" w:sz="0" w:space="0" w:color="auto"/>
            <w:right w:val="none" w:sz="0" w:space="0" w:color="auto"/>
          </w:divBdr>
        </w:div>
        <w:div w:id="1542594355">
          <w:marLeft w:val="0"/>
          <w:marRight w:val="0"/>
          <w:marTop w:val="0"/>
          <w:marBottom w:val="0"/>
          <w:divBdr>
            <w:top w:val="none" w:sz="0" w:space="0" w:color="auto"/>
            <w:left w:val="none" w:sz="0" w:space="0" w:color="auto"/>
            <w:bottom w:val="none" w:sz="0" w:space="0" w:color="auto"/>
            <w:right w:val="none" w:sz="0" w:space="0" w:color="auto"/>
          </w:divBdr>
        </w:div>
        <w:div w:id="53745020">
          <w:marLeft w:val="0"/>
          <w:marRight w:val="0"/>
          <w:marTop w:val="0"/>
          <w:marBottom w:val="0"/>
          <w:divBdr>
            <w:top w:val="none" w:sz="0" w:space="0" w:color="auto"/>
            <w:left w:val="none" w:sz="0" w:space="0" w:color="auto"/>
            <w:bottom w:val="none" w:sz="0" w:space="0" w:color="auto"/>
            <w:right w:val="none" w:sz="0" w:space="0" w:color="auto"/>
          </w:divBdr>
        </w:div>
        <w:div w:id="1022323541">
          <w:marLeft w:val="0"/>
          <w:marRight w:val="0"/>
          <w:marTop w:val="0"/>
          <w:marBottom w:val="0"/>
          <w:divBdr>
            <w:top w:val="none" w:sz="0" w:space="0" w:color="auto"/>
            <w:left w:val="none" w:sz="0" w:space="0" w:color="auto"/>
            <w:bottom w:val="none" w:sz="0" w:space="0" w:color="auto"/>
            <w:right w:val="none" w:sz="0" w:space="0" w:color="auto"/>
          </w:divBdr>
        </w:div>
        <w:div w:id="825320618">
          <w:marLeft w:val="0"/>
          <w:marRight w:val="0"/>
          <w:marTop w:val="0"/>
          <w:marBottom w:val="0"/>
          <w:divBdr>
            <w:top w:val="none" w:sz="0" w:space="0" w:color="auto"/>
            <w:left w:val="none" w:sz="0" w:space="0" w:color="auto"/>
            <w:bottom w:val="none" w:sz="0" w:space="0" w:color="auto"/>
            <w:right w:val="none" w:sz="0" w:space="0" w:color="auto"/>
          </w:divBdr>
        </w:div>
        <w:div w:id="575482492">
          <w:marLeft w:val="0"/>
          <w:marRight w:val="0"/>
          <w:marTop w:val="0"/>
          <w:marBottom w:val="0"/>
          <w:divBdr>
            <w:top w:val="none" w:sz="0" w:space="0" w:color="auto"/>
            <w:left w:val="none" w:sz="0" w:space="0" w:color="auto"/>
            <w:bottom w:val="none" w:sz="0" w:space="0" w:color="auto"/>
            <w:right w:val="none" w:sz="0" w:space="0" w:color="auto"/>
          </w:divBdr>
        </w:div>
        <w:div w:id="926228945">
          <w:marLeft w:val="0"/>
          <w:marRight w:val="0"/>
          <w:marTop w:val="0"/>
          <w:marBottom w:val="0"/>
          <w:divBdr>
            <w:top w:val="none" w:sz="0" w:space="0" w:color="auto"/>
            <w:left w:val="none" w:sz="0" w:space="0" w:color="auto"/>
            <w:bottom w:val="none" w:sz="0" w:space="0" w:color="auto"/>
            <w:right w:val="none" w:sz="0" w:space="0" w:color="auto"/>
          </w:divBdr>
        </w:div>
        <w:div w:id="1720859743">
          <w:marLeft w:val="0"/>
          <w:marRight w:val="0"/>
          <w:marTop w:val="0"/>
          <w:marBottom w:val="0"/>
          <w:divBdr>
            <w:top w:val="none" w:sz="0" w:space="0" w:color="auto"/>
            <w:left w:val="none" w:sz="0" w:space="0" w:color="auto"/>
            <w:bottom w:val="none" w:sz="0" w:space="0" w:color="auto"/>
            <w:right w:val="none" w:sz="0" w:space="0" w:color="auto"/>
          </w:divBdr>
        </w:div>
        <w:div w:id="866017990">
          <w:marLeft w:val="0"/>
          <w:marRight w:val="0"/>
          <w:marTop w:val="0"/>
          <w:marBottom w:val="0"/>
          <w:divBdr>
            <w:top w:val="none" w:sz="0" w:space="0" w:color="auto"/>
            <w:left w:val="none" w:sz="0" w:space="0" w:color="auto"/>
            <w:bottom w:val="none" w:sz="0" w:space="0" w:color="auto"/>
            <w:right w:val="none" w:sz="0" w:space="0" w:color="auto"/>
          </w:divBdr>
        </w:div>
        <w:div w:id="2047022187">
          <w:marLeft w:val="0"/>
          <w:marRight w:val="0"/>
          <w:marTop w:val="0"/>
          <w:marBottom w:val="0"/>
          <w:divBdr>
            <w:top w:val="none" w:sz="0" w:space="0" w:color="auto"/>
            <w:left w:val="none" w:sz="0" w:space="0" w:color="auto"/>
            <w:bottom w:val="none" w:sz="0" w:space="0" w:color="auto"/>
            <w:right w:val="none" w:sz="0" w:space="0" w:color="auto"/>
          </w:divBdr>
        </w:div>
        <w:div w:id="1475028364">
          <w:marLeft w:val="0"/>
          <w:marRight w:val="0"/>
          <w:marTop w:val="0"/>
          <w:marBottom w:val="0"/>
          <w:divBdr>
            <w:top w:val="none" w:sz="0" w:space="0" w:color="auto"/>
            <w:left w:val="none" w:sz="0" w:space="0" w:color="auto"/>
            <w:bottom w:val="none" w:sz="0" w:space="0" w:color="auto"/>
            <w:right w:val="none" w:sz="0" w:space="0" w:color="auto"/>
          </w:divBdr>
        </w:div>
        <w:div w:id="1153328484">
          <w:marLeft w:val="0"/>
          <w:marRight w:val="0"/>
          <w:marTop w:val="0"/>
          <w:marBottom w:val="0"/>
          <w:divBdr>
            <w:top w:val="none" w:sz="0" w:space="0" w:color="auto"/>
            <w:left w:val="none" w:sz="0" w:space="0" w:color="auto"/>
            <w:bottom w:val="none" w:sz="0" w:space="0" w:color="auto"/>
            <w:right w:val="none" w:sz="0" w:space="0" w:color="auto"/>
          </w:divBdr>
        </w:div>
        <w:div w:id="2124763183">
          <w:marLeft w:val="0"/>
          <w:marRight w:val="0"/>
          <w:marTop w:val="0"/>
          <w:marBottom w:val="0"/>
          <w:divBdr>
            <w:top w:val="none" w:sz="0" w:space="0" w:color="auto"/>
            <w:left w:val="none" w:sz="0" w:space="0" w:color="auto"/>
            <w:bottom w:val="none" w:sz="0" w:space="0" w:color="auto"/>
            <w:right w:val="none" w:sz="0" w:space="0" w:color="auto"/>
          </w:divBdr>
        </w:div>
        <w:div w:id="970868531">
          <w:marLeft w:val="0"/>
          <w:marRight w:val="0"/>
          <w:marTop w:val="0"/>
          <w:marBottom w:val="0"/>
          <w:divBdr>
            <w:top w:val="none" w:sz="0" w:space="0" w:color="auto"/>
            <w:left w:val="none" w:sz="0" w:space="0" w:color="auto"/>
            <w:bottom w:val="none" w:sz="0" w:space="0" w:color="auto"/>
            <w:right w:val="none" w:sz="0" w:space="0" w:color="auto"/>
          </w:divBdr>
        </w:div>
        <w:div w:id="233664983">
          <w:marLeft w:val="0"/>
          <w:marRight w:val="0"/>
          <w:marTop w:val="0"/>
          <w:marBottom w:val="0"/>
          <w:divBdr>
            <w:top w:val="none" w:sz="0" w:space="0" w:color="auto"/>
            <w:left w:val="none" w:sz="0" w:space="0" w:color="auto"/>
            <w:bottom w:val="none" w:sz="0" w:space="0" w:color="auto"/>
            <w:right w:val="none" w:sz="0" w:space="0" w:color="auto"/>
          </w:divBdr>
        </w:div>
        <w:div w:id="1792741522">
          <w:marLeft w:val="0"/>
          <w:marRight w:val="0"/>
          <w:marTop w:val="0"/>
          <w:marBottom w:val="0"/>
          <w:divBdr>
            <w:top w:val="none" w:sz="0" w:space="0" w:color="auto"/>
            <w:left w:val="none" w:sz="0" w:space="0" w:color="auto"/>
            <w:bottom w:val="none" w:sz="0" w:space="0" w:color="auto"/>
            <w:right w:val="none" w:sz="0" w:space="0" w:color="auto"/>
          </w:divBdr>
        </w:div>
        <w:div w:id="847988718">
          <w:marLeft w:val="0"/>
          <w:marRight w:val="0"/>
          <w:marTop w:val="0"/>
          <w:marBottom w:val="0"/>
          <w:divBdr>
            <w:top w:val="none" w:sz="0" w:space="0" w:color="auto"/>
            <w:left w:val="none" w:sz="0" w:space="0" w:color="auto"/>
            <w:bottom w:val="none" w:sz="0" w:space="0" w:color="auto"/>
            <w:right w:val="none" w:sz="0" w:space="0" w:color="auto"/>
          </w:divBdr>
        </w:div>
        <w:div w:id="1633638255">
          <w:marLeft w:val="0"/>
          <w:marRight w:val="0"/>
          <w:marTop w:val="0"/>
          <w:marBottom w:val="0"/>
          <w:divBdr>
            <w:top w:val="none" w:sz="0" w:space="0" w:color="auto"/>
            <w:left w:val="none" w:sz="0" w:space="0" w:color="auto"/>
            <w:bottom w:val="none" w:sz="0" w:space="0" w:color="auto"/>
            <w:right w:val="none" w:sz="0" w:space="0" w:color="auto"/>
          </w:divBdr>
        </w:div>
        <w:div w:id="921258209">
          <w:marLeft w:val="0"/>
          <w:marRight w:val="0"/>
          <w:marTop w:val="0"/>
          <w:marBottom w:val="0"/>
          <w:divBdr>
            <w:top w:val="none" w:sz="0" w:space="0" w:color="auto"/>
            <w:left w:val="none" w:sz="0" w:space="0" w:color="auto"/>
            <w:bottom w:val="none" w:sz="0" w:space="0" w:color="auto"/>
            <w:right w:val="none" w:sz="0" w:space="0" w:color="auto"/>
          </w:divBdr>
        </w:div>
        <w:div w:id="1976331026">
          <w:marLeft w:val="0"/>
          <w:marRight w:val="0"/>
          <w:marTop w:val="0"/>
          <w:marBottom w:val="0"/>
          <w:divBdr>
            <w:top w:val="none" w:sz="0" w:space="0" w:color="auto"/>
            <w:left w:val="none" w:sz="0" w:space="0" w:color="auto"/>
            <w:bottom w:val="none" w:sz="0" w:space="0" w:color="auto"/>
            <w:right w:val="none" w:sz="0" w:space="0" w:color="auto"/>
          </w:divBdr>
        </w:div>
        <w:div w:id="1275403619">
          <w:marLeft w:val="0"/>
          <w:marRight w:val="0"/>
          <w:marTop w:val="0"/>
          <w:marBottom w:val="0"/>
          <w:divBdr>
            <w:top w:val="none" w:sz="0" w:space="0" w:color="auto"/>
            <w:left w:val="none" w:sz="0" w:space="0" w:color="auto"/>
            <w:bottom w:val="none" w:sz="0" w:space="0" w:color="auto"/>
            <w:right w:val="none" w:sz="0" w:space="0" w:color="auto"/>
          </w:divBdr>
        </w:div>
        <w:div w:id="1578438682">
          <w:marLeft w:val="0"/>
          <w:marRight w:val="0"/>
          <w:marTop w:val="0"/>
          <w:marBottom w:val="0"/>
          <w:divBdr>
            <w:top w:val="none" w:sz="0" w:space="0" w:color="auto"/>
            <w:left w:val="none" w:sz="0" w:space="0" w:color="auto"/>
            <w:bottom w:val="none" w:sz="0" w:space="0" w:color="auto"/>
            <w:right w:val="none" w:sz="0" w:space="0" w:color="auto"/>
          </w:divBdr>
        </w:div>
        <w:div w:id="846478019">
          <w:marLeft w:val="0"/>
          <w:marRight w:val="0"/>
          <w:marTop w:val="0"/>
          <w:marBottom w:val="0"/>
          <w:divBdr>
            <w:top w:val="none" w:sz="0" w:space="0" w:color="auto"/>
            <w:left w:val="none" w:sz="0" w:space="0" w:color="auto"/>
            <w:bottom w:val="none" w:sz="0" w:space="0" w:color="auto"/>
            <w:right w:val="none" w:sz="0" w:space="0" w:color="auto"/>
          </w:divBdr>
        </w:div>
        <w:div w:id="1402099739">
          <w:marLeft w:val="0"/>
          <w:marRight w:val="0"/>
          <w:marTop w:val="0"/>
          <w:marBottom w:val="0"/>
          <w:divBdr>
            <w:top w:val="none" w:sz="0" w:space="0" w:color="auto"/>
            <w:left w:val="none" w:sz="0" w:space="0" w:color="auto"/>
            <w:bottom w:val="none" w:sz="0" w:space="0" w:color="auto"/>
            <w:right w:val="none" w:sz="0" w:space="0" w:color="auto"/>
          </w:divBdr>
        </w:div>
        <w:div w:id="401417623">
          <w:marLeft w:val="0"/>
          <w:marRight w:val="0"/>
          <w:marTop w:val="0"/>
          <w:marBottom w:val="0"/>
          <w:divBdr>
            <w:top w:val="none" w:sz="0" w:space="0" w:color="auto"/>
            <w:left w:val="none" w:sz="0" w:space="0" w:color="auto"/>
            <w:bottom w:val="none" w:sz="0" w:space="0" w:color="auto"/>
            <w:right w:val="none" w:sz="0" w:space="0" w:color="auto"/>
          </w:divBdr>
        </w:div>
        <w:div w:id="514346525">
          <w:marLeft w:val="0"/>
          <w:marRight w:val="0"/>
          <w:marTop w:val="0"/>
          <w:marBottom w:val="0"/>
          <w:divBdr>
            <w:top w:val="none" w:sz="0" w:space="0" w:color="auto"/>
            <w:left w:val="none" w:sz="0" w:space="0" w:color="auto"/>
            <w:bottom w:val="none" w:sz="0" w:space="0" w:color="auto"/>
            <w:right w:val="none" w:sz="0" w:space="0" w:color="auto"/>
          </w:divBdr>
        </w:div>
        <w:div w:id="1300576266">
          <w:marLeft w:val="0"/>
          <w:marRight w:val="0"/>
          <w:marTop w:val="0"/>
          <w:marBottom w:val="0"/>
          <w:divBdr>
            <w:top w:val="none" w:sz="0" w:space="0" w:color="auto"/>
            <w:left w:val="none" w:sz="0" w:space="0" w:color="auto"/>
            <w:bottom w:val="none" w:sz="0" w:space="0" w:color="auto"/>
            <w:right w:val="none" w:sz="0" w:space="0" w:color="auto"/>
          </w:divBdr>
        </w:div>
        <w:div w:id="15235359">
          <w:marLeft w:val="0"/>
          <w:marRight w:val="0"/>
          <w:marTop w:val="0"/>
          <w:marBottom w:val="0"/>
          <w:divBdr>
            <w:top w:val="none" w:sz="0" w:space="0" w:color="auto"/>
            <w:left w:val="none" w:sz="0" w:space="0" w:color="auto"/>
            <w:bottom w:val="none" w:sz="0" w:space="0" w:color="auto"/>
            <w:right w:val="none" w:sz="0" w:space="0" w:color="auto"/>
          </w:divBdr>
        </w:div>
        <w:div w:id="961112163">
          <w:marLeft w:val="0"/>
          <w:marRight w:val="0"/>
          <w:marTop w:val="0"/>
          <w:marBottom w:val="0"/>
          <w:divBdr>
            <w:top w:val="none" w:sz="0" w:space="0" w:color="auto"/>
            <w:left w:val="none" w:sz="0" w:space="0" w:color="auto"/>
            <w:bottom w:val="none" w:sz="0" w:space="0" w:color="auto"/>
            <w:right w:val="none" w:sz="0" w:space="0" w:color="auto"/>
          </w:divBdr>
        </w:div>
        <w:div w:id="1987204882">
          <w:marLeft w:val="0"/>
          <w:marRight w:val="0"/>
          <w:marTop w:val="0"/>
          <w:marBottom w:val="0"/>
          <w:divBdr>
            <w:top w:val="none" w:sz="0" w:space="0" w:color="auto"/>
            <w:left w:val="none" w:sz="0" w:space="0" w:color="auto"/>
            <w:bottom w:val="none" w:sz="0" w:space="0" w:color="auto"/>
            <w:right w:val="none" w:sz="0" w:space="0" w:color="auto"/>
          </w:divBdr>
        </w:div>
        <w:div w:id="1739279252">
          <w:marLeft w:val="0"/>
          <w:marRight w:val="0"/>
          <w:marTop w:val="0"/>
          <w:marBottom w:val="0"/>
          <w:divBdr>
            <w:top w:val="none" w:sz="0" w:space="0" w:color="auto"/>
            <w:left w:val="none" w:sz="0" w:space="0" w:color="auto"/>
            <w:bottom w:val="none" w:sz="0" w:space="0" w:color="auto"/>
            <w:right w:val="none" w:sz="0" w:space="0" w:color="auto"/>
          </w:divBdr>
        </w:div>
        <w:div w:id="392192955">
          <w:marLeft w:val="0"/>
          <w:marRight w:val="0"/>
          <w:marTop w:val="0"/>
          <w:marBottom w:val="0"/>
          <w:divBdr>
            <w:top w:val="none" w:sz="0" w:space="0" w:color="auto"/>
            <w:left w:val="none" w:sz="0" w:space="0" w:color="auto"/>
            <w:bottom w:val="none" w:sz="0" w:space="0" w:color="auto"/>
            <w:right w:val="none" w:sz="0" w:space="0" w:color="auto"/>
          </w:divBdr>
        </w:div>
        <w:div w:id="796486394">
          <w:marLeft w:val="0"/>
          <w:marRight w:val="0"/>
          <w:marTop w:val="0"/>
          <w:marBottom w:val="0"/>
          <w:divBdr>
            <w:top w:val="none" w:sz="0" w:space="0" w:color="auto"/>
            <w:left w:val="none" w:sz="0" w:space="0" w:color="auto"/>
            <w:bottom w:val="none" w:sz="0" w:space="0" w:color="auto"/>
            <w:right w:val="none" w:sz="0" w:space="0" w:color="auto"/>
          </w:divBdr>
        </w:div>
        <w:div w:id="246307407">
          <w:marLeft w:val="0"/>
          <w:marRight w:val="0"/>
          <w:marTop w:val="0"/>
          <w:marBottom w:val="0"/>
          <w:divBdr>
            <w:top w:val="none" w:sz="0" w:space="0" w:color="auto"/>
            <w:left w:val="none" w:sz="0" w:space="0" w:color="auto"/>
            <w:bottom w:val="none" w:sz="0" w:space="0" w:color="auto"/>
            <w:right w:val="none" w:sz="0" w:space="0" w:color="auto"/>
          </w:divBdr>
        </w:div>
        <w:div w:id="660499658">
          <w:marLeft w:val="0"/>
          <w:marRight w:val="0"/>
          <w:marTop w:val="0"/>
          <w:marBottom w:val="0"/>
          <w:divBdr>
            <w:top w:val="none" w:sz="0" w:space="0" w:color="auto"/>
            <w:left w:val="none" w:sz="0" w:space="0" w:color="auto"/>
            <w:bottom w:val="none" w:sz="0" w:space="0" w:color="auto"/>
            <w:right w:val="none" w:sz="0" w:space="0" w:color="auto"/>
          </w:divBdr>
        </w:div>
        <w:div w:id="793838402">
          <w:marLeft w:val="0"/>
          <w:marRight w:val="0"/>
          <w:marTop w:val="0"/>
          <w:marBottom w:val="0"/>
          <w:divBdr>
            <w:top w:val="none" w:sz="0" w:space="0" w:color="auto"/>
            <w:left w:val="none" w:sz="0" w:space="0" w:color="auto"/>
            <w:bottom w:val="none" w:sz="0" w:space="0" w:color="auto"/>
            <w:right w:val="none" w:sz="0" w:space="0" w:color="auto"/>
          </w:divBdr>
        </w:div>
        <w:div w:id="985627847">
          <w:marLeft w:val="0"/>
          <w:marRight w:val="0"/>
          <w:marTop w:val="0"/>
          <w:marBottom w:val="0"/>
          <w:divBdr>
            <w:top w:val="none" w:sz="0" w:space="0" w:color="auto"/>
            <w:left w:val="none" w:sz="0" w:space="0" w:color="auto"/>
            <w:bottom w:val="none" w:sz="0" w:space="0" w:color="auto"/>
            <w:right w:val="none" w:sz="0" w:space="0" w:color="auto"/>
          </w:divBdr>
          <w:divsChild>
            <w:div w:id="69935108">
              <w:marLeft w:val="0"/>
              <w:marRight w:val="0"/>
              <w:marTop w:val="0"/>
              <w:marBottom w:val="0"/>
              <w:divBdr>
                <w:top w:val="none" w:sz="0" w:space="0" w:color="auto"/>
                <w:left w:val="none" w:sz="0" w:space="0" w:color="auto"/>
                <w:bottom w:val="none" w:sz="0" w:space="0" w:color="auto"/>
                <w:right w:val="none" w:sz="0" w:space="0" w:color="auto"/>
              </w:divBdr>
              <w:divsChild>
                <w:div w:id="1862624163">
                  <w:marLeft w:val="0"/>
                  <w:marRight w:val="0"/>
                  <w:marTop w:val="0"/>
                  <w:marBottom w:val="0"/>
                  <w:divBdr>
                    <w:top w:val="none" w:sz="0" w:space="0" w:color="auto"/>
                    <w:left w:val="none" w:sz="0" w:space="0" w:color="auto"/>
                    <w:bottom w:val="none" w:sz="0" w:space="0" w:color="auto"/>
                    <w:right w:val="none" w:sz="0" w:space="0" w:color="auto"/>
                  </w:divBdr>
                  <w:divsChild>
                    <w:div w:id="1929070936">
                      <w:marLeft w:val="0"/>
                      <w:marRight w:val="0"/>
                      <w:marTop w:val="0"/>
                      <w:marBottom w:val="0"/>
                      <w:divBdr>
                        <w:top w:val="none" w:sz="0" w:space="0" w:color="auto"/>
                        <w:left w:val="none" w:sz="0" w:space="0" w:color="auto"/>
                        <w:bottom w:val="none" w:sz="0" w:space="0" w:color="auto"/>
                        <w:right w:val="none" w:sz="0" w:space="0" w:color="auto"/>
                      </w:divBdr>
                      <w:divsChild>
                        <w:div w:id="1255548368">
                          <w:marLeft w:val="0"/>
                          <w:marRight w:val="0"/>
                          <w:marTop w:val="0"/>
                          <w:marBottom w:val="0"/>
                          <w:divBdr>
                            <w:top w:val="none" w:sz="0" w:space="0" w:color="auto"/>
                            <w:left w:val="none" w:sz="0" w:space="0" w:color="auto"/>
                            <w:bottom w:val="none" w:sz="0" w:space="0" w:color="auto"/>
                            <w:right w:val="none" w:sz="0" w:space="0" w:color="auto"/>
                          </w:divBdr>
                        </w:div>
                        <w:div w:id="716927592">
                          <w:marLeft w:val="0"/>
                          <w:marRight w:val="0"/>
                          <w:marTop w:val="0"/>
                          <w:marBottom w:val="0"/>
                          <w:divBdr>
                            <w:top w:val="none" w:sz="0" w:space="0" w:color="auto"/>
                            <w:left w:val="none" w:sz="0" w:space="0" w:color="auto"/>
                            <w:bottom w:val="none" w:sz="0" w:space="0" w:color="auto"/>
                            <w:right w:val="none" w:sz="0" w:space="0" w:color="auto"/>
                          </w:divBdr>
                        </w:div>
                        <w:div w:id="692462390">
                          <w:marLeft w:val="0"/>
                          <w:marRight w:val="0"/>
                          <w:marTop w:val="0"/>
                          <w:marBottom w:val="0"/>
                          <w:divBdr>
                            <w:top w:val="none" w:sz="0" w:space="0" w:color="auto"/>
                            <w:left w:val="none" w:sz="0" w:space="0" w:color="auto"/>
                            <w:bottom w:val="none" w:sz="0" w:space="0" w:color="auto"/>
                            <w:right w:val="none" w:sz="0" w:space="0" w:color="auto"/>
                          </w:divBdr>
                        </w:div>
                        <w:div w:id="1634796609">
                          <w:marLeft w:val="0"/>
                          <w:marRight w:val="0"/>
                          <w:marTop w:val="0"/>
                          <w:marBottom w:val="0"/>
                          <w:divBdr>
                            <w:top w:val="none" w:sz="0" w:space="0" w:color="auto"/>
                            <w:left w:val="none" w:sz="0" w:space="0" w:color="auto"/>
                            <w:bottom w:val="none" w:sz="0" w:space="0" w:color="auto"/>
                            <w:right w:val="none" w:sz="0" w:space="0" w:color="auto"/>
                          </w:divBdr>
                        </w:div>
                        <w:div w:id="921139437">
                          <w:marLeft w:val="0"/>
                          <w:marRight w:val="0"/>
                          <w:marTop w:val="0"/>
                          <w:marBottom w:val="0"/>
                          <w:divBdr>
                            <w:top w:val="none" w:sz="0" w:space="0" w:color="auto"/>
                            <w:left w:val="none" w:sz="0" w:space="0" w:color="auto"/>
                            <w:bottom w:val="none" w:sz="0" w:space="0" w:color="auto"/>
                            <w:right w:val="none" w:sz="0" w:space="0" w:color="auto"/>
                          </w:divBdr>
                        </w:div>
                        <w:div w:id="912354135">
                          <w:marLeft w:val="0"/>
                          <w:marRight w:val="0"/>
                          <w:marTop w:val="0"/>
                          <w:marBottom w:val="0"/>
                          <w:divBdr>
                            <w:top w:val="none" w:sz="0" w:space="0" w:color="auto"/>
                            <w:left w:val="none" w:sz="0" w:space="0" w:color="auto"/>
                            <w:bottom w:val="none" w:sz="0" w:space="0" w:color="auto"/>
                            <w:right w:val="none" w:sz="0" w:space="0" w:color="auto"/>
                          </w:divBdr>
                        </w:div>
                        <w:div w:id="5133845">
                          <w:marLeft w:val="0"/>
                          <w:marRight w:val="0"/>
                          <w:marTop w:val="0"/>
                          <w:marBottom w:val="0"/>
                          <w:divBdr>
                            <w:top w:val="none" w:sz="0" w:space="0" w:color="auto"/>
                            <w:left w:val="none" w:sz="0" w:space="0" w:color="auto"/>
                            <w:bottom w:val="none" w:sz="0" w:space="0" w:color="auto"/>
                            <w:right w:val="none" w:sz="0" w:space="0" w:color="auto"/>
                          </w:divBdr>
                        </w:div>
                        <w:div w:id="403374231">
                          <w:marLeft w:val="0"/>
                          <w:marRight w:val="0"/>
                          <w:marTop w:val="0"/>
                          <w:marBottom w:val="0"/>
                          <w:divBdr>
                            <w:top w:val="none" w:sz="0" w:space="0" w:color="auto"/>
                            <w:left w:val="none" w:sz="0" w:space="0" w:color="auto"/>
                            <w:bottom w:val="none" w:sz="0" w:space="0" w:color="auto"/>
                            <w:right w:val="none" w:sz="0" w:space="0" w:color="auto"/>
                          </w:divBdr>
                        </w:div>
                        <w:div w:id="726490975">
                          <w:marLeft w:val="0"/>
                          <w:marRight w:val="0"/>
                          <w:marTop w:val="0"/>
                          <w:marBottom w:val="0"/>
                          <w:divBdr>
                            <w:top w:val="none" w:sz="0" w:space="0" w:color="auto"/>
                            <w:left w:val="none" w:sz="0" w:space="0" w:color="auto"/>
                            <w:bottom w:val="none" w:sz="0" w:space="0" w:color="auto"/>
                            <w:right w:val="none" w:sz="0" w:space="0" w:color="auto"/>
                          </w:divBdr>
                        </w:div>
                        <w:div w:id="1817644374">
                          <w:marLeft w:val="0"/>
                          <w:marRight w:val="0"/>
                          <w:marTop w:val="0"/>
                          <w:marBottom w:val="0"/>
                          <w:divBdr>
                            <w:top w:val="none" w:sz="0" w:space="0" w:color="auto"/>
                            <w:left w:val="none" w:sz="0" w:space="0" w:color="auto"/>
                            <w:bottom w:val="none" w:sz="0" w:space="0" w:color="auto"/>
                            <w:right w:val="none" w:sz="0" w:space="0" w:color="auto"/>
                          </w:divBdr>
                        </w:div>
                        <w:div w:id="628631669">
                          <w:marLeft w:val="0"/>
                          <w:marRight w:val="0"/>
                          <w:marTop w:val="0"/>
                          <w:marBottom w:val="0"/>
                          <w:divBdr>
                            <w:top w:val="none" w:sz="0" w:space="0" w:color="auto"/>
                            <w:left w:val="none" w:sz="0" w:space="0" w:color="auto"/>
                            <w:bottom w:val="none" w:sz="0" w:space="0" w:color="auto"/>
                            <w:right w:val="none" w:sz="0" w:space="0" w:color="auto"/>
                          </w:divBdr>
                        </w:div>
                        <w:div w:id="314529629">
                          <w:marLeft w:val="0"/>
                          <w:marRight w:val="0"/>
                          <w:marTop w:val="0"/>
                          <w:marBottom w:val="0"/>
                          <w:divBdr>
                            <w:top w:val="none" w:sz="0" w:space="0" w:color="auto"/>
                            <w:left w:val="none" w:sz="0" w:space="0" w:color="auto"/>
                            <w:bottom w:val="none" w:sz="0" w:space="0" w:color="auto"/>
                            <w:right w:val="none" w:sz="0" w:space="0" w:color="auto"/>
                          </w:divBdr>
                        </w:div>
                        <w:div w:id="510990297">
                          <w:marLeft w:val="0"/>
                          <w:marRight w:val="0"/>
                          <w:marTop w:val="0"/>
                          <w:marBottom w:val="0"/>
                          <w:divBdr>
                            <w:top w:val="none" w:sz="0" w:space="0" w:color="auto"/>
                            <w:left w:val="none" w:sz="0" w:space="0" w:color="auto"/>
                            <w:bottom w:val="none" w:sz="0" w:space="0" w:color="auto"/>
                            <w:right w:val="none" w:sz="0" w:space="0" w:color="auto"/>
                          </w:divBdr>
                        </w:div>
                        <w:div w:id="1659378648">
                          <w:marLeft w:val="0"/>
                          <w:marRight w:val="0"/>
                          <w:marTop w:val="0"/>
                          <w:marBottom w:val="0"/>
                          <w:divBdr>
                            <w:top w:val="none" w:sz="0" w:space="0" w:color="auto"/>
                            <w:left w:val="none" w:sz="0" w:space="0" w:color="auto"/>
                            <w:bottom w:val="none" w:sz="0" w:space="0" w:color="auto"/>
                            <w:right w:val="none" w:sz="0" w:space="0" w:color="auto"/>
                          </w:divBdr>
                        </w:div>
                        <w:div w:id="1196963705">
                          <w:marLeft w:val="0"/>
                          <w:marRight w:val="0"/>
                          <w:marTop w:val="0"/>
                          <w:marBottom w:val="0"/>
                          <w:divBdr>
                            <w:top w:val="none" w:sz="0" w:space="0" w:color="auto"/>
                            <w:left w:val="none" w:sz="0" w:space="0" w:color="auto"/>
                            <w:bottom w:val="none" w:sz="0" w:space="0" w:color="auto"/>
                            <w:right w:val="none" w:sz="0" w:space="0" w:color="auto"/>
                          </w:divBdr>
                        </w:div>
                        <w:div w:id="1024791379">
                          <w:marLeft w:val="0"/>
                          <w:marRight w:val="0"/>
                          <w:marTop w:val="0"/>
                          <w:marBottom w:val="0"/>
                          <w:divBdr>
                            <w:top w:val="none" w:sz="0" w:space="0" w:color="auto"/>
                            <w:left w:val="none" w:sz="0" w:space="0" w:color="auto"/>
                            <w:bottom w:val="none" w:sz="0" w:space="0" w:color="auto"/>
                            <w:right w:val="none" w:sz="0" w:space="0" w:color="auto"/>
                          </w:divBdr>
                        </w:div>
                        <w:div w:id="1865291607">
                          <w:marLeft w:val="0"/>
                          <w:marRight w:val="0"/>
                          <w:marTop w:val="0"/>
                          <w:marBottom w:val="0"/>
                          <w:divBdr>
                            <w:top w:val="none" w:sz="0" w:space="0" w:color="auto"/>
                            <w:left w:val="none" w:sz="0" w:space="0" w:color="auto"/>
                            <w:bottom w:val="none" w:sz="0" w:space="0" w:color="auto"/>
                            <w:right w:val="none" w:sz="0" w:space="0" w:color="auto"/>
                          </w:divBdr>
                        </w:div>
                        <w:div w:id="1786346767">
                          <w:marLeft w:val="0"/>
                          <w:marRight w:val="0"/>
                          <w:marTop w:val="0"/>
                          <w:marBottom w:val="0"/>
                          <w:divBdr>
                            <w:top w:val="none" w:sz="0" w:space="0" w:color="auto"/>
                            <w:left w:val="none" w:sz="0" w:space="0" w:color="auto"/>
                            <w:bottom w:val="none" w:sz="0" w:space="0" w:color="auto"/>
                            <w:right w:val="none" w:sz="0" w:space="0" w:color="auto"/>
                          </w:divBdr>
                        </w:div>
                        <w:div w:id="13857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5914">
          <w:marLeft w:val="0"/>
          <w:marRight w:val="0"/>
          <w:marTop w:val="0"/>
          <w:marBottom w:val="0"/>
          <w:divBdr>
            <w:top w:val="none" w:sz="0" w:space="0" w:color="auto"/>
            <w:left w:val="none" w:sz="0" w:space="0" w:color="auto"/>
            <w:bottom w:val="none" w:sz="0" w:space="0" w:color="auto"/>
            <w:right w:val="none" w:sz="0" w:space="0" w:color="auto"/>
          </w:divBdr>
        </w:div>
        <w:div w:id="935989686">
          <w:marLeft w:val="0"/>
          <w:marRight w:val="0"/>
          <w:marTop w:val="0"/>
          <w:marBottom w:val="0"/>
          <w:divBdr>
            <w:top w:val="none" w:sz="0" w:space="0" w:color="auto"/>
            <w:left w:val="none" w:sz="0" w:space="0" w:color="auto"/>
            <w:bottom w:val="none" w:sz="0" w:space="0" w:color="auto"/>
            <w:right w:val="none" w:sz="0" w:space="0" w:color="auto"/>
          </w:divBdr>
        </w:div>
        <w:div w:id="74324042">
          <w:marLeft w:val="0"/>
          <w:marRight w:val="0"/>
          <w:marTop w:val="0"/>
          <w:marBottom w:val="0"/>
          <w:divBdr>
            <w:top w:val="none" w:sz="0" w:space="0" w:color="auto"/>
            <w:left w:val="none" w:sz="0" w:space="0" w:color="auto"/>
            <w:bottom w:val="none" w:sz="0" w:space="0" w:color="auto"/>
            <w:right w:val="none" w:sz="0" w:space="0" w:color="auto"/>
          </w:divBdr>
        </w:div>
        <w:div w:id="1485588211">
          <w:marLeft w:val="0"/>
          <w:marRight w:val="0"/>
          <w:marTop w:val="0"/>
          <w:marBottom w:val="0"/>
          <w:divBdr>
            <w:top w:val="none" w:sz="0" w:space="0" w:color="auto"/>
            <w:left w:val="none" w:sz="0" w:space="0" w:color="auto"/>
            <w:bottom w:val="none" w:sz="0" w:space="0" w:color="auto"/>
            <w:right w:val="none" w:sz="0" w:space="0" w:color="auto"/>
          </w:divBdr>
        </w:div>
        <w:div w:id="1716734168">
          <w:marLeft w:val="0"/>
          <w:marRight w:val="0"/>
          <w:marTop w:val="0"/>
          <w:marBottom w:val="0"/>
          <w:divBdr>
            <w:top w:val="none" w:sz="0" w:space="0" w:color="auto"/>
            <w:left w:val="none" w:sz="0" w:space="0" w:color="auto"/>
            <w:bottom w:val="none" w:sz="0" w:space="0" w:color="auto"/>
            <w:right w:val="none" w:sz="0" w:space="0" w:color="auto"/>
          </w:divBdr>
        </w:div>
        <w:div w:id="1737627088">
          <w:marLeft w:val="0"/>
          <w:marRight w:val="0"/>
          <w:marTop w:val="0"/>
          <w:marBottom w:val="0"/>
          <w:divBdr>
            <w:top w:val="none" w:sz="0" w:space="0" w:color="auto"/>
            <w:left w:val="none" w:sz="0" w:space="0" w:color="auto"/>
            <w:bottom w:val="none" w:sz="0" w:space="0" w:color="auto"/>
            <w:right w:val="none" w:sz="0" w:space="0" w:color="auto"/>
          </w:divBdr>
          <w:divsChild>
            <w:div w:id="1766266023">
              <w:marLeft w:val="0"/>
              <w:marRight w:val="0"/>
              <w:marTop w:val="0"/>
              <w:marBottom w:val="0"/>
              <w:divBdr>
                <w:top w:val="none" w:sz="0" w:space="0" w:color="auto"/>
                <w:left w:val="none" w:sz="0" w:space="0" w:color="auto"/>
                <w:bottom w:val="none" w:sz="0" w:space="0" w:color="auto"/>
                <w:right w:val="none" w:sz="0" w:space="0" w:color="auto"/>
              </w:divBdr>
              <w:divsChild>
                <w:div w:id="361591185">
                  <w:marLeft w:val="0"/>
                  <w:marRight w:val="0"/>
                  <w:marTop w:val="0"/>
                  <w:marBottom w:val="0"/>
                  <w:divBdr>
                    <w:top w:val="none" w:sz="0" w:space="0" w:color="auto"/>
                    <w:left w:val="none" w:sz="0" w:space="0" w:color="auto"/>
                    <w:bottom w:val="none" w:sz="0" w:space="0" w:color="auto"/>
                    <w:right w:val="none" w:sz="0" w:space="0" w:color="auto"/>
                  </w:divBdr>
                  <w:divsChild>
                    <w:div w:id="525028041">
                      <w:marLeft w:val="0"/>
                      <w:marRight w:val="0"/>
                      <w:marTop w:val="0"/>
                      <w:marBottom w:val="0"/>
                      <w:divBdr>
                        <w:top w:val="none" w:sz="0" w:space="0" w:color="auto"/>
                        <w:left w:val="none" w:sz="0" w:space="0" w:color="auto"/>
                        <w:bottom w:val="none" w:sz="0" w:space="0" w:color="auto"/>
                        <w:right w:val="none" w:sz="0" w:space="0" w:color="auto"/>
                      </w:divBdr>
                      <w:divsChild>
                        <w:div w:id="1820533203">
                          <w:marLeft w:val="0"/>
                          <w:marRight w:val="0"/>
                          <w:marTop w:val="0"/>
                          <w:marBottom w:val="0"/>
                          <w:divBdr>
                            <w:top w:val="none" w:sz="0" w:space="0" w:color="auto"/>
                            <w:left w:val="none" w:sz="0" w:space="0" w:color="auto"/>
                            <w:bottom w:val="none" w:sz="0" w:space="0" w:color="auto"/>
                            <w:right w:val="none" w:sz="0" w:space="0" w:color="auto"/>
                          </w:divBdr>
                        </w:div>
                        <w:div w:id="984242018">
                          <w:marLeft w:val="0"/>
                          <w:marRight w:val="0"/>
                          <w:marTop w:val="0"/>
                          <w:marBottom w:val="0"/>
                          <w:divBdr>
                            <w:top w:val="none" w:sz="0" w:space="0" w:color="auto"/>
                            <w:left w:val="none" w:sz="0" w:space="0" w:color="auto"/>
                            <w:bottom w:val="none" w:sz="0" w:space="0" w:color="auto"/>
                            <w:right w:val="none" w:sz="0" w:space="0" w:color="auto"/>
                          </w:divBdr>
                        </w:div>
                        <w:div w:id="1556238003">
                          <w:marLeft w:val="0"/>
                          <w:marRight w:val="0"/>
                          <w:marTop w:val="0"/>
                          <w:marBottom w:val="0"/>
                          <w:divBdr>
                            <w:top w:val="none" w:sz="0" w:space="0" w:color="auto"/>
                            <w:left w:val="none" w:sz="0" w:space="0" w:color="auto"/>
                            <w:bottom w:val="none" w:sz="0" w:space="0" w:color="auto"/>
                            <w:right w:val="none" w:sz="0" w:space="0" w:color="auto"/>
                          </w:divBdr>
                        </w:div>
                        <w:div w:id="1503740225">
                          <w:marLeft w:val="0"/>
                          <w:marRight w:val="0"/>
                          <w:marTop w:val="0"/>
                          <w:marBottom w:val="0"/>
                          <w:divBdr>
                            <w:top w:val="none" w:sz="0" w:space="0" w:color="auto"/>
                            <w:left w:val="none" w:sz="0" w:space="0" w:color="auto"/>
                            <w:bottom w:val="none" w:sz="0" w:space="0" w:color="auto"/>
                            <w:right w:val="none" w:sz="0" w:space="0" w:color="auto"/>
                          </w:divBdr>
                        </w:div>
                        <w:div w:id="2041584855">
                          <w:marLeft w:val="0"/>
                          <w:marRight w:val="0"/>
                          <w:marTop w:val="0"/>
                          <w:marBottom w:val="0"/>
                          <w:divBdr>
                            <w:top w:val="none" w:sz="0" w:space="0" w:color="auto"/>
                            <w:left w:val="none" w:sz="0" w:space="0" w:color="auto"/>
                            <w:bottom w:val="none" w:sz="0" w:space="0" w:color="auto"/>
                            <w:right w:val="none" w:sz="0" w:space="0" w:color="auto"/>
                          </w:divBdr>
                        </w:div>
                        <w:div w:id="1856387176">
                          <w:marLeft w:val="0"/>
                          <w:marRight w:val="0"/>
                          <w:marTop w:val="0"/>
                          <w:marBottom w:val="0"/>
                          <w:divBdr>
                            <w:top w:val="none" w:sz="0" w:space="0" w:color="auto"/>
                            <w:left w:val="none" w:sz="0" w:space="0" w:color="auto"/>
                            <w:bottom w:val="none" w:sz="0" w:space="0" w:color="auto"/>
                            <w:right w:val="none" w:sz="0" w:space="0" w:color="auto"/>
                          </w:divBdr>
                        </w:div>
                        <w:div w:id="130444081">
                          <w:marLeft w:val="0"/>
                          <w:marRight w:val="0"/>
                          <w:marTop w:val="0"/>
                          <w:marBottom w:val="0"/>
                          <w:divBdr>
                            <w:top w:val="none" w:sz="0" w:space="0" w:color="auto"/>
                            <w:left w:val="none" w:sz="0" w:space="0" w:color="auto"/>
                            <w:bottom w:val="none" w:sz="0" w:space="0" w:color="auto"/>
                            <w:right w:val="none" w:sz="0" w:space="0" w:color="auto"/>
                          </w:divBdr>
                        </w:div>
                        <w:div w:id="1516920989">
                          <w:marLeft w:val="0"/>
                          <w:marRight w:val="0"/>
                          <w:marTop w:val="0"/>
                          <w:marBottom w:val="0"/>
                          <w:divBdr>
                            <w:top w:val="none" w:sz="0" w:space="0" w:color="auto"/>
                            <w:left w:val="none" w:sz="0" w:space="0" w:color="auto"/>
                            <w:bottom w:val="none" w:sz="0" w:space="0" w:color="auto"/>
                            <w:right w:val="none" w:sz="0" w:space="0" w:color="auto"/>
                          </w:divBdr>
                        </w:div>
                        <w:div w:id="2037266985">
                          <w:marLeft w:val="0"/>
                          <w:marRight w:val="0"/>
                          <w:marTop w:val="0"/>
                          <w:marBottom w:val="0"/>
                          <w:divBdr>
                            <w:top w:val="none" w:sz="0" w:space="0" w:color="auto"/>
                            <w:left w:val="none" w:sz="0" w:space="0" w:color="auto"/>
                            <w:bottom w:val="none" w:sz="0" w:space="0" w:color="auto"/>
                            <w:right w:val="none" w:sz="0" w:space="0" w:color="auto"/>
                          </w:divBdr>
                        </w:div>
                        <w:div w:id="1514569085">
                          <w:marLeft w:val="0"/>
                          <w:marRight w:val="0"/>
                          <w:marTop w:val="0"/>
                          <w:marBottom w:val="0"/>
                          <w:divBdr>
                            <w:top w:val="none" w:sz="0" w:space="0" w:color="auto"/>
                            <w:left w:val="none" w:sz="0" w:space="0" w:color="auto"/>
                            <w:bottom w:val="none" w:sz="0" w:space="0" w:color="auto"/>
                            <w:right w:val="none" w:sz="0" w:space="0" w:color="auto"/>
                          </w:divBdr>
                        </w:div>
                        <w:div w:id="1062095146">
                          <w:marLeft w:val="0"/>
                          <w:marRight w:val="0"/>
                          <w:marTop w:val="0"/>
                          <w:marBottom w:val="0"/>
                          <w:divBdr>
                            <w:top w:val="none" w:sz="0" w:space="0" w:color="auto"/>
                            <w:left w:val="none" w:sz="0" w:space="0" w:color="auto"/>
                            <w:bottom w:val="none" w:sz="0" w:space="0" w:color="auto"/>
                            <w:right w:val="none" w:sz="0" w:space="0" w:color="auto"/>
                          </w:divBdr>
                        </w:div>
                        <w:div w:id="1606111609">
                          <w:marLeft w:val="0"/>
                          <w:marRight w:val="0"/>
                          <w:marTop w:val="0"/>
                          <w:marBottom w:val="0"/>
                          <w:divBdr>
                            <w:top w:val="none" w:sz="0" w:space="0" w:color="auto"/>
                            <w:left w:val="none" w:sz="0" w:space="0" w:color="auto"/>
                            <w:bottom w:val="none" w:sz="0" w:space="0" w:color="auto"/>
                            <w:right w:val="none" w:sz="0" w:space="0" w:color="auto"/>
                          </w:divBdr>
                        </w:div>
                        <w:div w:id="570510246">
                          <w:marLeft w:val="0"/>
                          <w:marRight w:val="0"/>
                          <w:marTop w:val="0"/>
                          <w:marBottom w:val="0"/>
                          <w:divBdr>
                            <w:top w:val="none" w:sz="0" w:space="0" w:color="auto"/>
                            <w:left w:val="none" w:sz="0" w:space="0" w:color="auto"/>
                            <w:bottom w:val="none" w:sz="0" w:space="0" w:color="auto"/>
                            <w:right w:val="none" w:sz="0" w:space="0" w:color="auto"/>
                          </w:divBdr>
                        </w:div>
                        <w:div w:id="1064064348">
                          <w:marLeft w:val="0"/>
                          <w:marRight w:val="0"/>
                          <w:marTop w:val="0"/>
                          <w:marBottom w:val="0"/>
                          <w:divBdr>
                            <w:top w:val="none" w:sz="0" w:space="0" w:color="auto"/>
                            <w:left w:val="none" w:sz="0" w:space="0" w:color="auto"/>
                            <w:bottom w:val="none" w:sz="0" w:space="0" w:color="auto"/>
                            <w:right w:val="none" w:sz="0" w:space="0" w:color="auto"/>
                          </w:divBdr>
                        </w:div>
                        <w:div w:id="1209881967">
                          <w:marLeft w:val="0"/>
                          <w:marRight w:val="0"/>
                          <w:marTop w:val="0"/>
                          <w:marBottom w:val="0"/>
                          <w:divBdr>
                            <w:top w:val="none" w:sz="0" w:space="0" w:color="auto"/>
                            <w:left w:val="none" w:sz="0" w:space="0" w:color="auto"/>
                            <w:bottom w:val="none" w:sz="0" w:space="0" w:color="auto"/>
                            <w:right w:val="none" w:sz="0" w:space="0" w:color="auto"/>
                          </w:divBdr>
                        </w:div>
                        <w:div w:id="421100546">
                          <w:marLeft w:val="0"/>
                          <w:marRight w:val="0"/>
                          <w:marTop w:val="0"/>
                          <w:marBottom w:val="0"/>
                          <w:divBdr>
                            <w:top w:val="none" w:sz="0" w:space="0" w:color="auto"/>
                            <w:left w:val="none" w:sz="0" w:space="0" w:color="auto"/>
                            <w:bottom w:val="none" w:sz="0" w:space="0" w:color="auto"/>
                            <w:right w:val="none" w:sz="0" w:space="0" w:color="auto"/>
                          </w:divBdr>
                        </w:div>
                        <w:div w:id="2089232543">
                          <w:marLeft w:val="0"/>
                          <w:marRight w:val="0"/>
                          <w:marTop w:val="0"/>
                          <w:marBottom w:val="0"/>
                          <w:divBdr>
                            <w:top w:val="none" w:sz="0" w:space="0" w:color="auto"/>
                            <w:left w:val="none" w:sz="0" w:space="0" w:color="auto"/>
                            <w:bottom w:val="none" w:sz="0" w:space="0" w:color="auto"/>
                            <w:right w:val="none" w:sz="0" w:space="0" w:color="auto"/>
                          </w:divBdr>
                        </w:div>
                        <w:div w:id="1565944409">
                          <w:marLeft w:val="0"/>
                          <w:marRight w:val="0"/>
                          <w:marTop w:val="0"/>
                          <w:marBottom w:val="0"/>
                          <w:divBdr>
                            <w:top w:val="none" w:sz="0" w:space="0" w:color="auto"/>
                            <w:left w:val="none" w:sz="0" w:space="0" w:color="auto"/>
                            <w:bottom w:val="none" w:sz="0" w:space="0" w:color="auto"/>
                            <w:right w:val="none" w:sz="0" w:space="0" w:color="auto"/>
                          </w:divBdr>
                        </w:div>
                        <w:div w:id="953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7595">
          <w:marLeft w:val="0"/>
          <w:marRight w:val="0"/>
          <w:marTop w:val="0"/>
          <w:marBottom w:val="0"/>
          <w:divBdr>
            <w:top w:val="none" w:sz="0" w:space="0" w:color="auto"/>
            <w:left w:val="none" w:sz="0" w:space="0" w:color="auto"/>
            <w:bottom w:val="none" w:sz="0" w:space="0" w:color="auto"/>
            <w:right w:val="none" w:sz="0" w:space="0" w:color="auto"/>
          </w:divBdr>
        </w:div>
        <w:div w:id="1018041257">
          <w:marLeft w:val="0"/>
          <w:marRight w:val="0"/>
          <w:marTop w:val="0"/>
          <w:marBottom w:val="0"/>
          <w:divBdr>
            <w:top w:val="none" w:sz="0" w:space="0" w:color="auto"/>
            <w:left w:val="none" w:sz="0" w:space="0" w:color="auto"/>
            <w:bottom w:val="none" w:sz="0" w:space="0" w:color="auto"/>
            <w:right w:val="none" w:sz="0" w:space="0" w:color="auto"/>
          </w:divBdr>
        </w:div>
        <w:div w:id="1163934614">
          <w:marLeft w:val="0"/>
          <w:marRight w:val="0"/>
          <w:marTop w:val="0"/>
          <w:marBottom w:val="0"/>
          <w:divBdr>
            <w:top w:val="none" w:sz="0" w:space="0" w:color="auto"/>
            <w:left w:val="none" w:sz="0" w:space="0" w:color="auto"/>
            <w:bottom w:val="none" w:sz="0" w:space="0" w:color="auto"/>
            <w:right w:val="none" w:sz="0" w:space="0" w:color="auto"/>
          </w:divBdr>
        </w:div>
        <w:div w:id="219874118">
          <w:marLeft w:val="0"/>
          <w:marRight w:val="0"/>
          <w:marTop w:val="0"/>
          <w:marBottom w:val="0"/>
          <w:divBdr>
            <w:top w:val="none" w:sz="0" w:space="0" w:color="auto"/>
            <w:left w:val="none" w:sz="0" w:space="0" w:color="auto"/>
            <w:bottom w:val="none" w:sz="0" w:space="0" w:color="auto"/>
            <w:right w:val="none" w:sz="0" w:space="0" w:color="auto"/>
          </w:divBdr>
        </w:div>
        <w:div w:id="1658799980">
          <w:marLeft w:val="0"/>
          <w:marRight w:val="0"/>
          <w:marTop w:val="0"/>
          <w:marBottom w:val="0"/>
          <w:divBdr>
            <w:top w:val="none" w:sz="0" w:space="0" w:color="auto"/>
            <w:left w:val="none" w:sz="0" w:space="0" w:color="auto"/>
            <w:bottom w:val="none" w:sz="0" w:space="0" w:color="auto"/>
            <w:right w:val="none" w:sz="0" w:space="0" w:color="auto"/>
          </w:divBdr>
        </w:div>
        <w:div w:id="2102286989">
          <w:marLeft w:val="0"/>
          <w:marRight w:val="0"/>
          <w:marTop w:val="0"/>
          <w:marBottom w:val="0"/>
          <w:divBdr>
            <w:top w:val="none" w:sz="0" w:space="0" w:color="auto"/>
            <w:left w:val="none" w:sz="0" w:space="0" w:color="auto"/>
            <w:bottom w:val="none" w:sz="0" w:space="0" w:color="auto"/>
            <w:right w:val="none" w:sz="0" w:space="0" w:color="auto"/>
          </w:divBdr>
        </w:div>
        <w:div w:id="2106421281">
          <w:marLeft w:val="0"/>
          <w:marRight w:val="0"/>
          <w:marTop w:val="0"/>
          <w:marBottom w:val="0"/>
          <w:divBdr>
            <w:top w:val="none" w:sz="0" w:space="0" w:color="auto"/>
            <w:left w:val="none" w:sz="0" w:space="0" w:color="auto"/>
            <w:bottom w:val="none" w:sz="0" w:space="0" w:color="auto"/>
            <w:right w:val="none" w:sz="0" w:space="0" w:color="auto"/>
          </w:divBdr>
        </w:div>
        <w:div w:id="1266883540">
          <w:marLeft w:val="0"/>
          <w:marRight w:val="0"/>
          <w:marTop w:val="0"/>
          <w:marBottom w:val="0"/>
          <w:divBdr>
            <w:top w:val="none" w:sz="0" w:space="0" w:color="auto"/>
            <w:left w:val="none" w:sz="0" w:space="0" w:color="auto"/>
            <w:bottom w:val="none" w:sz="0" w:space="0" w:color="auto"/>
            <w:right w:val="none" w:sz="0" w:space="0" w:color="auto"/>
          </w:divBdr>
        </w:div>
        <w:div w:id="372853564">
          <w:marLeft w:val="0"/>
          <w:marRight w:val="0"/>
          <w:marTop w:val="0"/>
          <w:marBottom w:val="0"/>
          <w:divBdr>
            <w:top w:val="none" w:sz="0" w:space="0" w:color="auto"/>
            <w:left w:val="none" w:sz="0" w:space="0" w:color="auto"/>
            <w:bottom w:val="none" w:sz="0" w:space="0" w:color="auto"/>
            <w:right w:val="none" w:sz="0" w:space="0" w:color="auto"/>
          </w:divBdr>
        </w:div>
        <w:div w:id="1661693871">
          <w:marLeft w:val="0"/>
          <w:marRight w:val="0"/>
          <w:marTop w:val="0"/>
          <w:marBottom w:val="0"/>
          <w:divBdr>
            <w:top w:val="none" w:sz="0" w:space="0" w:color="auto"/>
            <w:left w:val="none" w:sz="0" w:space="0" w:color="auto"/>
            <w:bottom w:val="none" w:sz="0" w:space="0" w:color="auto"/>
            <w:right w:val="none" w:sz="0" w:space="0" w:color="auto"/>
          </w:divBdr>
        </w:div>
        <w:div w:id="1525365137">
          <w:marLeft w:val="0"/>
          <w:marRight w:val="0"/>
          <w:marTop w:val="0"/>
          <w:marBottom w:val="0"/>
          <w:divBdr>
            <w:top w:val="none" w:sz="0" w:space="0" w:color="auto"/>
            <w:left w:val="none" w:sz="0" w:space="0" w:color="auto"/>
            <w:bottom w:val="none" w:sz="0" w:space="0" w:color="auto"/>
            <w:right w:val="none" w:sz="0" w:space="0" w:color="auto"/>
          </w:divBdr>
        </w:div>
        <w:div w:id="533226620">
          <w:marLeft w:val="0"/>
          <w:marRight w:val="0"/>
          <w:marTop w:val="0"/>
          <w:marBottom w:val="0"/>
          <w:divBdr>
            <w:top w:val="none" w:sz="0" w:space="0" w:color="auto"/>
            <w:left w:val="none" w:sz="0" w:space="0" w:color="auto"/>
            <w:bottom w:val="none" w:sz="0" w:space="0" w:color="auto"/>
            <w:right w:val="none" w:sz="0" w:space="0" w:color="auto"/>
          </w:divBdr>
        </w:div>
        <w:div w:id="216281222">
          <w:marLeft w:val="0"/>
          <w:marRight w:val="0"/>
          <w:marTop w:val="0"/>
          <w:marBottom w:val="0"/>
          <w:divBdr>
            <w:top w:val="none" w:sz="0" w:space="0" w:color="auto"/>
            <w:left w:val="none" w:sz="0" w:space="0" w:color="auto"/>
            <w:bottom w:val="none" w:sz="0" w:space="0" w:color="auto"/>
            <w:right w:val="none" w:sz="0" w:space="0" w:color="auto"/>
          </w:divBdr>
        </w:div>
        <w:div w:id="605356339">
          <w:marLeft w:val="0"/>
          <w:marRight w:val="0"/>
          <w:marTop w:val="0"/>
          <w:marBottom w:val="0"/>
          <w:divBdr>
            <w:top w:val="none" w:sz="0" w:space="0" w:color="auto"/>
            <w:left w:val="none" w:sz="0" w:space="0" w:color="auto"/>
            <w:bottom w:val="none" w:sz="0" w:space="0" w:color="auto"/>
            <w:right w:val="none" w:sz="0" w:space="0" w:color="auto"/>
          </w:divBdr>
        </w:div>
        <w:div w:id="464083369">
          <w:marLeft w:val="0"/>
          <w:marRight w:val="0"/>
          <w:marTop w:val="0"/>
          <w:marBottom w:val="0"/>
          <w:divBdr>
            <w:top w:val="none" w:sz="0" w:space="0" w:color="auto"/>
            <w:left w:val="none" w:sz="0" w:space="0" w:color="auto"/>
            <w:bottom w:val="none" w:sz="0" w:space="0" w:color="auto"/>
            <w:right w:val="none" w:sz="0" w:space="0" w:color="auto"/>
          </w:divBdr>
        </w:div>
        <w:div w:id="1020397879">
          <w:marLeft w:val="0"/>
          <w:marRight w:val="0"/>
          <w:marTop w:val="0"/>
          <w:marBottom w:val="0"/>
          <w:divBdr>
            <w:top w:val="none" w:sz="0" w:space="0" w:color="auto"/>
            <w:left w:val="none" w:sz="0" w:space="0" w:color="auto"/>
            <w:bottom w:val="none" w:sz="0" w:space="0" w:color="auto"/>
            <w:right w:val="none" w:sz="0" w:space="0" w:color="auto"/>
          </w:divBdr>
        </w:div>
      </w:divsChild>
    </w:div>
    <w:div w:id="550312176">
      <w:bodyDiv w:val="1"/>
      <w:marLeft w:val="0"/>
      <w:marRight w:val="0"/>
      <w:marTop w:val="0"/>
      <w:marBottom w:val="0"/>
      <w:divBdr>
        <w:top w:val="none" w:sz="0" w:space="0" w:color="auto"/>
        <w:left w:val="none" w:sz="0" w:space="0" w:color="auto"/>
        <w:bottom w:val="none" w:sz="0" w:space="0" w:color="auto"/>
        <w:right w:val="none" w:sz="0" w:space="0" w:color="auto"/>
      </w:divBdr>
      <w:divsChild>
        <w:div w:id="1690139184">
          <w:marLeft w:val="0"/>
          <w:marRight w:val="0"/>
          <w:marTop w:val="0"/>
          <w:marBottom w:val="0"/>
          <w:divBdr>
            <w:top w:val="none" w:sz="0" w:space="0" w:color="auto"/>
            <w:left w:val="none" w:sz="0" w:space="0" w:color="auto"/>
            <w:bottom w:val="none" w:sz="0" w:space="0" w:color="auto"/>
            <w:right w:val="none" w:sz="0" w:space="0" w:color="auto"/>
          </w:divBdr>
        </w:div>
        <w:div w:id="1378894146">
          <w:marLeft w:val="0"/>
          <w:marRight w:val="0"/>
          <w:marTop w:val="0"/>
          <w:marBottom w:val="0"/>
          <w:divBdr>
            <w:top w:val="none" w:sz="0" w:space="0" w:color="auto"/>
            <w:left w:val="none" w:sz="0" w:space="0" w:color="auto"/>
            <w:bottom w:val="none" w:sz="0" w:space="0" w:color="auto"/>
            <w:right w:val="none" w:sz="0" w:space="0" w:color="auto"/>
          </w:divBdr>
          <w:divsChild>
            <w:div w:id="1670787802">
              <w:marLeft w:val="0"/>
              <w:marRight w:val="0"/>
              <w:marTop w:val="0"/>
              <w:marBottom w:val="0"/>
              <w:divBdr>
                <w:top w:val="none" w:sz="0" w:space="0" w:color="auto"/>
                <w:left w:val="none" w:sz="0" w:space="0" w:color="auto"/>
                <w:bottom w:val="none" w:sz="0" w:space="0" w:color="auto"/>
                <w:right w:val="none" w:sz="0" w:space="0" w:color="auto"/>
              </w:divBdr>
              <w:divsChild>
                <w:div w:id="607542115">
                  <w:marLeft w:val="0"/>
                  <w:marRight w:val="0"/>
                  <w:marTop w:val="0"/>
                  <w:marBottom w:val="0"/>
                  <w:divBdr>
                    <w:top w:val="none" w:sz="0" w:space="0" w:color="auto"/>
                    <w:left w:val="none" w:sz="0" w:space="0" w:color="auto"/>
                    <w:bottom w:val="none" w:sz="0" w:space="0" w:color="auto"/>
                    <w:right w:val="none" w:sz="0" w:space="0" w:color="auto"/>
                  </w:divBdr>
                </w:div>
                <w:div w:id="2049794785">
                  <w:marLeft w:val="0"/>
                  <w:marRight w:val="0"/>
                  <w:marTop w:val="0"/>
                  <w:marBottom w:val="0"/>
                  <w:divBdr>
                    <w:top w:val="none" w:sz="0" w:space="0" w:color="auto"/>
                    <w:left w:val="none" w:sz="0" w:space="0" w:color="auto"/>
                    <w:bottom w:val="none" w:sz="0" w:space="0" w:color="auto"/>
                    <w:right w:val="none" w:sz="0" w:space="0" w:color="auto"/>
                  </w:divBdr>
                </w:div>
                <w:div w:id="2053384753">
                  <w:marLeft w:val="0"/>
                  <w:marRight w:val="0"/>
                  <w:marTop w:val="0"/>
                  <w:marBottom w:val="0"/>
                  <w:divBdr>
                    <w:top w:val="none" w:sz="0" w:space="0" w:color="auto"/>
                    <w:left w:val="none" w:sz="0" w:space="0" w:color="auto"/>
                    <w:bottom w:val="none" w:sz="0" w:space="0" w:color="auto"/>
                    <w:right w:val="none" w:sz="0" w:space="0" w:color="auto"/>
                  </w:divBdr>
                </w:div>
                <w:div w:id="1067679728">
                  <w:marLeft w:val="0"/>
                  <w:marRight w:val="0"/>
                  <w:marTop w:val="0"/>
                  <w:marBottom w:val="0"/>
                  <w:divBdr>
                    <w:top w:val="none" w:sz="0" w:space="0" w:color="auto"/>
                    <w:left w:val="none" w:sz="0" w:space="0" w:color="auto"/>
                    <w:bottom w:val="none" w:sz="0" w:space="0" w:color="auto"/>
                    <w:right w:val="none" w:sz="0" w:space="0" w:color="auto"/>
                  </w:divBdr>
                </w:div>
                <w:div w:id="1028141329">
                  <w:marLeft w:val="0"/>
                  <w:marRight w:val="0"/>
                  <w:marTop w:val="0"/>
                  <w:marBottom w:val="0"/>
                  <w:divBdr>
                    <w:top w:val="none" w:sz="0" w:space="0" w:color="auto"/>
                    <w:left w:val="none" w:sz="0" w:space="0" w:color="auto"/>
                    <w:bottom w:val="none" w:sz="0" w:space="0" w:color="auto"/>
                    <w:right w:val="none" w:sz="0" w:space="0" w:color="auto"/>
                  </w:divBdr>
                </w:div>
                <w:div w:id="1930919889">
                  <w:marLeft w:val="0"/>
                  <w:marRight w:val="0"/>
                  <w:marTop w:val="0"/>
                  <w:marBottom w:val="0"/>
                  <w:divBdr>
                    <w:top w:val="none" w:sz="0" w:space="0" w:color="auto"/>
                    <w:left w:val="none" w:sz="0" w:space="0" w:color="auto"/>
                    <w:bottom w:val="none" w:sz="0" w:space="0" w:color="auto"/>
                    <w:right w:val="none" w:sz="0" w:space="0" w:color="auto"/>
                  </w:divBdr>
                </w:div>
                <w:div w:id="782462496">
                  <w:marLeft w:val="0"/>
                  <w:marRight w:val="0"/>
                  <w:marTop w:val="0"/>
                  <w:marBottom w:val="0"/>
                  <w:divBdr>
                    <w:top w:val="none" w:sz="0" w:space="0" w:color="auto"/>
                    <w:left w:val="none" w:sz="0" w:space="0" w:color="auto"/>
                    <w:bottom w:val="none" w:sz="0" w:space="0" w:color="auto"/>
                    <w:right w:val="none" w:sz="0" w:space="0" w:color="auto"/>
                  </w:divBdr>
                </w:div>
                <w:div w:id="1955481009">
                  <w:marLeft w:val="0"/>
                  <w:marRight w:val="0"/>
                  <w:marTop w:val="0"/>
                  <w:marBottom w:val="0"/>
                  <w:divBdr>
                    <w:top w:val="none" w:sz="0" w:space="0" w:color="auto"/>
                    <w:left w:val="none" w:sz="0" w:space="0" w:color="auto"/>
                    <w:bottom w:val="none" w:sz="0" w:space="0" w:color="auto"/>
                    <w:right w:val="none" w:sz="0" w:space="0" w:color="auto"/>
                  </w:divBdr>
                </w:div>
                <w:div w:id="1097099994">
                  <w:marLeft w:val="0"/>
                  <w:marRight w:val="0"/>
                  <w:marTop w:val="0"/>
                  <w:marBottom w:val="0"/>
                  <w:divBdr>
                    <w:top w:val="none" w:sz="0" w:space="0" w:color="auto"/>
                    <w:left w:val="none" w:sz="0" w:space="0" w:color="auto"/>
                    <w:bottom w:val="none" w:sz="0" w:space="0" w:color="auto"/>
                    <w:right w:val="none" w:sz="0" w:space="0" w:color="auto"/>
                  </w:divBdr>
                </w:div>
                <w:div w:id="1263609723">
                  <w:marLeft w:val="0"/>
                  <w:marRight w:val="0"/>
                  <w:marTop w:val="0"/>
                  <w:marBottom w:val="0"/>
                  <w:divBdr>
                    <w:top w:val="none" w:sz="0" w:space="0" w:color="auto"/>
                    <w:left w:val="none" w:sz="0" w:space="0" w:color="auto"/>
                    <w:bottom w:val="none" w:sz="0" w:space="0" w:color="auto"/>
                    <w:right w:val="none" w:sz="0" w:space="0" w:color="auto"/>
                  </w:divBdr>
                </w:div>
                <w:div w:id="782455248">
                  <w:marLeft w:val="0"/>
                  <w:marRight w:val="0"/>
                  <w:marTop w:val="0"/>
                  <w:marBottom w:val="0"/>
                  <w:divBdr>
                    <w:top w:val="none" w:sz="0" w:space="0" w:color="auto"/>
                    <w:left w:val="none" w:sz="0" w:space="0" w:color="auto"/>
                    <w:bottom w:val="none" w:sz="0" w:space="0" w:color="auto"/>
                    <w:right w:val="none" w:sz="0" w:space="0" w:color="auto"/>
                  </w:divBdr>
                </w:div>
                <w:div w:id="793254854">
                  <w:marLeft w:val="0"/>
                  <w:marRight w:val="0"/>
                  <w:marTop w:val="0"/>
                  <w:marBottom w:val="0"/>
                  <w:divBdr>
                    <w:top w:val="none" w:sz="0" w:space="0" w:color="auto"/>
                    <w:left w:val="none" w:sz="0" w:space="0" w:color="auto"/>
                    <w:bottom w:val="none" w:sz="0" w:space="0" w:color="auto"/>
                    <w:right w:val="none" w:sz="0" w:space="0" w:color="auto"/>
                  </w:divBdr>
                </w:div>
                <w:div w:id="218517612">
                  <w:marLeft w:val="0"/>
                  <w:marRight w:val="0"/>
                  <w:marTop w:val="0"/>
                  <w:marBottom w:val="0"/>
                  <w:divBdr>
                    <w:top w:val="none" w:sz="0" w:space="0" w:color="auto"/>
                    <w:left w:val="none" w:sz="0" w:space="0" w:color="auto"/>
                    <w:bottom w:val="none" w:sz="0" w:space="0" w:color="auto"/>
                    <w:right w:val="none" w:sz="0" w:space="0" w:color="auto"/>
                  </w:divBdr>
                </w:div>
                <w:div w:id="1319502227">
                  <w:marLeft w:val="0"/>
                  <w:marRight w:val="0"/>
                  <w:marTop w:val="0"/>
                  <w:marBottom w:val="0"/>
                  <w:divBdr>
                    <w:top w:val="none" w:sz="0" w:space="0" w:color="auto"/>
                    <w:left w:val="none" w:sz="0" w:space="0" w:color="auto"/>
                    <w:bottom w:val="none" w:sz="0" w:space="0" w:color="auto"/>
                    <w:right w:val="none" w:sz="0" w:space="0" w:color="auto"/>
                  </w:divBdr>
                </w:div>
                <w:div w:id="1693263797">
                  <w:marLeft w:val="0"/>
                  <w:marRight w:val="0"/>
                  <w:marTop w:val="0"/>
                  <w:marBottom w:val="0"/>
                  <w:divBdr>
                    <w:top w:val="none" w:sz="0" w:space="0" w:color="auto"/>
                    <w:left w:val="none" w:sz="0" w:space="0" w:color="auto"/>
                    <w:bottom w:val="none" w:sz="0" w:space="0" w:color="auto"/>
                    <w:right w:val="none" w:sz="0" w:space="0" w:color="auto"/>
                  </w:divBdr>
                </w:div>
                <w:div w:id="1294411199">
                  <w:marLeft w:val="0"/>
                  <w:marRight w:val="0"/>
                  <w:marTop w:val="0"/>
                  <w:marBottom w:val="0"/>
                  <w:divBdr>
                    <w:top w:val="none" w:sz="0" w:space="0" w:color="auto"/>
                    <w:left w:val="none" w:sz="0" w:space="0" w:color="auto"/>
                    <w:bottom w:val="none" w:sz="0" w:space="0" w:color="auto"/>
                    <w:right w:val="none" w:sz="0" w:space="0" w:color="auto"/>
                  </w:divBdr>
                </w:div>
                <w:div w:id="909652309">
                  <w:marLeft w:val="0"/>
                  <w:marRight w:val="0"/>
                  <w:marTop w:val="0"/>
                  <w:marBottom w:val="0"/>
                  <w:divBdr>
                    <w:top w:val="none" w:sz="0" w:space="0" w:color="auto"/>
                    <w:left w:val="none" w:sz="0" w:space="0" w:color="auto"/>
                    <w:bottom w:val="none" w:sz="0" w:space="0" w:color="auto"/>
                    <w:right w:val="none" w:sz="0" w:space="0" w:color="auto"/>
                  </w:divBdr>
                </w:div>
                <w:div w:id="760370692">
                  <w:marLeft w:val="0"/>
                  <w:marRight w:val="0"/>
                  <w:marTop w:val="0"/>
                  <w:marBottom w:val="0"/>
                  <w:divBdr>
                    <w:top w:val="none" w:sz="0" w:space="0" w:color="auto"/>
                    <w:left w:val="none" w:sz="0" w:space="0" w:color="auto"/>
                    <w:bottom w:val="none" w:sz="0" w:space="0" w:color="auto"/>
                    <w:right w:val="none" w:sz="0" w:space="0" w:color="auto"/>
                  </w:divBdr>
                </w:div>
                <w:div w:id="1977107327">
                  <w:marLeft w:val="0"/>
                  <w:marRight w:val="0"/>
                  <w:marTop w:val="0"/>
                  <w:marBottom w:val="0"/>
                  <w:divBdr>
                    <w:top w:val="none" w:sz="0" w:space="0" w:color="auto"/>
                    <w:left w:val="none" w:sz="0" w:space="0" w:color="auto"/>
                    <w:bottom w:val="none" w:sz="0" w:space="0" w:color="auto"/>
                    <w:right w:val="none" w:sz="0" w:space="0" w:color="auto"/>
                  </w:divBdr>
                </w:div>
                <w:div w:id="130054292">
                  <w:marLeft w:val="0"/>
                  <w:marRight w:val="0"/>
                  <w:marTop w:val="0"/>
                  <w:marBottom w:val="0"/>
                  <w:divBdr>
                    <w:top w:val="none" w:sz="0" w:space="0" w:color="auto"/>
                    <w:left w:val="none" w:sz="0" w:space="0" w:color="auto"/>
                    <w:bottom w:val="none" w:sz="0" w:space="0" w:color="auto"/>
                    <w:right w:val="none" w:sz="0" w:space="0" w:color="auto"/>
                  </w:divBdr>
                </w:div>
                <w:div w:id="44569773">
                  <w:marLeft w:val="0"/>
                  <w:marRight w:val="0"/>
                  <w:marTop w:val="0"/>
                  <w:marBottom w:val="0"/>
                  <w:divBdr>
                    <w:top w:val="none" w:sz="0" w:space="0" w:color="auto"/>
                    <w:left w:val="none" w:sz="0" w:space="0" w:color="auto"/>
                    <w:bottom w:val="none" w:sz="0" w:space="0" w:color="auto"/>
                    <w:right w:val="none" w:sz="0" w:space="0" w:color="auto"/>
                  </w:divBdr>
                </w:div>
                <w:div w:id="1099062576">
                  <w:marLeft w:val="0"/>
                  <w:marRight w:val="0"/>
                  <w:marTop w:val="0"/>
                  <w:marBottom w:val="0"/>
                  <w:divBdr>
                    <w:top w:val="none" w:sz="0" w:space="0" w:color="auto"/>
                    <w:left w:val="none" w:sz="0" w:space="0" w:color="auto"/>
                    <w:bottom w:val="none" w:sz="0" w:space="0" w:color="auto"/>
                    <w:right w:val="none" w:sz="0" w:space="0" w:color="auto"/>
                  </w:divBdr>
                </w:div>
                <w:div w:id="579101022">
                  <w:marLeft w:val="0"/>
                  <w:marRight w:val="0"/>
                  <w:marTop w:val="0"/>
                  <w:marBottom w:val="0"/>
                  <w:divBdr>
                    <w:top w:val="none" w:sz="0" w:space="0" w:color="auto"/>
                    <w:left w:val="none" w:sz="0" w:space="0" w:color="auto"/>
                    <w:bottom w:val="none" w:sz="0" w:space="0" w:color="auto"/>
                    <w:right w:val="none" w:sz="0" w:space="0" w:color="auto"/>
                  </w:divBdr>
                </w:div>
                <w:div w:id="1869678820">
                  <w:marLeft w:val="0"/>
                  <w:marRight w:val="0"/>
                  <w:marTop w:val="0"/>
                  <w:marBottom w:val="0"/>
                  <w:divBdr>
                    <w:top w:val="none" w:sz="0" w:space="0" w:color="auto"/>
                    <w:left w:val="none" w:sz="0" w:space="0" w:color="auto"/>
                    <w:bottom w:val="none" w:sz="0" w:space="0" w:color="auto"/>
                    <w:right w:val="none" w:sz="0" w:space="0" w:color="auto"/>
                  </w:divBdr>
                </w:div>
                <w:div w:id="625702908">
                  <w:marLeft w:val="0"/>
                  <w:marRight w:val="0"/>
                  <w:marTop w:val="0"/>
                  <w:marBottom w:val="0"/>
                  <w:divBdr>
                    <w:top w:val="none" w:sz="0" w:space="0" w:color="auto"/>
                    <w:left w:val="none" w:sz="0" w:space="0" w:color="auto"/>
                    <w:bottom w:val="none" w:sz="0" w:space="0" w:color="auto"/>
                    <w:right w:val="none" w:sz="0" w:space="0" w:color="auto"/>
                  </w:divBdr>
                </w:div>
                <w:div w:id="912088199">
                  <w:marLeft w:val="0"/>
                  <w:marRight w:val="0"/>
                  <w:marTop w:val="0"/>
                  <w:marBottom w:val="0"/>
                  <w:divBdr>
                    <w:top w:val="none" w:sz="0" w:space="0" w:color="auto"/>
                    <w:left w:val="none" w:sz="0" w:space="0" w:color="auto"/>
                    <w:bottom w:val="none" w:sz="0" w:space="0" w:color="auto"/>
                    <w:right w:val="none" w:sz="0" w:space="0" w:color="auto"/>
                  </w:divBdr>
                </w:div>
                <w:div w:id="1307079818">
                  <w:marLeft w:val="0"/>
                  <w:marRight w:val="0"/>
                  <w:marTop w:val="0"/>
                  <w:marBottom w:val="0"/>
                  <w:divBdr>
                    <w:top w:val="none" w:sz="0" w:space="0" w:color="auto"/>
                    <w:left w:val="none" w:sz="0" w:space="0" w:color="auto"/>
                    <w:bottom w:val="none" w:sz="0" w:space="0" w:color="auto"/>
                    <w:right w:val="none" w:sz="0" w:space="0" w:color="auto"/>
                  </w:divBdr>
                </w:div>
                <w:div w:id="2030596030">
                  <w:marLeft w:val="0"/>
                  <w:marRight w:val="0"/>
                  <w:marTop w:val="0"/>
                  <w:marBottom w:val="0"/>
                  <w:divBdr>
                    <w:top w:val="none" w:sz="0" w:space="0" w:color="auto"/>
                    <w:left w:val="none" w:sz="0" w:space="0" w:color="auto"/>
                    <w:bottom w:val="none" w:sz="0" w:space="0" w:color="auto"/>
                    <w:right w:val="none" w:sz="0" w:space="0" w:color="auto"/>
                  </w:divBdr>
                </w:div>
                <w:div w:id="83576906">
                  <w:marLeft w:val="0"/>
                  <w:marRight w:val="0"/>
                  <w:marTop w:val="0"/>
                  <w:marBottom w:val="0"/>
                  <w:divBdr>
                    <w:top w:val="none" w:sz="0" w:space="0" w:color="auto"/>
                    <w:left w:val="none" w:sz="0" w:space="0" w:color="auto"/>
                    <w:bottom w:val="none" w:sz="0" w:space="0" w:color="auto"/>
                    <w:right w:val="none" w:sz="0" w:space="0" w:color="auto"/>
                  </w:divBdr>
                </w:div>
                <w:div w:id="1271204812">
                  <w:marLeft w:val="0"/>
                  <w:marRight w:val="0"/>
                  <w:marTop w:val="0"/>
                  <w:marBottom w:val="0"/>
                  <w:divBdr>
                    <w:top w:val="none" w:sz="0" w:space="0" w:color="auto"/>
                    <w:left w:val="none" w:sz="0" w:space="0" w:color="auto"/>
                    <w:bottom w:val="none" w:sz="0" w:space="0" w:color="auto"/>
                    <w:right w:val="none" w:sz="0" w:space="0" w:color="auto"/>
                  </w:divBdr>
                </w:div>
                <w:div w:id="553738065">
                  <w:marLeft w:val="0"/>
                  <w:marRight w:val="0"/>
                  <w:marTop w:val="0"/>
                  <w:marBottom w:val="0"/>
                  <w:divBdr>
                    <w:top w:val="none" w:sz="0" w:space="0" w:color="auto"/>
                    <w:left w:val="none" w:sz="0" w:space="0" w:color="auto"/>
                    <w:bottom w:val="none" w:sz="0" w:space="0" w:color="auto"/>
                    <w:right w:val="none" w:sz="0" w:space="0" w:color="auto"/>
                  </w:divBdr>
                </w:div>
                <w:div w:id="1066417692">
                  <w:marLeft w:val="0"/>
                  <w:marRight w:val="0"/>
                  <w:marTop w:val="0"/>
                  <w:marBottom w:val="0"/>
                  <w:divBdr>
                    <w:top w:val="none" w:sz="0" w:space="0" w:color="auto"/>
                    <w:left w:val="none" w:sz="0" w:space="0" w:color="auto"/>
                    <w:bottom w:val="none" w:sz="0" w:space="0" w:color="auto"/>
                    <w:right w:val="none" w:sz="0" w:space="0" w:color="auto"/>
                  </w:divBdr>
                </w:div>
                <w:div w:id="1079213246">
                  <w:marLeft w:val="0"/>
                  <w:marRight w:val="0"/>
                  <w:marTop w:val="0"/>
                  <w:marBottom w:val="0"/>
                  <w:divBdr>
                    <w:top w:val="none" w:sz="0" w:space="0" w:color="auto"/>
                    <w:left w:val="none" w:sz="0" w:space="0" w:color="auto"/>
                    <w:bottom w:val="none" w:sz="0" w:space="0" w:color="auto"/>
                    <w:right w:val="none" w:sz="0" w:space="0" w:color="auto"/>
                  </w:divBdr>
                </w:div>
                <w:div w:id="939944699">
                  <w:marLeft w:val="0"/>
                  <w:marRight w:val="0"/>
                  <w:marTop w:val="0"/>
                  <w:marBottom w:val="0"/>
                  <w:divBdr>
                    <w:top w:val="none" w:sz="0" w:space="0" w:color="auto"/>
                    <w:left w:val="none" w:sz="0" w:space="0" w:color="auto"/>
                    <w:bottom w:val="none" w:sz="0" w:space="0" w:color="auto"/>
                    <w:right w:val="none" w:sz="0" w:space="0" w:color="auto"/>
                  </w:divBdr>
                </w:div>
                <w:div w:id="1210334664">
                  <w:marLeft w:val="0"/>
                  <w:marRight w:val="0"/>
                  <w:marTop w:val="0"/>
                  <w:marBottom w:val="0"/>
                  <w:divBdr>
                    <w:top w:val="none" w:sz="0" w:space="0" w:color="auto"/>
                    <w:left w:val="none" w:sz="0" w:space="0" w:color="auto"/>
                    <w:bottom w:val="none" w:sz="0" w:space="0" w:color="auto"/>
                    <w:right w:val="none" w:sz="0" w:space="0" w:color="auto"/>
                  </w:divBdr>
                </w:div>
                <w:div w:id="1160657060">
                  <w:marLeft w:val="0"/>
                  <w:marRight w:val="0"/>
                  <w:marTop w:val="0"/>
                  <w:marBottom w:val="0"/>
                  <w:divBdr>
                    <w:top w:val="none" w:sz="0" w:space="0" w:color="auto"/>
                    <w:left w:val="none" w:sz="0" w:space="0" w:color="auto"/>
                    <w:bottom w:val="none" w:sz="0" w:space="0" w:color="auto"/>
                    <w:right w:val="none" w:sz="0" w:space="0" w:color="auto"/>
                  </w:divBdr>
                </w:div>
                <w:div w:id="2104103019">
                  <w:marLeft w:val="0"/>
                  <w:marRight w:val="0"/>
                  <w:marTop w:val="0"/>
                  <w:marBottom w:val="0"/>
                  <w:divBdr>
                    <w:top w:val="none" w:sz="0" w:space="0" w:color="auto"/>
                    <w:left w:val="none" w:sz="0" w:space="0" w:color="auto"/>
                    <w:bottom w:val="none" w:sz="0" w:space="0" w:color="auto"/>
                    <w:right w:val="none" w:sz="0" w:space="0" w:color="auto"/>
                  </w:divBdr>
                </w:div>
                <w:div w:id="1769429762">
                  <w:marLeft w:val="0"/>
                  <w:marRight w:val="0"/>
                  <w:marTop w:val="0"/>
                  <w:marBottom w:val="0"/>
                  <w:divBdr>
                    <w:top w:val="none" w:sz="0" w:space="0" w:color="auto"/>
                    <w:left w:val="none" w:sz="0" w:space="0" w:color="auto"/>
                    <w:bottom w:val="none" w:sz="0" w:space="0" w:color="auto"/>
                    <w:right w:val="none" w:sz="0" w:space="0" w:color="auto"/>
                  </w:divBdr>
                </w:div>
                <w:div w:id="1970355266">
                  <w:marLeft w:val="0"/>
                  <w:marRight w:val="0"/>
                  <w:marTop w:val="0"/>
                  <w:marBottom w:val="0"/>
                  <w:divBdr>
                    <w:top w:val="none" w:sz="0" w:space="0" w:color="auto"/>
                    <w:left w:val="none" w:sz="0" w:space="0" w:color="auto"/>
                    <w:bottom w:val="none" w:sz="0" w:space="0" w:color="auto"/>
                    <w:right w:val="none" w:sz="0" w:space="0" w:color="auto"/>
                  </w:divBdr>
                </w:div>
                <w:div w:id="1542938541">
                  <w:marLeft w:val="0"/>
                  <w:marRight w:val="0"/>
                  <w:marTop w:val="0"/>
                  <w:marBottom w:val="0"/>
                  <w:divBdr>
                    <w:top w:val="none" w:sz="0" w:space="0" w:color="auto"/>
                    <w:left w:val="none" w:sz="0" w:space="0" w:color="auto"/>
                    <w:bottom w:val="none" w:sz="0" w:space="0" w:color="auto"/>
                    <w:right w:val="none" w:sz="0" w:space="0" w:color="auto"/>
                  </w:divBdr>
                </w:div>
                <w:div w:id="152186048">
                  <w:marLeft w:val="0"/>
                  <w:marRight w:val="0"/>
                  <w:marTop w:val="0"/>
                  <w:marBottom w:val="0"/>
                  <w:divBdr>
                    <w:top w:val="none" w:sz="0" w:space="0" w:color="auto"/>
                    <w:left w:val="none" w:sz="0" w:space="0" w:color="auto"/>
                    <w:bottom w:val="none" w:sz="0" w:space="0" w:color="auto"/>
                    <w:right w:val="none" w:sz="0" w:space="0" w:color="auto"/>
                  </w:divBdr>
                </w:div>
                <w:div w:id="1204059296">
                  <w:marLeft w:val="0"/>
                  <w:marRight w:val="0"/>
                  <w:marTop w:val="0"/>
                  <w:marBottom w:val="0"/>
                  <w:divBdr>
                    <w:top w:val="none" w:sz="0" w:space="0" w:color="auto"/>
                    <w:left w:val="none" w:sz="0" w:space="0" w:color="auto"/>
                    <w:bottom w:val="none" w:sz="0" w:space="0" w:color="auto"/>
                    <w:right w:val="none" w:sz="0" w:space="0" w:color="auto"/>
                  </w:divBdr>
                </w:div>
                <w:div w:id="946815925">
                  <w:marLeft w:val="0"/>
                  <w:marRight w:val="0"/>
                  <w:marTop w:val="0"/>
                  <w:marBottom w:val="0"/>
                  <w:divBdr>
                    <w:top w:val="none" w:sz="0" w:space="0" w:color="auto"/>
                    <w:left w:val="none" w:sz="0" w:space="0" w:color="auto"/>
                    <w:bottom w:val="none" w:sz="0" w:space="0" w:color="auto"/>
                    <w:right w:val="none" w:sz="0" w:space="0" w:color="auto"/>
                  </w:divBdr>
                </w:div>
                <w:div w:id="107313409">
                  <w:marLeft w:val="0"/>
                  <w:marRight w:val="0"/>
                  <w:marTop w:val="0"/>
                  <w:marBottom w:val="0"/>
                  <w:divBdr>
                    <w:top w:val="none" w:sz="0" w:space="0" w:color="auto"/>
                    <w:left w:val="none" w:sz="0" w:space="0" w:color="auto"/>
                    <w:bottom w:val="none" w:sz="0" w:space="0" w:color="auto"/>
                    <w:right w:val="none" w:sz="0" w:space="0" w:color="auto"/>
                  </w:divBdr>
                </w:div>
                <w:div w:id="1249772409">
                  <w:marLeft w:val="0"/>
                  <w:marRight w:val="0"/>
                  <w:marTop w:val="0"/>
                  <w:marBottom w:val="0"/>
                  <w:divBdr>
                    <w:top w:val="none" w:sz="0" w:space="0" w:color="auto"/>
                    <w:left w:val="none" w:sz="0" w:space="0" w:color="auto"/>
                    <w:bottom w:val="none" w:sz="0" w:space="0" w:color="auto"/>
                    <w:right w:val="none" w:sz="0" w:space="0" w:color="auto"/>
                  </w:divBdr>
                </w:div>
                <w:div w:id="1392459026">
                  <w:marLeft w:val="0"/>
                  <w:marRight w:val="0"/>
                  <w:marTop w:val="0"/>
                  <w:marBottom w:val="0"/>
                  <w:divBdr>
                    <w:top w:val="none" w:sz="0" w:space="0" w:color="auto"/>
                    <w:left w:val="none" w:sz="0" w:space="0" w:color="auto"/>
                    <w:bottom w:val="none" w:sz="0" w:space="0" w:color="auto"/>
                    <w:right w:val="none" w:sz="0" w:space="0" w:color="auto"/>
                  </w:divBdr>
                </w:div>
                <w:div w:id="15078467">
                  <w:marLeft w:val="0"/>
                  <w:marRight w:val="0"/>
                  <w:marTop w:val="0"/>
                  <w:marBottom w:val="0"/>
                  <w:divBdr>
                    <w:top w:val="none" w:sz="0" w:space="0" w:color="auto"/>
                    <w:left w:val="none" w:sz="0" w:space="0" w:color="auto"/>
                    <w:bottom w:val="none" w:sz="0" w:space="0" w:color="auto"/>
                    <w:right w:val="none" w:sz="0" w:space="0" w:color="auto"/>
                  </w:divBdr>
                </w:div>
                <w:div w:id="1453868223">
                  <w:marLeft w:val="0"/>
                  <w:marRight w:val="0"/>
                  <w:marTop w:val="0"/>
                  <w:marBottom w:val="0"/>
                  <w:divBdr>
                    <w:top w:val="none" w:sz="0" w:space="0" w:color="auto"/>
                    <w:left w:val="none" w:sz="0" w:space="0" w:color="auto"/>
                    <w:bottom w:val="none" w:sz="0" w:space="0" w:color="auto"/>
                    <w:right w:val="none" w:sz="0" w:space="0" w:color="auto"/>
                  </w:divBdr>
                </w:div>
                <w:div w:id="2069648335">
                  <w:marLeft w:val="0"/>
                  <w:marRight w:val="0"/>
                  <w:marTop w:val="0"/>
                  <w:marBottom w:val="0"/>
                  <w:divBdr>
                    <w:top w:val="none" w:sz="0" w:space="0" w:color="auto"/>
                    <w:left w:val="none" w:sz="0" w:space="0" w:color="auto"/>
                    <w:bottom w:val="none" w:sz="0" w:space="0" w:color="auto"/>
                    <w:right w:val="none" w:sz="0" w:space="0" w:color="auto"/>
                  </w:divBdr>
                </w:div>
                <w:div w:id="1195852337">
                  <w:marLeft w:val="0"/>
                  <w:marRight w:val="0"/>
                  <w:marTop w:val="0"/>
                  <w:marBottom w:val="0"/>
                  <w:divBdr>
                    <w:top w:val="none" w:sz="0" w:space="0" w:color="auto"/>
                    <w:left w:val="none" w:sz="0" w:space="0" w:color="auto"/>
                    <w:bottom w:val="none" w:sz="0" w:space="0" w:color="auto"/>
                    <w:right w:val="none" w:sz="0" w:space="0" w:color="auto"/>
                  </w:divBdr>
                </w:div>
                <w:div w:id="2145194506">
                  <w:marLeft w:val="0"/>
                  <w:marRight w:val="0"/>
                  <w:marTop w:val="0"/>
                  <w:marBottom w:val="0"/>
                  <w:divBdr>
                    <w:top w:val="none" w:sz="0" w:space="0" w:color="auto"/>
                    <w:left w:val="none" w:sz="0" w:space="0" w:color="auto"/>
                    <w:bottom w:val="none" w:sz="0" w:space="0" w:color="auto"/>
                    <w:right w:val="none" w:sz="0" w:space="0" w:color="auto"/>
                  </w:divBdr>
                </w:div>
                <w:div w:id="633172027">
                  <w:marLeft w:val="0"/>
                  <w:marRight w:val="0"/>
                  <w:marTop w:val="0"/>
                  <w:marBottom w:val="0"/>
                  <w:divBdr>
                    <w:top w:val="none" w:sz="0" w:space="0" w:color="auto"/>
                    <w:left w:val="none" w:sz="0" w:space="0" w:color="auto"/>
                    <w:bottom w:val="none" w:sz="0" w:space="0" w:color="auto"/>
                    <w:right w:val="none" w:sz="0" w:space="0" w:color="auto"/>
                  </w:divBdr>
                </w:div>
                <w:div w:id="1097168851">
                  <w:marLeft w:val="0"/>
                  <w:marRight w:val="0"/>
                  <w:marTop w:val="0"/>
                  <w:marBottom w:val="0"/>
                  <w:divBdr>
                    <w:top w:val="none" w:sz="0" w:space="0" w:color="auto"/>
                    <w:left w:val="none" w:sz="0" w:space="0" w:color="auto"/>
                    <w:bottom w:val="none" w:sz="0" w:space="0" w:color="auto"/>
                    <w:right w:val="none" w:sz="0" w:space="0" w:color="auto"/>
                  </w:divBdr>
                </w:div>
                <w:div w:id="2121218225">
                  <w:marLeft w:val="0"/>
                  <w:marRight w:val="0"/>
                  <w:marTop w:val="0"/>
                  <w:marBottom w:val="0"/>
                  <w:divBdr>
                    <w:top w:val="none" w:sz="0" w:space="0" w:color="auto"/>
                    <w:left w:val="none" w:sz="0" w:space="0" w:color="auto"/>
                    <w:bottom w:val="none" w:sz="0" w:space="0" w:color="auto"/>
                    <w:right w:val="none" w:sz="0" w:space="0" w:color="auto"/>
                  </w:divBdr>
                </w:div>
                <w:div w:id="1800875810">
                  <w:marLeft w:val="0"/>
                  <w:marRight w:val="0"/>
                  <w:marTop w:val="0"/>
                  <w:marBottom w:val="0"/>
                  <w:divBdr>
                    <w:top w:val="none" w:sz="0" w:space="0" w:color="auto"/>
                    <w:left w:val="none" w:sz="0" w:space="0" w:color="auto"/>
                    <w:bottom w:val="none" w:sz="0" w:space="0" w:color="auto"/>
                    <w:right w:val="none" w:sz="0" w:space="0" w:color="auto"/>
                  </w:divBdr>
                </w:div>
                <w:div w:id="1375497655">
                  <w:marLeft w:val="0"/>
                  <w:marRight w:val="0"/>
                  <w:marTop w:val="0"/>
                  <w:marBottom w:val="0"/>
                  <w:divBdr>
                    <w:top w:val="none" w:sz="0" w:space="0" w:color="auto"/>
                    <w:left w:val="none" w:sz="0" w:space="0" w:color="auto"/>
                    <w:bottom w:val="none" w:sz="0" w:space="0" w:color="auto"/>
                    <w:right w:val="none" w:sz="0" w:space="0" w:color="auto"/>
                  </w:divBdr>
                </w:div>
                <w:div w:id="868681890">
                  <w:marLeft w:val="0"/>
                  <w:marRight w:val="0"/>
                  <w:marTop w:val="0"/>
                  <w:marBottom w:val="0"/>
                  <w:divBdr>
                    <w:top w:val="none" w:sz="0" w:space="0" w:color="auto"/>
                    <w:left w:val="none" w:sz="0" w:space="0" w:color="auto"/>
                    <w:bottom w:val="none" w:sz="0" w:space="0" w:color="auto"/>
                    <w:right w:val="none" w:sz="0" w:space="0" w:color="auto"/>
                  </w:divBdr>
                </w:div>
                <w:div w:id="899709651">
                  <w:marLeft w:val="0"/>
                  <w:marRight w:val="0"/>
                  <w:marTop w:val="0"/>
                  <w:marBottom w:val="0"/>
                  <w:divBdr>
                    <w:top w:val="none" w:sz="0" w:space="0" w:color="auto"/>
                    <w:left w:val="none" w:sz="0" w:space="0" w:color="auto"/>
                    <w:bottom w:val="none" w:sz="0" w:space="0" w:color="auto"/>
                    <w:right w:val="none" w:sz="0" w:space="0" w:color="auto"/>
                  </w:divBdr>
                </w:div>
                <w:div w:id="505706784">
                  <w:marLeft w:val="0"/>
                  <w:marRight w:val="0"/>
                  <w:marTop w:val="0"/>
                  <w:marBottom w:val="0"/>
                  <w:divBdr>
                    <w:top w:val="none" w:sz="0" w:space="0" w:color="auto"/>
                    <w:left w:val="none" w:sz="0" w:space="0" w:color="auto"/>
                    <w:bottom w:val="none" w:sz="0" w:space="0" w:color="auto"/>
                    <w:right w:val="none" w:sz="0" w:space="0" w:color="auto"/>
                  </w:divBdr>
                </w:div>
                <w:div w:id="1979412346">
                  <w:marLeft w:val="0"/>
                  <w:marRight w:val="0"/>
                  <w:marTop w:val="0"/>
                  <w:marBottom w:val="0"/>
                  <w:divBdr>
                    <w:top w:val="none" w:sz="0" w:space="0" w:color="auto"/>
                    <w:left w:val="none" w:sz="0" w:space="0" w:color="auto"/>
                    <w:bottom w:val="none" w:sz="0" w:space="0" w:color="auto"/>
                    <w:right w:val="none" w:sz="0" w:space="0" w:color="auto"/>
                  </w:divBdr>
                </w:div>
                <w:div w:id="1198927551">
                  <w:marLeft w:val="0"/>
                  <w:marRight w:val="0"/>
                  <w:marTop w:val="0"/>
                  <w:marBottom w:val="0"/>
                  <w:divBdr>
                    <w:top w:val="none" w:sz="0" w:space="0" w:color="auto"/>
                    <w:left w:val="none" w:sz="0" w:space="0" w:color="auto"/>
                    <w:bottom w:val="none" w:sz="0" w:space="0" w:color="auto"/>
                    <w:right w:val="none" w:sz="0" w:space="0" w:color="auto"/>
                  </w:divBdr>
                </w:div>
                <w:div w:id="1707244975">
                  <w:marLeft w:val="0"/>
                  <w:marRight w:val="0"/>
                  <w:marTop w:val="0"/>
                  <w:marBottom w:val="0"/>
                  <w:divBdr>
                    <w:top w:val="none" w:sz="0" w:space="0" w:color="auto"/>
                    <w:left w:val="none" w:sz="0" w:space="0" w:color="auto"/>
                    <w:bottom w:val="none" w:sz="0" w:space="0" w:color="auto"/>
                    <w:right w:val="none" w:sz="0" w:space="0" w:color="auto"/>
                  </w:divBdr>
                </w:div>
                <w:div w:id="1488983634">
                  <w:marLeft w:val="0"/>
                  <w:marRight w:val="0"/>
                  <w:marTop w:val="0"/>
                  <w:marBottom w:val="0"/>
                  <w:divBdr>
                    <w:top w:val="none" w:sz="0" w:space="0" w:color="auto"/>
                    <w:left w:val="none" w:sz="0" w:space="0" w:color="auto"/>
                    <w:bottom w:val="none" w:sz="0" w:space="0" w:color="auto"/>
                    <w:right w:val="none" w:sz="0" w:space="0" w:color="auto"/>
                  </w:divBdr>
                </w:div>
                <w:div w:id="1599369423">
                  <w:marLeft w:val="0"/>
                  <w:marRight w:val="0"/>
                  <w:marTop w:val="0"/>
                  <w:marBottom w:val="0"/>
                  <w:divBdr>
                    <w:top w:val="none" w:sz="0" w:space="0" w:color="auto"/>
                    <w:left w:val="none" w:sz="0" w:space="0" w:color="auto"/>
                    <w:bottom w:val="none" w:sz="0" w:space="0" w:color="auto"/>
                    <w:right w:val="none" w:sz="0" w:space="0" w:color="auto"/>
                  </w:divBdr>
                </w:div>
                <w:div w:id="1795055997">
                  <w:marLeft w:val="0"/>
                  <w:marRight w:val="0"/>
                  <w:marTop w:val="0"/>
                  <w:marBottom w:val="0"/>
                  <w:divBdr>
                    <w:top w:val="none" w:sz="0" w:space="0" w:color="auto"/>
                    <w:left w:val="none" w:sz="0" w:space="0" w:color="auto"/>
                    <w:bottom w:val="none" w:sz="0" w:space="0" w:color="auto"/>
                    <w:right w:val="none" w:sz="0" w:space="0" w:color="auto"/>
                  </w:divBdr>
                </w:div>
                <w:div w:id="311717403">
                  <w:marLeft w:val="0"/>
                  <w:marRight w:val="0"/>
                  <w:marTop w:val="0"/>
                  <w:marBottom w:val="0"/>
                  <w:divBdr>
                    <w:top w:val="none" w:sz="0" w:space="0" w:color="auto"/>
                    <w:left w:val="none" w:sz="0" w:space="0" w:color="auto"/>
                    <w:bottom w:val="none" w:sz="0" w:space="0" w:color="auto"/>
                    <w:right w:val="none" w:sz="0" w:space="0" w:color="auto"/>
                  </w:divBdr>
                </w:div>
                <w:div w:id="458424500">
                  <w:marLeft w:val="0"/>
                  <w:marRight w:val="0"/>
                  <w:marTop w:val="0"/>
                  <w:marBottom w:val="0"/>
                  <w:divBdr>
                    <w:top w:val="none" w:sz="0" w:space="0" w:color="auto"/>
                    <w:left w:val="none" w:sz="0" w:space="0" w:color="auto"/>
                    <w:bottom w:val="none" w:sz="0" w:space="0" w:color="auto"/>
                    <w:right w:val="none" w:sz="0" w:space="0" w:color="auto"/>
                  </w:divBdr>
                </w:div>
                <w:div w:id="2134597285">
                  <w:marLeft w:val="0"/>
                  <w:marRight w:val="0"/>
                  <w:marTop w:val="0"/>
                  <w:marBottom w:val="0"/>
                  <w:divBdr>
                    <w:top w:val="none" w:sz="0" w:space="0" w:color="auto"/>
                    <w:left w:val="none" w:sz="0" w:space="0" w:color="auto"/>
                    <w:bottom w:val="none" w:sz="0" w:space="0" w:color="auto"/>
                    <w:right w:val="none" w:sz="0" w:space="0" w:color="auto"/>
                  </w:divBdr>
                </w:div>
                <w:div w:id="1967465227">
                  <w:marLeft w:val="0"/>
                  <w:marRight w:val="0"/>
                  <w:marTop w:val="0"/>
                  <w:marBottom w:val="0"/>
                  <w:divBdr>
                    <w:top w:val="none" w:sz="0" w:space="0" w:color="auto"/>
                    <w:left w:val="none" w:sz="0" w:space="0" w:color="auto"/>
                    <w:bottom w:val="none" w:sz="0" w:space="0" w:color="auto"/>
                    <w:right w:val="none" w:sz="0" w:space="0" w:color="auto"/>
                  </w:divBdr>
                </w:div>
                <w:div w:id="1878734329">
                  <w:marLeft w:val="0"/>
                  <w:marRight w:val="0"/>
                  <w:marTop w:val="0"/>
                  <w:marBottom w:val="0"/>
                  <w:divBdr>
                    <w:top w:val="none" w:sz="0" w:space="0" w:color="auto"/>
                    <w:left w:val="none" w:sz="0" w:space="0" w:color="auto"/>
                    <w:bottom w:val="none" w:sz="0" w:space="0" w:color="auto"/>
                    <w:right w:val="none" w:sz="0" w:space="0" w:color="auto"/>
                  </w:divBdr>
                </w:div>
                <w:div w:id="985012464">
                  <w:marLeft w:val="0"/>
                  <w:marRight w:val="0"/>
                  <w:marTop w:val="0"/>
                  <w:marBottom w:val="0"/>
                  <w:divBdr>
                    <w:top w:val="none" w:sz="0" w:space="0" w:color="auto"/>
                    <w:left w:val="none" w:sz="0" w:space="0" w:color="auto"/>
                    <w:bottom w:val="none" w:sz="0" w:space="0" w:color="auto"/>
                    <w:right w:val="none" w:sz="0" w:space="0" w:color="auto"/>
                  </w:divBdr>
                </w:div>
                <w:div w:id="1370688297">
                  <w:marLeft w:val="0"/>
                  <w:marRight w:val="0"/>
                  <w:marTop w:val="0"/>
                  <w:marBottom w:val="0"/>
                  <w:divBdr>
                    <w:top w:val="none" w:sz="0" w:space="0" w:color="auto"/>
                    <w:left w:val="none" w:sz="0" w:space="0" w:color="auto"/>
                    <w:bottom w:val="none" w:sz="0" w:space="0" w:color="auto"/>
                    <w:right w:val="none" w:sz="0" w:space="0" w:color="auto"/>
                  </w:divBdr>
                </w:div>
                <w:div w:id="765536092">
                  <w:marLeft w:val="0"/>
                  <w:marRight w:val="0"/>
                  <w:marTop w:val="0"/>
                  <w:marBottom w:val="0"/>
                  <w:divBdr>
                    <w:top w:val="none" w:sz="0" w:space="0" w:color="auto"/>
                    <w:left w:val="none" w:sz="0" w:space="0" w:color="auto"/>
                    <w:bottom w:val="none" w:sz="0" w:space="0" w:color="auto"/>
                    <w:right w:val="none" w:sz="0" w:space="0" w:color="auto"/>
                  </w:divBdr>
                </w:div>
                <w:div w:id="4330793">
                  <w:marLeft w:val="0"/>
                  <w:marRight w:val="0"/>
                  <w:marTop w:val="0"/>
                  <w:marBottom w:val="0"/>
                  <w:divBdr>
                    <w:top w:val="none" w:sz="0" w:space="0" w:color="auto"/>
                    <w:left w:val="none" w:sz="0" w:space="0" w:color="auto"/>
                    <w:bottom w:val="none" w:sz="0" w:space="0" w:color="auto"/>
                    <w:right w:val="none" w:sz="0" w:space="0" w:color="auto"/>
                  </w:divBdr>
                </w:div>
                <w:div w:id="1381199456">
                  <w:marLeft w:val="0"/>
                  <w:marRight w:val="0"/>
                  <w:marTop w:val="0"/>
                  <w:marBottom w:val="0"/>
                  <w:divBdr>
                    <w:top w:val="none" w:sz="0" w:space="0" w:color="auto"/>
                    <w:left w:val="none" w:sz="0" w:space="0" w:color="auto"/>
                    <w:bottom w:val="none" w:sz="0" w:space="0" w:color="auto"/>
                    <w:right w:val="none" w:sz="0" w:space="0" w:color="auto"/>
                  </w:divBdr>
                </w:div>
                <w:div w:id="1904291668">
                  <w:marLeft w:val="0"/>
                  <w:marRight w:val="0"/>
                  <w:marTop w:val="0"/>
                  <w:marBottom w:val="0"/>
                  <w:divBdr>
                    <w:top w:val="none" w:sz="0" w:space="0" w:color="auto"/>
                    <w:left w:val="none" w:sz="0" w:space="0" w:color="auto"/>
                    <w:bottom w:val="none" w:sz="0" w:space="0" w:color="auto"/>
                    <w:right w:val="none" w:sz="0" w:space="0" w:color="auto"/>
                  </w:divBdr>
                </w:div>
                <w:div w:id="1206527912">
                  <w:marLeft w:val="0"/>
                  <w:marRight w:val="0"/>
                  <w:marTop w:val="0"/>
                  <w:marBottom w:val="0"/>
                  <w:divBdr>
                    <w:top w:val="none" w:sz="0" w:space="0" w:color="auto"/>
                    <w:left w:val="none" w:sz="0" w:space="0" w:color="auto"/>
                    <w:bottom w:val="none" w:sz="0" w:space="0" w:color="auto"/>
                    <w:right w:val="none" w:sz="0" w:space="0" w:color="auto"/>
                  </w:divBdr>
                </w:div>
                <w:div w:id="2090541730">
                  <w:marLeft w:val="0"/>
                  <w:marRight w:val="0"/>
                  <w:marTop w:val="0"/>
                  <w:marBottom w:val="0"/>
                  <w:divBdr>
                    <w:top w:val="none" w:sz="0" w:space="0" w:color="auto"/>
                    <w:left w:val="none" w:sz="0" w:space="0" w:color="auto"/>
                    <w:bottom w:val="none" w:sz="0" w:space="0" w:color="auto"/>
                    <w:right w:val="none" w:sz="0" w:space="0" w:color="auto"/>
                  </w:divBdr>
                </w:div>
                <w:div w:id="650789827">
                  <w:marLeft w:val="0"/>
                  <w:marRight w:val="0"/>
                  <w:marTop w:val="0"/>
                  <w:marBottom w:val="0"/>
                  <w:divBdr>
                    <w:top w:val="none" w:sz="0" w:space="0" w:color="auto"/>
                    <w:left w:val="none" w:sz="0" w:space="0" w:color="auto"/>
                    <w:bottom w:val="none" w:sz="0" w:space="0" w:color="auto"/>
                    <w:right w:val="none" w:sz="0" w:space="0" w:color="auto"/>
                  </w:divBdr>
                </w:div>
                <w:div w:id="821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3527">
      <w:bodyDiv w:val="1"/>
      <w:marLeft w:val="0"/>
      <w:marRight w:val="0"/>
      <w:marTop w:val="0"/>
      <w:marBottom w:val="0"/>
      <w:divBdr>
        <w:top w:val="none" w:sz="0" w:space="0" w:color="auto"/>
        <w:left w:val="none" w:sz="0" w:space="0" w:color="auto"/>
        <w:bottom w:val="none" w:sz="0" w:space="0" w:color="auto"/>
        <w:right w:val="none" w:sz="0" w:space="0" w:color="auto"/>
      </w:divBdr>
      <w:divsChild>
        <w:div w:id="257257437">
          <w:marLeft w:val="0"/>
          <w:marRight w:val="0"/>
          <w:marTop w:val="0"/>
          <w:marBottom w:val="0"/>
          <w:divBdr>
            <w:top w:val="none" w:sz="0" w:space="0" w:color="auto"/>
            <w:left w:val="none" w:sz="0" w:space="0" w:color="auto"/>
            <w:bottom w:val="none" w:sz="0" w:space="0" w:color="auto"/>
            <w:right w:val="none" w:sz="0" w:space="0" w:color="auto"/>
          </w:divBdr>
          <w:divsChild>
            <w:div w:id="865560686">
              <w:marLeft w:val="0"/>
              <w:marRight w:val="0"/>
              <w:marTop w:val="0"/>
              <w:marBottom w:val="0"/>
              <w:divBdr>
                <w:top w:val="none" w:sz="0" w:space="0" w:color="auto"/>
                <w:left w:val="none" w:sz="0" w:space="0" w:color="auto"/>
                <w:bottom w:val="none" w:sz="0" w:space="0" w:color="auto"/>
                <w:right w:val="none" w:sz="0" w:space="0" w:color="auto"/>
              </w:divBdr>
              <w:divsChild>
                <w:div w:id="122507537">
                  <w:marLeft w:val="0"/>
                  <w:marRight w:val="0"/>
                  <w:marTop w:val="0"/>
                  <w:marBottom w:val="0"/>
                  <w:divBdr>
                    <w:top w:val="none" w:sz="0" w:space="0" w:color="auto"/>
                    <w:left w:val="none" w:sz="0" w:space="0" w:color="auto"/>
                    <w:bottom w:val="none" w:sz="0" w:space="0" w:color="auto"/>
                    <w:right w:val="none" w:sz="0" w:space="0" w:color="auto"/>
                  </w:divBdr>
                </w:div>
                <w:div w:id="327103353">
                  <w:marLeft w:val="0"/>
                  <w:marRight w:val="0"/>
                  <w:marTop w:val="0"/>
                  <w:marBottom w:val="0"/>
                  <w:divBdr>
                    <w:top w:val="none" w:sz="0" w:space="0" w:color="auto"/>
                    <w:left w:val="none" w:sz="0" w:space="0" w:color="auto"/>
                    <w:bottom w:val="none" w:sz="0" w:space="0" w:color="auto"/>
                    <w:right w:val="none" w:sz="0" w:space="0" w:color="auto"/>
                  </w:divBdr>
                </w:div>
                <w:div w:id="1312447239">
                  <w:marLeft w:val="0"/>
                  <w:marRight w:val="0"/>
                  <w:marTop w:val="0"/>
                  <w:marBottom w:val="0"/>
                  <w:divBdr>
                    <w:top w:val="none" w:sz="0" w:space="0" w:color="auto"/>
                    <w:left w:val="none" w:sz="0" w:space="0" w:color="auto"/>
                    <w:bottom w:val="none" w:sz="0" w:space="0" w:color="auto"/>
                    <w:right w:val="none" w:sz="0" w:space="0" w:color="auto"/>
                  </w:divBdr>
                </w:div>
                <w:div w:id="1140417173">
                  <w:marLeft w:val="0"/>
                  <w:marRight w:val="0"/>
                  <w:marTop w:val="0"/>
                  <w:marBottom w:val="0"/>
                  <w:divBdr>
                    <w:top w:val="none" w:sz="0" w:space="0" w:color="auto"/>
                    <w:left w:val="none" w:sz="0" w:space="0" w:color="auto"/>
                    <w:bottom w:val="none" w:sz="0" w:space="0" w:color="auto"/>
                    <w:right w:val="none" w:sz="0" w:space="0" w:color="auto"/>
                  </w:divBdr>
                </w:div>
                <w:div w:id="805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3853">
          <w:marLeft w:val="0"/>
          <w:marRight w:val="0"/>
          <w:marTop w:val="0"/>
          <w:marBottom w:val="0"/>
          <w:divBdr>
            <w:top w:val="none" w:sz="0" w:space="0" w:color="auto"/>
            <w:left w:val="none" w:sz="0" w:space="0" w:color="auto"/>
            <w:bottom w:val="none" w:sz="0" w:space="0" w:color="auto"/>
            <w:right w:val="none" w:sz="0" w:space="0" w:color="auto"/>
          </w:divBdr>
          <w:divsChild>
            <w:div w:id="1191993724">
              <w:marLeft w:val="0"/>
              <w:marRight w:val="0"/>
              <w:marTop w:val="0"/>
              <w:marBottom w:val="0"/>
              <w:divBdr>
                <w:top w:val="none" w:sz="0" w:space="0" w:color="auto"/>
                <w:left w:val="none" w:sz="0" w:space="0" w:color="auto"/>
                <w:bottom w:val="none" w:sz="0" w:space="0" w:color="auto"/>
                <w:right w:val="none" w:sz="0" w:space="0" w:color="auto"/>
              </w:divBdr>
              <w:divsChild>
                <w:div w:id="580405444">
                  <w:marLeft w:val="0"/>
                  <w:marRight w:val="0"/>
                  <w:marTop w:val="0"/>
                  <w:marBottom w:val="0"/>
                  <w:divBdr>
                    <w:top w:val="none" w:sz="0" w:space="0" w:color="auto"/>
                    <w:left w:val="none" w:sz="0" w:space="0" w:color="auto"/>
                    <w:bottom w:val="none" w:sz="0" w:space="0" w:color="auto"/>
                    <w:right w:val="none" w:sz="0" w:space="0" w:color="auto"/>
                  </w:divBdr>
                </w:div>
                <w:div w:id="545680332">
                  <w:marLeft w:val="0"/>
                  <w:marRight w:val="0"/>
                  <w:marTop w:val="0"/>
                  <w:marBottom w:val="0"/>
                  <w:divBdr>
                    <w:top w:val="none" w:sz="0" w:space="0" w:color="auto"/>
                    <w:left w:val="none" w:sz="0" w:space="0" w:color="auto"/>
                    <w:bottom w:val="none" w:sz="0" w:space="0" w:color="auto"/>
                    <w:right w:val="none" w:sz="0" w:space="0" w:color="auto"/>
                  </w:divBdr>
                </w:div>
                <w:div w:id="262612273">
                  <w:marLeft w:val="0"/>
                  <w:marRight w:val="0"/>
                  <w:marTop w:val="0"/>
                  <w:marBottom w:val="0"/>
                  <w:divBdr>
                    <w:top w:val="none" w:sz="0" w:space="0" w:color="auto"/>
                    <w:left w:val="none" w:sz="0" w:space="0" w:color="auto"/>
                    <w:bottom w:val="none" w:sz="0" w:space="0" w:color="auto"/>
                    <w:right w:val="none" w:sz="0" w:space="0" w:color="auto"/>
                  </w:divBdr>
                </w:div>
                <w:div w:id="1486555802">
                  <w:marLeft w:val="0"/>
                  <w:marRight w:val="0"/>
                  <w:marTop w:val="0"/>
                  <w:marBottom w:val="0"/>
                  <w:divBdr>
                    <w:top w:val="none" w:sz="0" w:space="0" w:color="auto"/>
                    <w:left w:val="none" w:sz="0" w:space="0" w:color="auto"/>
                    <w:bottom w:val="none" w:sz="0" w:space="0" w:color="auto"/>
                    <w:right w:val="none" w:sz="0" w:space="0" w:color="auto"/>
                  </w:divBdr>
                </w:div>
                <w:div w:id="1116290500">
                  <w:marLeft w:val="0"/>
                  <w:marRight w:val="0"/>
                  <w:marTop w:val="0"/>
                  <w:marBottom w:val="0"/>
                  <w:divBdr>
                    <w:top w:val="none" w:sz="0" w:space="0" w:color="auto"/>
                    <w:left w:val="none" w:sz="0" w:space="0" w:color="auto"/>
                    <w:bottom w:val="none" w:sz="0" w:space="0" w:color="auto"/>
                    <w:right w:val="none" w:sz="0" w:space="0" w:color="auto"/>
                  </w:divBdr>
                </w:div>
                <w:div w:id="681707930">
                  <w:marLeft w:val="0"/>
                  <w:marRight w:val="0"/>
                  <w:marTop w:val="0"/>
                  <w:marBottom w:val="0"/>
                  <w:divBdr>
                    <w:top w:val="none" w:sz="0" w:space="0" w:color="auto"/>
                    <w:left w:val="none" w:sz="0" w:space="0" w:color="auto"/>
                    <w:bottom w:val="none" w:sz="0" w:space="0" w:color="auto"/>
                    <w:right w:val="none" w:sz="0" w:space="0" w:color="auto"/>
                  </w:divBdr>
                </w:div>
                <w:div w:id="1699040331">
                  <w:marLeft w:val="0"/>
                  <w:marRight w:val="0"/>
                  <w:marTop w:val="0"/>
                  <w:marBottom w:val="0"/>
                  <w:divBdr>
                    <w:top w:val="none" w:sz="0" w:space="0" w:color="auto"/>
                    <w:left w:val="none" w:sz="0" w:space="0" w:color="auto"/>
                    <w:bottom w:val="none" w:sz="0" w:space="0" w:color="auto"/>
                    <w:right w:val="none" w:sz="0" w:space="0" w:color="auto"/>
                  </w:divBdr>
                </w:div>
                <w:div w:id="1717896733">
                  <w:marLeft w:val="0"/>
                  <w:marRight w:val="0"/>
                  <w:marTop w:val="0"/>
                  <w:marBottom w:val="0"/>
                  <w:divBdr>
                    <w:top w:val="none" w:sz="0" w:space="0" w:color="auto"/>
                    <w:left w:val="none" w:sz="0" w:space="0" w:color="auto"/>
                    <w:bottom w:val="none" w:sz="0" w:space="0" w:color="auto"/>
                    <w:right w:val="none" w:sz="0" w:space="0" w:color="auto"/>
                  </w:divBdr>
                </w:div>
                <w:div w:id="196047442">
                  <w:marLeft w:val="0"/>
                  <w:marRight w:val="0"/>
                  <w:marTop w:val="0"/>
                  <w:marBottom w:val="0"/>
                  <w:divBdr>
                    <w:top w:val="none" w:sz="0" w:space="0" w:color="auto"/>
                    <w:left w:val="none" w:sz="0" w:space="0" w:color="auto"/>
                    <w:bottom w:val="none" w:sz="0" w:space="0" w:color="auto"/>
                    <w:right w:val="none" w:sz="0" w:space="0" w:color="auto"/>
                  </w:divBdr>
                </w:div>
                <w:div w:id="1491672050">
                  <w:marLeft w:val="0"/>
                  <w:marRight w:val="0"/>
                  <w:marTop w:val="0"/>
                  <w:marBottom w:val="0"/>
                  <w:divBdr>
                    <w:top w:val="none" w:sz="0" w:space="0" w:color="auto"/>
                    <w:left w:val="none" w:sz="0" w:space="0" w:color="auto"/>
                    <w:bottom w:val="none" w:sz="0" w:space="0" w:color="auto"/>
                    <w:right w:val="none" w:sz="0" w:space="0" w:color="auto"/>
                  </w:divBdr>
                </w:div>
                <w:div w:id="617686052">
                  <w:marLeft w:val="0"/>
                  <w:marRight w:val="0"/>
                  <w:marTop w:val="0"/>
                  <w:marBottom w:val="0"/>
                  <w:divBdr>
                    <w:top w:val="none" w:sz="0" w:space="0" w:color="auto"/>
                    <w:left w:val="none" w:sz="0" w:space="0" w:color="auto"/>
                    <w:bottom w:val="none" w:sz="0" w:space="0" w:color="auto"/>
                    <w:right w:val="none" w:sz="0" w:space="0" w:color="auto"/>
                  </w:divBdr>
                </w:div>
                <w:div w:id="297036335">
                  <w:marLeft w:val="0"/>
                  <w:marRight w:val="0"/>
                  <w:marTop w:val="0"/>
                  <w:marBottom w:val="0"/>
                  <w:divBdr>
                    <w:top w:val="none" w:sz="0" w:space="0" w:color="auto"/>
                    <w:left w:val="none" w:sz="0" w:space="0" w:color="auto"/>
                    <w:bottom w:val="none" w:sz="0" w:space="0" w:color="auto"/>
                    <w:right w:val="none" w:sz="0" w:space="0" w:color="auto"/>
                  </w:divBdr>
                </w:div>
                <w:div w:id="671837912">
                  <w:marLeft w:val="0"/>
                  <w:marRight w:val="0"/>
                  <w:marTop w:val="0"/>
                  <w:marBottom w:val="0"/>
                  <w:divBdr>
                    <w:top w:val="none" w:sz="0" w:space="0" w:color="auto"/>
                    <w:left w:val="none" w:sz="0" w:space="0" w:color="auto"/>
                    <w:bottom w:val="none" w:sz="0" w:space="0" w:color="auto"/>
                    <w:right w:val="none" w:sz="0" w:space="0" w:color="auto"/>
                  </w:divBdr>
                </w:div>
                <w:div w:id="2053190997">
                  <w:marLeft w:val="0"/>
                  <w:marRight w:val="0"/>
                  <w:marTop w:val="0"/>
                  <w:marBottom w:val="0"/>
                  <w:divBdr>
                    <w:top w:val="none" w:sz="0" w:space="0" w:color="auto"/>
                    <w:left w:val="none" w:sz="0" w:space="0" w:color="auto"/>
                    <w:bottom w:val="none" w:sz="0" w:space="0" w:color="auto"/>
                    <w:right w:val="none" w:sz="0" w:space="0" w:color="auto"/>
                  </w:divBdr>
                </w:div>
                <w:div w:id="665673094">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124087783">
                  <w:marLeft w:val="0"/>
                  <w:marRight w:val="0"/>
                  <w:marTop w:val="0"/>
                  <w:marBottom w:val="0"/>
                  <w:divBdr>
                    <w:top w:val="none" w:sz="0" w:space="0" w:color="auto"/>
                    <w:left w:val="none" w:sz="0" w:space="0" w:color="auto"/>
                    <w:bottom w:val="none" w:sz="0" w:space="0" w:color="auto"/>
                    <w:right w:val="none" w:sz="0" w:space="0" w:color="auto"/>
                  </w:divBdr>
                </w:div>
                <w:div w:id="1551381114">
                  <w:marLeft w:val="0"/>
                  <w:marRight w:val="0"/>
                  <w:marTop w:val="0"/>
                  <w:marBottom w:val="0"/>
                  <w:divBdr>
                    <w:top w:val="none" w:sz="0" w:space="0" w:color="auto"/>
                    <w:left w:val="none" w:sz="0" w:space="0" w:color="auto"/>
                    <w:bottom w:val="none" w:sz="0" w:space="0" w:color="auto"/>
                    <w:right w:val="none" w:sz="0" w:space="0" w:color="auto"/>
                  </w:divBdr>
                </w:div>
                <w:div w:id="295796706">
                  <w:marLeft w:val="0"/>
                  <w:marRight w:val="0"/>
                  <w:marTop w:val="0"/>
                  <w:marBottom w:val="0"/>
                  <w:divBdr>
                    <w:top w:val="none" w:sz="0" w:space="0" w:color="auto"/>
                    <w:left w:val="none" w:sz="0" w:space="0" w:color="auto"/>
                    <w:bottom w:val="none" w:sz="0" w:space="0" w:color="auto"/>
                    <w:right w:val="none" w:sz="0" w:space="0" w:color="auto"/>
                  </w:divBdr>
                </w:div>
                <w:div w:id="1021013028">
                  <w:marLeft w:val="0"/>
                  <w:marRight w:val="0"/>
                  <w:marTop w:val="0"/>
                  <w:marBottom w:val="0"/>
                  <w:divBdr>
                    <w:top w:val="none" w:sz="0" w:space="0" w:color="auto"/>
                    <w:left w:val="none" w:sz="0" w:space="0" w:color="auto"/>
                    <w:bottom w:val="none" w:sz="0" w:space="0" w:color="auto"/>
                    <w:right w:val="none" w:sz="0" w:space="0" w:color="auto"/>
                  </w:divBdr>
                </w:div>
                <w:div w:id="1418474534">
                  <w:marLeft w:val="0"/>
                  <w:marRight w:val="0"/>
                  <w:marTop w:val="0"/>
                  <w:marBottom w:val="0"/>
                  <w:divBdr>
                    <w:top w:val="none" w:sz="0" w:space="0" w:color="auto"/>
                    <w:left w:val="none" w:sz="0" w:space="0" w:color="auto"/>
                    <w:bottom w:val="none" w:sz="0" w:space="0" w:color="auto"/>
                    <w:right w:val="none" w:sz="0" w:space="0" w:color="auto"/>
                  </w:divBdr>
                </w:div>
                <w:div w:id="1052080522">
                  <w:marLeft w:val="0"/>
                  <w:marRight w:val="0"/>
                  <w:marTop w:val="0"/>
                  <w:marBottom w:val="0"/>
                  <w:divBdr>
                    <w:top w:val="none" w:sz="0" w:space="0" w:color="auto"/>
                    <w:left w:val="none" w:sz="0" w:space="0" w:color="auto"/>
                    <w:bottom w:val="none" w:sz="0" w:space="0" w:color="auto"/>
                    <w:right w:val="none" w:sz="0" w:space="0" w:color="auto"/>
                  </w:divBdr>
                </w:div>
                <w:div w:id="1240099275">
                  <w:marLeft w:val="0"/>
                  <w:marRight w:val="0"/>
                  <w:marTop w:val="0"/>
                  <w:marBottom w:val="0"/>
                  <w:divBdr>
                    <w:top w:val="none" w:sz="0" w:space="0" w:color="auto"/>
                    <w:left w:val="none" w:sz="0" w:space="0" w:color="auto"/>
                    <w:bottom w:val="none" w:sz="0" w:space="0" w:color="auto"/>
                    <w:right w:val="none" w:sz="0" w:space="0" w:color="auto"/>
                  </w:divBdr>
                </w:div>
                <w:div w:id="909391200">
                  <w:marLeft w:val="0"/>
                  <w:marRight w:val="0"/>
                  <w:marTop w:val="0"/>
                  <w:marBottom w:val="0"/>
                  <w:divBdr>
                    <w:top w:val="none" w:sz="0" w:space="0" w:color="auto"/>
                    <w:left w:val="none" w:sz="0" w:space="0" w:color="auto"/>
                    <w:bottom w:val="none" w:sz="0" w:space="0" w:color="auto"/>
                    <w:right w:val="none" w:sz="0" w:space="0" w:color="auto"/>
                  </w:divBdr>
                </w:div>
                <w:div w:id="709653325">
                  <w:marLeft w:val="0"/>
                  <w:marRight w:val="0"/>
                  <w:marTop w:val="0"/>
                  <w:marBottom w:val="0"/>
                  <w:divBdr>
                    <w:top w:val="none" w:sz="0" w:space="0" w:color="auto"/>
                    <w:left w:val="none" w:sz="0" w:space="0" w:color="auto"/>
                    <w:bottom w:val="none" w:sz="0" w:space="0" w:color="auto"/>
                    <w:right w:val="none" w:sz="0" w:space="0" w:color="auto"/>
                  </w:divBdr>
                </w:div>
                <w:div w:id="1935048213">
                  <w:marLeft w:val="0"/>
                  <w:marRight w:val="0"/>
                  <w:marTop w:val="0"/>
                  <w:marBottom w:val="0"/>
                  <w:divBdr>
                    <w:top w:val="none" w:sz="0" w:space="0" w:color="auto"/>
                    <w:left w:val="none" w:sz="0" w:space="0" w:color="auto"/>
                    <w:bottom w:val="none" w:sz="0" w:space="0" w:color="auto"/>
                    <w:right w:val="none" w:sz="0" w:space="0" w:color="auto"/>
                  </w:divBdr>
                </w:div>
                <w:div w:id="511185077">
                  <w:marLeft w:val="0"/>
                  <w:marRight w:val="0"/>
                  <w:marTop w:val="0"/>
                  <w:marBottom w:val="0"/>
                  <w:divBdr>
                    <w:top w:val="none" w:sz="0" w:space="0" w:color="auto"/>
                    <w:left w:val="none" w:sz="0" w:space="0" w:color="auto"/>
                    <w:bottom w:val="none" w:sz="0" w:space="0" w:color="auto"/>
                    <w:right w:val="none" w:sz="0" w:space="0" w:color="auto"/>
                  </w:divBdr>
                </w:div>
                <w:div w:id="1941987063">
                  <w:marLeft w:val="0"/>
                  <w:marRight w:val="0"/>
                  <w:marTop w:val="0"/>
                  <w:marBottom w:val="0"/>
                  <w:divBdr>
                    <w:top w:val="none" w:sz="0" w:space="0" w:color="auto"/>
                    <w:left w:val="none" w:sz="0" w:space="0" w:color="auto"/>
                    <w:bottom w:val="none" w:sz="0" w:space="0" w:color="auto"/>
                    <w:right w:val="none" w:sz="0" w:space="0" w:color="auto"/>
                  </w:divBdr>
                </w:div>
                <w:div w:id="1205603514">
                  <w:marLeft w:val="0"/>
                  <w:marRight w:val="0"/>
                  <w:marTop w:val="0"/>
                  <w:marBottom w:val="0"/>
                  <w:divBdr>
                    <w:top w:val="none" w:sz="0" w:space="0" w:color="auto"/>
                    <w:left w:val="none" w:sz="0" w:space="0" w:color="auto"/>
                    <w:bottom w:val="none" w:sz="0" w:space="0" w:color="auto"/>
                    <w:right w:val="none" w:sz="0" w:space="0" w:color="auto"/>
                  </w:divBdr>
                </w:div>
                <w:div w:id="922375480">
                  <w:marLeft w:val="0"/>
                  <w:marRight w:val="0"/>
                  <w:marTop w:val="0"/>
                  <w:marBottom w:val="0"/>
                  <w:divBdr>
                    <w:top w:val="none" w:sz="0" w:space="0" w:color="auto"/>
                    <w:left w:val="none" w:sz="0" w:space="0" w:color="auto"/>
                    <w:bottom w:val="none" w:sz="0" w:space="0" w:color="auto"/>
                    <w:right w:val="none" w:sz="0" w:space="0" w:color="auto"/>
                  </w:divBdr>
                </w:div>
                <w:div w:id="1437404787">
                  <w:marLeft w:val="0"/>
                  <w:marRight w:val="0"/>
                  <w:marTop w:val="0"/>
                  <w:marBottom w:val="0"/>
                  <w:divBdr>
                    <w:top w:val="none" w:sz="0" w:space="0" w:color="auto"/>
                    <w:left w:val="none" w:sz="0" w:space="0" w:color="auto"/>
                    <w:bottom w:val="none" w:sz="0" w:space="0" w:color="auto"/>
                    <w:right w:val="none" w:sz="0" w:space="0" w:color="auto"/>
                  </w:divBdr>
                </w:div>
                <w:div w:id="1378310113">
                  <w:marLeft w:val="0"/>
                  <w:marRight w:val="0"/>
                  <w:marTop w:val="0"/>
                  <w:marBottom w:val="0"/>
                  <w:divBdr>
                    <w:top w:val="none" w:sz="0" w:space="0" w:color="auto"/>
                    <w:left w:val="none" w:sz="0" w:space="0" w:color="auto"/>
                    <w:bottom w:val="none" w:sz="0" w:space="0" w:color="auto"/>
                    <w:right w:val="none" w:sz="0" w:space="0" w:color="auto"/>
                  </w:divBdr>
                </w:div>
                <w:div w:id="1993371142">
                  <w:marLeft w:val="0"/>
                  <w:marRight w:val="0"/>
                  <w:marTop w:val="0"/>
                  <w:marBottom w:val="0"/>
                  <w:divBdr>
                    <w:top w:val="none" w:sz="0" w:space="0" w:color="auto"/>
                    <w:left w:val="none" w:sz="0" w:space="0" w:color="auto"/>
                    <w:bottom w:val="none" w:sz="0" w:space="0" w:color="auto"/>
                    <w:right w:val="none" w:sz="0" w:space="0" w:color="auto"/>
                  </w:divBdr>
                </w:div>
                <w:div w:id="2007319389">
                  <w:marLeft w:val="0"/>
                  <w:marRight w:val="0"/>
                  <w:marTop w:val="0"/>
                  <w:marBottom w:val="0"/>
                  <w:divBdr>
                    <w:top w:val="none" w:sz="0" w:space="0" w:color="auto"/>
                    <w:left w:val="none" w:sz="0" w:space="0" w:color="auto"/>
                    <w:bottom w:val="none" w:sz="0" w:space="0" w:color="auto"/>
                    <w:right w:val="none" w:sz="0" w:space="0" w:color="auto"/>
                  </w:divBdr>
                </w:div>
                <w:div w:id="1542552064">
                  <w:marLeft w:val="0"/>
                  <w:marRight w:val="0"/>
                  <w:marTop w:val="0"/>
                  <w:marBottom w:val="0"/>
                  <w:divBdr>
                    <w:top w:val="none" w:sz="0" w:space="0" w:color="auto"/>
                    <w:left w:val="none" w:sz="0" w:space="0" w:color="auto"/>
                    <w:bottom w:val="none" w:sz="0" w:space="0" w:color="auto"/>
                    <w:right w:val="none" w:sz="0" w:space="0" w:color="auto"/>
                  </w:divBdr>
                </w:div>
                <w:div w:id="2069107349">
                  <w:marLeft w:val="0"/>
                  <w:marRight w:val="0"/>
                  <w:marTop w:val="0"/>
                  <w:marBottom w:val="0"/>
                  <w:divBdr>
                    <w:top w:val="none" w:sz="0" w:space="0" w:color="auto"/>
                    <w:left w:val="none" w:sz="0" w:space="0" w:color="auto"/>
                    <w:bottom w:val="none" w:sz="0" w:space="0" w:color="auto"/>
                    <w:right w:val="none" w:sz="0" w:space="0" w:color="auto"/>
                  </w:divBdr>
                </w:div>
                <w:div w:id="2097361528">
                  <w:marLeft w:val="0"/>
                  <w:marRight w:val="0"/>
                  <w:marTop w:val="0"/>
                  <w:marBottom w:val="0"/>
                  <w:divBdr>
                    <w:top w:val="none" w:sz="0" w:space="0" w:color="auto"/>
                    <w:left w:val="none" w:sz="0" w:space="0" w:color="auto"/>
                    <w:bottom w:val="none" w:sz="0" w:space="0" w:color="auto"/>
                    <w:right w:val="none" w:sz="0" w:space="0" w:color="auto"/>
                  </w:divBdr>
                </w:div>
                <w:div w:id="1079522463">
                  <w:marLeft w:val="0"/>
                  <w:marRight w:val="0"/>
                  <w:marTop w:val="0"/>
                  <w:marBottom w:val="0"/>
                  <w:divBdr>
                    <w:top w:val="none" w:sz="0" w:space="0" w:color="auto"/>
                    <w:left w:val="none" w:sz="0" w:space="0" w:color="auto"/>
                    <w:bottom w:val="none" w:sz="0" w:space="0" w:color="auto"/>
                    <w:right w:val="none" w:sz="0" w:space="0" w:color="auto"/>
                  </w:divBdr>
                </w:div>
                <w:div w:id="1159464127">
                  <w:marLeft w:val="0"/>
                  <w:marRight w:val="0"/>
                  <w:marTop w:val="0"/>
                  <w:marBottom w:val="0"/>
                  <w:divBdr>
                    <w:top w:val="none" w:sz="0" w:space="0" w:color="auto"/>
                    <w:left w:val="none" w:sz="0" w:space="0" w:color="auto"/>
                    <w:bottom w:val="none" w:sz="0" w:space="0" w:color="auto"/>
                    <w:right w:val="none" w:sz="0" w:space="0" w:color="auto"/>
                  </w:divBdr>
                </w:div>
                <w:div w:id="406683566">
                  <w:marLeft w:val="0"/>
                  <w:marRight w:val="0"/>
                  <w:marTop w:val="0"/>
                  <w:marBottom w:val="0"/>
                  <w:divBdr>
                    <w:top w:val="none" w:sz="0" w:space="0" w:color="auto"/>
                    <w:left w:val="none" w:sz="0" w:space="0" w:color="auto"/>
                    <w:bottom w:val="none" w:sz="0" w:space="0" w:color="auto"/>
                    <w:right w:val="none" w:sz="0" w:space="0" w:color="auto"/>
                  </w:divBdr>
                </w:div>
                <w:div w:id="1725785685">
                  <w:marLeft w:val="0"/>
                  <w:marRight w:val="0"/>
                  <w:marTop w:val="0"/>
                  <w:marBottom w:val="0"/>
                  <w:divBdr>
                    <w:top w:val="none" w:sz="0" w:space="0" w:color="auto"/>
                    <w:left w:val="none" w:sz="0" w:space="0" w:color="auto"/>
                    <w:bottom w:val="none" w:sz="0" w:space="0" w:color="auto"/>
                    <w:right w:val="none" w:sz="0" w:space="0" w:color="auto"/>
                  </w:divBdr>
                </w:div>
                <w:div w:id="22440188">
                  <w:marLeft w:val="0"/>
                  <w:marRight w:val="0"/>
                  <w:marTop w:val="0"/>
                  <w:marBottom w:val="0"/>
                  <w:divBdr>
                    <w:top w:val="none" w:sz="0" w:space="0" w:color="auto"/>
                    <w:left w:val="none" w:sz="0" w:space="0" w:color="auto"/>
                    <w:bottom w:val="none" w:sz="0" w:space="0" w:color="auto"/>
                    <w:right w:val="none" w:sz="0" w:space="0" w:color="auto"/>
                  </w:divBdr>
                </w:div>
                <w:div w:id="1155104651">
                  <w:marLeft w:val="0"/>
                  <w:marRight w:val="0"/>
                  <w:marTop w:val="0"/>
                  <w:marBottom w:val="0"/>
                  <w:divBdr>
                    <w:top w:val="none" w:sz="0" w:space="0" w:color="auto"/>
                    <w:left w:val="none" w:sz="0" w:space="0" w:color="auto"/>
                    <w:bottom w:val="none" w:sz="0" w:space="0" w:color="auto"/>
                    <w:right w:val="none" w:sz="0" w:space="0" w:color="auto"/>
                  </w:divBdr>
                </w:div>
                <w:div w:id="768431427">
                  <w:marLeft w:val="0"/>
                  <w:marRight w:val="0"/>
                  <w:marTop w:val="0"/>
                  <w:marBottom w:val="0"/>
                  <w:divBdr>
                    <w:top w:val="none" w:sz="0" w:space="0" w:color="auto"/>
                    <w:left w:val="none" w:sz="0" w:space="0" w:color="auto"/>
                    <w:bottom w:val="none" w:sz="0" w:space="0" w:color="auto"/>
                    <w:right w:val="none" w:sz="0" w:space="0" w:color="auto"/>
                  </w:divBdr>
                </w:div>
                <w:div w:id="2100829430">
                  <w:marLeft w:val="0"/>
                  <w:marRight w:val="0"/>
                  <w:marTop w:val="0"/>
                  <w:marBottom w:val="0"/>
                  <w:divBdr>
                    <w:top w:val="none" w:sz="0" w:space="0" w:color="auto"/>
                    <w:left w:val="none" w:sz="0" w:space="0" w:color="auto"/>
                    <w:bottom w:val="none" w:sz="0" w:space="0" w:color="auto"/>
                    <w:right w:val="none" w:sz="0" w:space="0" w:color="auto"/>
                  </w:divBdr>
                </w:div>
                <w:div w:id="134687066">
                  <w:marLeft w:val="0"/>
                  <w:marRight w:val="0"/>
                  <w:marTop w:val="0"/>
                  <w:marBottom w:val="0"/>
                  <w:divBdr>
                    <w:top w:val="none" w:sz="0" w:space="0" w:color="auto"/>
                    <w:left w:val="none" w:sz="0" w:space="0" w:color="auto"/>
                    <w:bottom w:val="none" w:sz="0" w:space="0" w:color="auto"/>
                    <w:right w:val="none" w:sz="0" w:space="0" w:color="auto"/>
                  </w:divBdr>
                </w:div>
                <w:div w:id="2085099857">
                  <w:marLeft w:val="0"/>
                  <w:marRight w:val="0"/>
                  <w:marTop w:val="0"/>
                  <w:marBottom w:val="0"/>
                  <w:divBdr>
                    <w:top w:val="none" w:sz="0" w:space="0" w:color="auto"/>
                    <w:left w:val="none" w:sz="0" w:space="0" w:color="auto"/>
                    <w:bottom w:val="none" w:sz="0" w:space="0" w:color="auto"/>
                    <w:right w:val="none" w:sz="0" w:space="0" w:color="auto"/>
                  </w:divBdr>
                </w:div>
                <w:div w:id="1369380691">
                  <w:marLeft w:val="0"/>
                  <w:marRight w:val="0"/>
                  <w:marTop w:val="0"/>
                  <w:marBottom w:val="0"/>
                  <w:divBdr>
                    <w:top w:val="none" w:sz="0" w:space="0" w:color="auto"/>
                    <w:left w:val="none" w:sz="0" w:space="0" w:color="auto"/>
                    <w:bottom w:val="none" w:sz="0" w:space="0" w:color="auto"/>
                    <w:right w:val="none" w:sz="0" w:space="0" w:color="auto"/>
                  </w:divBdr>
                </w:div>
                <w:div w:id="1253322123">
                  <w:marLeft w:val="0"/>
                  <w:marRight w:val="0"/>
                  <w:marTop w:val="0"/>
                  <w:marBottom w:val="0"/>
                  <w:divBdr>
                    <w:top w:val="none" w:sz="0" w:space="0" w:color="auto"/>
                    <w:left w:val="none" w:sz="0" w:space="0" w:color="auto"/>
                    <w:bottom w:val="none" w:sz="0" w:space="0" w:color="auto"/>
                    <w:right w:val="none" w:sz="0" w:space="0" w:color="auto"/>
                  </w:divBdr>
                </w:div>
                <w:div w:id="825124266">
                  <w:marLeft w:val="0"/>
                  <w:marRight w:val="0"/>
                  <w:marTop w:val="0"/>
                  <w:marBottom w:val="0"/>
                  <w:divBdr>
                    <w:top w:val="none" w:sz="0" w:space="0" w:color="auto"/>
                    <w:left w:val="none" w:sz="0" w:space="0" w:color="auto"/>
                    <w:bottom w:val="none" w:sz="0" w:space="0" w:color="auto"/>
                    <w:right w:val="none" w:sz="0" w:space="0" w:color="auto"/>
                  </w:divBdr>
                </w:div>
                <w:div w:id="1426268749">
                  <w:marLeft w:val="0"/>
                  <w:marRight w:val="0"/>
                  <w:marTop w:val="0"/>
                  <w:marBottom w:val="0"/>
                  <w:divBdr>
                    <w:top w:val="none" w:sz="0" w:space="0" w:color="auto"/>
                    <w:left w:val="none" w:sz="0" w:space="0" w:color="auto"/>
                    <w:bottom w:val="none" w:sz="0" w:space="0" w:color="auto"/>
                    <w:right w:val="none" w:sz="0" w:space="0" w:color="auto"/>
                  </w:divBdr>
                </w:div>
                <w:div w:id="1801148188">
                  <w:marLeft w:val="0"/>
                  <w:marRight w:val="0"/>
                  <w:marTop w:val="0"/>
                  <w:marBottom w:val="0"/>
                  <w:divBdr>
                    <w:top w:val="none" w:sz="0" w:space="0" w:color="auto"/>
                    <w:left w:val="none" w:sz="0" w:space="0" w:color="auto"/>
                    <w:bottom w:val="none" w:sz="0" w:space="0" w:color="auto"/>
                    <w:right w:val="none" w:sz="0" w:space="0" w:color="auto"/>
                  </w:divBdr>
                </w:div>
                <w:div w:id="1677612574">
                  <w:marLeft w:val="0"/>
                  <w:marRight w:val="0"/>
                  <w:marTop w:val="0"/>
                  <w:marBottom w:val="0"/>
                  <w:divBdr>
                    <w:top w:val="none" w:sz="0" w:space="0" w:color="auto"/>
                    <w:left w:val="none" w:sz="0" w:space="0" w:color="auto"/>
                    <w:bottom w:val="none" w:sz="0" w:space="0" w:color="auto"/>
                    <w:right w:val="none" w:sz="0" w:space="0" w:color="auto"/>
                  </w:divBdr>
                </w:div>
                <w:div w:id="1820149231">
                  <w:marLeft w:val="0"/>
                  <w:marRight w:val="0"/>
                  <w:marTop w:val="0"/>
                  <w:marBottom w:val="0"/>
                  <w:divBdr>
                    <w:top w:val="none" w:sz="0" w:space="0" w:color="auto"/>
                    <w:left w:val="none" w:sz="0" w:space="0" w:color="auto"/>
                    <w:bottom w:val="none" w:sz="0" w:space="0" w:color="auto"/>
                    <w:right w:val="none" w:sz="0" w:space="0" w:color="auto"/>
                  </w:divBdr>
                </w:div>
                <w:div w:id="1942948839">
                  <w:marLeft w:val="0"/>
                  <w:marRight w:val="0"/>
                  <w:marTop w:val="0"/>
                  <w:marBottom w:val="0"/>
                  <w:divBdr>
                    <w:top w:val="none" w:sz="0" w:space="0" w:color="auto"/>
                    <w:left w:val="none" w:sz="0" w:space="0" w:color="auto"/>
                    <w:bottom w:val="none" w:sz="0" w:space="0" w:color="auto"/>
                    <w:right w:val="none" w:sz="0" w:space="0" w:color="auto"/>
                  </w:divBdr>
                </w:div>
                <w:div w:id="616565606">
                  <w:marLeft w:val="0"/>
                  <w:marRight w:val="0"/>
                  <w:marTop w:val="0"/>
                  <w:marBottom w:val="0"/>
                  <w:divBdr>
                    <w:top w:val="none" w:sz="0" w:space="0" w:color="auto"/>
                    <w:left w:val="none" w:sz="0" w:space="0" w:color="auto"/>
                    <w:bottom w:val="none" w:sz="0" w:space="0" w:color="auto"/>
                    <w:right w:val="none" w:sz="0" w:space="0" w:color="auto"/>
                  </w:divBdr>
                </w:div>
                <w:div w:id="1336496286">
                  <w:marLeft w:val="0"/>
                  <w:marRight w:val="0"/>
                  <w:marTop w:val="0"/>
                  <w:marBottom w:val="0"/>
                  <w:divBdr>
                    <w:top w:val="none" w:sz="0" w:space="0" w:color="auto"/>
                    <w:left w:val="none" w:sz="0" w:space="0" w:color="auto"/>
                    <w:bottom w:val="none" w:sz="0" w:space="0" w:color="auto"/>
                    <w:right w:val="none" w:sz="0" w:space="0" w:color="auto"/>
                  </w:divBdr>
                </w:div>
                <w:div w:id="1641691824">
                  <w:marLeft w:val="0"/>
                  <w:marRight w:val="0"/>
                  <w:marTop w:val="0"/>
                  <w:marBottom w:val="0"/>
                  <w:divBdr>
                    <w:top w:val="none" w:sz="0" w:space="0" w:color="auto"/>
                    <w:left w:val="none" w:sz="0" w:space="0" w:color="auto"/>
                    <w:bottom w:val="none" w:sz="0" w:space="0" w:color="auto"/>
                    <w:right w:val="none" w:sz="0" w:space="0" w:color="auto"/>
                  </w:divBdr>
                </w:div>
                <w:div w:id="313025184">
                  <w:marLeft w:val="0"/>
                  <w:marRight w:val="0"/>
                  <w:marTop w:val="0"/>
                  <w:marBottom w:val="0"/>
                  <w:divBdr>
                    <w:top w:val="none" w:sz="0" w:space="0" w:color="auto"/>
                    <w:left w:val="none" w:sz="0" w:space="0" w:color="auto"/>
                    <w:bottom w:val="none" w:sz="0" w:space="0" w:color="auto"/>
                    <w:right w:val="none" w:sz="0" w:space="0" w:color="auto"/>
                  </w:divBdr>
                </w:div>
                <w:div w:id="1241520013">
                  <w:marLeft w:val="0"/>
                  <w:marRight w:val="0"/>
                  <w:marTop w:val="0"/>
                  <w:marBottom w:val="0"/>
                  <w:divBdr>
                    <w:top w:val="none" w:sz="0" w:space="0" w:color="auto"/>
                    <w:left w:val="none" w:sz="0" w:space="0" w:color="auto"/>
                    <w:bottom w:val="none" w:sz="0" w:space="0" w:color="auto"/>
                    <w:right w:val="none" w:sz="0" w:space="0" w:color="auto"/>
                  </w:divBdr>
                </w:div>
                <w:div w:id="397367439">
                  <w:marLeft w:val="0"/>
                  <w:marRight w:val="0"/>
                  <w:marTop w:val="0"/>
                  <w:marBottom w:val="0"/>
                  <w:divBdr>
                    <w:top w:val="none" w:sz="0" w:space="0" w:color="auto"/>
                    <w:left w:val="none" w:sz="0" w:space="0" w:color="auto"/>
                    <w:bottom w:val="none" w:sz="0" w:space="0" w:color="auto"/>
                    <w:right w:val="none" w:sz="0" w:space="0" w:color="auto"/>
                  </w:divBdr>
                </w:div>
                <w:div w:id="204490340">
                  <w:marLeft w:val="0"/>
                  <w:marRight w:val="0"/>
                  <w:marTop w:val="0"/>
                  <w:marBottom w:val="0"/>
                  <w:divBdr>
                    <w:top w:val="none" w:sz="0" w:space="0" w:color="auto"/>
                    <w:left w:val="none" w:sz="0" w:space="0" w:color="auto"/>
                    <w:bottom w:val="none" w:sz="0" w:space="0" w:color="auto"/>
                    <w:right w:val="none" w:sz="0" w:space="0" w:color="auto"/>
                  </w:divBdr>
                </w:div>
                <w:div w:id="422915787">
                  <w:marLeft w:val="0"/>
                  <w:marRight w:val="0"/>
                  <w:marTop w:val="0"/>
                  <w:marBottom w:val="0"/>
                  <w:divBdr>
                    <w:top w:val="none" w:sz="0" w:space="0" w:color="auto"/>
                    <w:left w:val="none" w:sz="0" w:space="0" w:color="auto"/>
                    <w:bottom w:val="none" w:sz="0" w:space="0" w:color="auto"/>
                    <w:right w:val="none" w:sz="0" w:space="0" w:color="auto"/>
                  </w:divBdr>
                </w:div>
                <w:div w:id="1086733949">
                  <w:marLeft w:val="0"/>
                  <w:marRight w:val="0"/>
                  <w:marTop w:val="0"/>
                  <w:marBottom w:val="0"/>
                  <w:divBdr>
                    <w:top w:val="none" w:sz="0" w:space="0" w:color="auto"/>
                    <w:left w:val="none" w:sz="0" w:space="0" w:color="auto"/>
                    <w:bottom w:val="none" w:sz="0" w:space="0" w:color="auto"/>
                    <w:right w:val="none" w:sz="0" w:space="0" w:color="auto"/>
                  </w:divBdr>
                </w:div>
                <w:div w:id="1584870199">
                  <w:marLeft w:val="0"/>
                  <w:marRight w:val="0"/>
                  <w:marTop w:val="0"/>
                  <w:marBottom w:val="0"/>
                  <w:divBdr>
                    <w:top w:val="none" w:sz="0" w:space="0" w:color="auto"/>
                    <w:left w:val="none" w:sz="0" w:space="0" w:color="auto"/>
                    <w:bottom w:val="none" w:sz="0" w:space="0" w:color="auto"/>
                    <w:right w:val="none" w:sz="0" w:space="0" w:color="auto"/>
                  </w:divBdr>
                </w:div>
                <w:div w:id="1370107734">
                  <w:marLeft w:val="0"/>
                  <w:marRight w:val="0"/>
                  <w:marTop w:val="0"/>
                  <w:marBottom w:val="0"/>
                  <w:divBdr>
                    <w:top w:val="none" w:sz="0" w:space="0" w:color="auto"/>
                    <w:left w:val="none" w:sz="0" w:space="0" w:color="auto"/>
                    <w:bottom w:val="none" w:sz="0" w:space="0" w:color="auto"/>
                    <w:right w:val="none" w:sz="0" w:space="0" w:color="auto"/>
                  </w:divBdr>
                </w:div>
                <w:div w:id="467284851">
                  <w:marLeft w:val="0"/>
                  <w:marRight w:val="0"/>
                  <w:marTop w:val="0"/>
                  <w:marBottom w:val="0"/>
                  <w:divBdr>
                    <w:top w:val="none" w:sz="0" w:space="0" w:color="auto"/>
                    <w:left w:val="none" w:sz="0" w:space="0" w:color="auto"/>
                    <w:bottom w:val="none" w:sz="0" w:space="0" w:color="auto"/>
                    <w:right w:val="none" w:sz="0" w:space="0" w:color="auto"/>
                  </w:divBdr>
                </w:div>
                <w:div w:id="1663385141">
                  <w:marLeft w:val="0"/>
                  <w:marRight w:val="0"/>
                  <w:marTop w:val="0"/>
                  <w:marBottom w:val="0"/>
                  <w:divBdr>
                    <w:top w:val="none" w:sz="0" w:space="0" w:color="auto"/>
                    <w:left w:val="none" w:sz="0" w:space="0" w:color="auto"/>
                    <w:bottom w:val="none" w:sz="0" w:space="0" w:color="auto"/>
                    <w:right w:val="none" w:sz="0" w:space="0" w:color="auto"/>
                  </w:divBdr>
                </w:div>
                <w:div w:id="346566508">
                  <w:marLeft w:val="0"/>
                  <w:marRight w:val="0"/>
                  <w:marTop w:val="0"/>
                  <w:marBottom w:val="0"/>
                  <w:divBdr>
                    <w:top w:val="none" w:sz="0" w:space="0" w:color="auto"/>
                    <w:left w:val="none" w:sz="0" w:space="0" w:color="auto"/>
                    <w:bottom w:val="none" w:sz="0" w:space="0" w:color="auto"/>
                    <w:right w:val="none" w:sz="0" w:space="0" w:color="auto"/>
                  </w:divBdr>
                </w:div>
                <w:div w:id="1387221954">
                  <w:marLeft w:val="0"/>
                  <w:marRight w:val="0"/>
                  <w:marTop w:val="0"/>
                  <w:marBottom w:val="0"/>
                  <w:divBdr>
                    <w:top w:val="none" w:sz="0" w:space="0" w:color="auto"/>
                    <w:left w:val="none" w:sz="0" w:space="0" w:color="auto"/>
                    <w:bottom w:val="none" w:sz="0" w:space="0" w:color="auto"/>
                    <w:right w:val="none" w:sz="0" w:space="0" w:color="auto"/>
                  </w:divBdr>
                </w:div>
                <w:div w:id="1465469600">
                  <w:marLeft w:val="0"/>
                  <w:marRight w:val="0"/>
                  <w:marTop w:val="0"/>
                  <w:marBottom w:val="0"/>
                  <w:divBdr>
                    <w:top w:val="none" w:sz="0" w:space="0" w:color="auto"/>
                    <w:left w:val="none" w:sz="0" w:space="0" w:color="auto"/>
                    <w:bottom w:val="none" w:sz="0" w:space="0" w:color="auto"/>
                    <w:right w:val="none" w:sz="0" w:space="0" w:color="auto"/>
                  </w:divBdr>
                </w:div>
                <w:div w:id="1931085629">
                  <w:marLeft w:val="0"/>
                  <w:marRight w:val="0"/>
                  <w:marTop w:val="0"/>
                  <w:marBottom w:val="0"/>
                  <w:divBdr>
                    <w:top w:val="none" w:sz="0" w:space="0" w:color="auto"/>
                    <w:left w:val="none" w:sz="0" w:space="0" w:color="auto"/>
                    <w:bottom w:val="none" w:sz="0" w:space="0" w:color="auto"/>
                    <w:right w:val="none" w:sz="0" w:space="0" w:color="auto"/>
                  </w:divBdr>
                </w:div>
                <w:div w:id="1218056518">
                  <w:marLeft w:val="0"/>
                  <w:marRight w:val="0"/>
                  <w:marTop w:val="0"/>
                  <w:marBottom w:val="0"/>
                  <w:divBdr>
                    <w:top w:val="none" w:sz="0" w:space="0" w:color="auto"/>
                    <w:left w:val="none" w:sz="0" w:space="0" w:color="auto"/>
                    <w:bottom w:val="none" w:sz="0" w:space="0" w:color="auto"/>
                    <w:right w:val="none" w:sz="0" w:space="0" w:color="auto"/>
                  </w:divBdr>
                </w:div>
                <w:div w:id="908854015">
                  <w:marLeft w:val="0"/>
                  <w:marRight w:val="0"/>
                  <w:marTop w:val="0"/>
                  <w:marBottom w:val="0"/>
                  <w:divBdr>
                    <w:top w:val="none" w:sz="0" w:space="0" w:color="auto"/>
                    <w:left w:val="none" w:sz="0" w:space="0" w:color="auto"/>
                    <w:bottom w:val="none" w:sz="0" w:space="0" w:color="auto"/>
                    <w:right w:val="none" w:sz="0" w:space="0" w:color="auto"/>
                  </w:divBdr>
                </w:div>
                <w:div w:id="61412249">
                  <w:marLeft w:val="0"/>
                  <w:marRight w:val="0"/>
                  <w:marTop w:val="0"/>
                  <w:marBottom w:val="0"/>
                  <w:divBdr>
                    <w:top w:val="none" w:sz="0" w:space="0" w:color="auto"/>
                    <w:left w:val="none" w:sz="0" w:space="0" w:color="auto"/>
                    <w:bottom w:val="none" w:sz="0" w:space="0" w:color="auto"/>
                    <w:right w:val="none" w:sz="0" w:space="0" w:color="auto"/>
                  </w:divBdr>
                </w:div>
                <w:div w:id="1806269554">
                  <w:marLeft w:val="0"/>
                  <w:marRight w:val="0"/>
                  <w:marTop w:val="0"/>
                  <w:marBottom w:val="0"/>
                  <w:divBdr>
                    <w:top w:val="none" w:sz="0" w:space="0" w:color="auto"/>
                    <w:left w:val="none" w:sz="0" w:space="0" w:color="auto"/>
                    <w:bottom w:val="none" w:sz="0" w:space="0" w:color="auto"/>
                    <w:right w:val="none" w:sz="0" w:space="0" w:color="auto"/>
                  </w:divBdr>
                </w:div>
                <w:div w:id="1562135593">
                  <w:marLeft w:val="0"/>
                  <w:marRight w:val="0"/>
                  <w:marTop w:val="0"/>
                  <w:marBottom w:val="0"/>
                  <w:divBdr>
                    <w:top w:val="none" w:sz="0" w:space="0" w:color="auto"/>
                    <w:left w:val="none" w:sz="0" w:space="0" w:color="auto"/>
                    <w:bottom w:val="none" w:sz="0" w:space="0" w:color="auto"/>
                    <w:right w:val="none" w:sz="0" w:space="0" w:color="auto"/>
                  </w:divBdr>
                </w:div>
                <w:div w:id="1409762692">
                  <w:marLeft w:val="0"/>
                  <w:marRight w:val="0"/>
                  <w:marTop w:val="0"/>
                  <w:marBottom w:val="0"/>
                  <w:divBdr>
                    <w:top w:val="none" w:sz="0" w:space="0" w:color="auto"/>
                    <w:left w:val="none" w:sz="0" w:space="0" w:color="auto"/>
                    <w:bottom w:val="none" w:sz="0" w:space="0" w:color="auto"/>
                    <w:right w:val="none" w:sz="0" w:space="0" w:color="auto"/>
                  </w:divBdr>
                </w:div>
                <w:div w:id="1890915155">
                  <w:marLeft w:val="0"/>
                  <w:marRight w:val="0"/>
                  <w:marTop w:val="0"/>
                  <w:marBottom w:val="0"/>
                  <w:divBdr>
                    <w:top w:val="none" w:sz="0" w:space="0" w:color="auto"/>
                    <w:left w:val="none" w:sz="0" w:space="0" w:color="auto"/>
                    <w:bottom w:val="none" w:sz="0" w:space="0" w:color="auto"/>
                    <w:right w:val="none" w:sz="0" w:space="0" w:color="auto"/>
                  </w:divBdr>
                </w:div>
                <w:div w:id="1372147763">
                  <w:marLeft w:val="0"/>
                  <w:marRight w:val="0"/>
                  <w:marTop w:val="0"/>
                  <w:marBottom w:val="0"/>
                  <w:divBdr>
                    <w:top w:val="none" w:sz="0" w:space="0" w:color="auto"/>
                    <w:left w:val="none" w:sz="0" w:space="0" w:color="auto"/>
                    <w:bottom w:val="none" w:sz="0" w:space="0" w:color="auto"/>
                    <w:right w:val="none" w:sz="0" w:space="0" w:color="auto"/>
                  </w:divBdr>
                </w:div>
                <w:div w:id="1365640923">
                  <w:marLeft w:val="0"/>
                  <w:marRight w:val="0"/>
                  <w:marTop w:val="0"/>
                  <w:marBottom w:val="0"/>
                  <w:divBdr>
                    <w:top w:val="none" w:sz="0" w:space="0" w:color="auto"/>
                    <w:left w:val="none" w:sz="0" w:space="0" w:color="auto"/>
                    <w:bottom w:val="none" w:sz="0" w:space="0" w:color="auto"/>
                    <w:right w:val="none" w:sz="0" w:space="0" w:color="auto"/>
                  </w:divBdr>
                </w:div>
                <w:div w:id="369692421">
                  <w:marLeft w:val="0"/>
                  <w:marRight w:val="0"/>
                  <w:marTop w:val="0"/>
                  <w:marBottom w:val="0"/>
                  <w:divBdr>
                    <w:top w:val="none" w:sz="0" w:space="0" w:color="auto"/>
                    <w:left w:val="none" w:sz="0" w:space="0" w:color="auto"/>
                    <w:bottom w:val="none" w:sz="0" w:space="0" w:color="auto"/>
                    <w:right w:val="none" w:sz="0" w:space="0" w:color="auto"/>
                  </w:divBdr>
                </w:div>
                <w:div w:id="799416319">
                  <w:marLeft w:val="0"/>
                  <w:marRight w:val="0"/>
                  <w:marTop w:val="0"/>
                  <w:marBottom w:val="0"/>
                  <w:divBdr>
                    <w:top w:val="none" w:sz="0" w:space="0" w:color="auto"/>
                    <w:left w:val="none" w:sz="0" w:space="0" w:color="auto"/>
                    <w:bottom w:val="none" w:sz="0" w:space="0" w:color="auto"/>
                    <w:right w:val="none" w:sz="0" w:space="0" w:color="auto"/>
                  </w:divBdr>
                </w:div>
                <w:div w:id="101849677">
                  <w:marLeft w:val="0"/>
                  <w:marRight w:val="0"/>
                  <w:marTop w:val="0"/>
                  <w:marBottom w:val="0"/>
                  <w:divBdr>
                    <w:top w:val="none" w:sz="0" w:space="0" w:color="auto"/>
                    <w:left w:val="none" w:sz="0" w:space="0" w:color="auto"/>
                    <w:bottom w:val="none" w:sz="0" w:space="0" w:color="auto"/>
                    <w:right w:val="none" w:sz="0" w:space="0" w:color="auto"/>
                  </w:divBdr>
                </w:div>
                <w:div w:id="486434908">
                  <w:marLeft w:val="0"/>
                  <w:marRight w:val="0"/>
                  <w:marTop w:val="0"/>
                  <w:marBottom w:val="0"/>
                  <w:divBdr>
                    <w:top w:val="none" w:sz="0" w:space="0" w:color="auto"/>
                    <w:left w:val="none" w:sz="0" w:space="0" w:color="auto"/>
                    <w:bottom w:val="none" w:sz="0" w:space="0" w:color="auto"/>
                    <w:right w:val="none" w:sz="0" w:space="0" w:color="auto"/>
                  </w:divBdr>
                </w:div>
                <w:div w:id="1084304404">
                  <w:marLeft w:val="0"/>
                  <w:marRight w:val="0"/>
                  <w:marTop w:val="0"/>
                  <w:marBottom w:val="0"/>
                  <w:divBdr>
                    <w:top w:val="none" w:sz="0" w:space="0" w:color="auto"/>
                    <w:left w:val="none" w:sz="0" w:space="0" w:color="auto"/>
                    <w:bottom w:val="none" w:sz="0" w:space="0" w:color="auto"/>
                    <w:right w:val="none" w:sz="0" w:space="0" w:color="auto"/>
                  </w:divBdr>
                </w:div>
                <w:div w:id="402219312">
                  <w:marLeft w:val="0"/>
                  <w:marRight w:val="0"/>
                  <w:marTop w:val="0"/>
                  <w:marBottom w:val="0"/>
                  <w:divBdr>
                    <w:top w:val="none" w:sz="0" w:space="0" w:color="auto"/>
                    <w:left w:val="none" w:sz="0" w:space="0" w:color="auto"/>
                    <w:bottom w:val="none" w:sz="0" w:space="0" w:color="auto"/>
                    <w:right w:val="none" w:sz="0" w:space="0" w:color="auto"/>
                  </w:divBdr>
                </w:div>
                <w:div w:id="217404853">
                  <w:marLeft w:val="0"/>
                  <w:marRight w:val="0"/>
                  <w:marTop w:val="0"/>
                  <w:marBottom w:val="0"/>
                  <w:divBdr>
                    <w:top w:val="none" w:sz="0" w:space="0" w:color="auto"/>
                    <w:left w:val="none" w:sz="0" w:space="0" w:color="auto"/>
                    <w:bottom w:val="none" w:sz="0" w:space="0" w:color="auto"/>
                    <w:right w:val="none" w:sz="0" w:space="0" w:color="auto"/>
                  </w:divBdr>
                </w:div>
                <w:div w:id="720641226">
                  <w:marLeft w:val="0"/>
                  <w:marRight w:val="0"/>
                  <w:marTop w:val="0"/>
                  <w:marBottom w:val="0"/>
                  <w:divBdr>
                    <w:top w:val="none" w:sz="0" w:space="0" w:color="auto"/>
                    <w:left w:val="none" w:sz="0" w:space="0" w:color="auto"/>
                    <w:bottom w:val="none" w:sz="0" w:space="0" w:color="auto"/>
                    <w:right w:val="none" w:sz="0" w:space="0" w:color="auto"/>
                  </w:divBdr>
                </w:div>
                <w:div w:id="262690948">
                  <w:marLeft w:val="0"/>
                  <w:marRight w:val="0"/>
                  <w:marTop w:val="0"/>
                  <w:marBottom w:val="0"/>
                  <w:divBdr>
                    <w:top w:val="none" w:sz="0" w:space="0" w:color="auto"/>
                    <w:left w:val="none" w:sz="0" w:space="0" w:color="auto"/>
                    <w:bottom w:val="none" w:sz="0" w:space="0" w:color="auto"/>
                    <w:right w:val="none" w:sz="0" w:space="0" w:color="auto"/>
                  </w:divBdr>
                </w:div>
                <w:div w:id="1586262956">
                  <w:marLeft w:val="0"/>
                  <w:marRight w:val="0"/>
                  <w:marTop w:val="0"/>
                  <w:marBottom w:val="0"/>
                  <w:divBdr>
                    <w:top w:val="none" w:sz="0" w:space="0" w:color="auto"/>
                    <w:left w:val="none" w:sz="0" w:space="0" w:color="auto"/>
                    <w:bottom w:val="none" w:sz="0" w:space="0" w:color="auto"/>
                    <w:right w:val="none" w:sz="0" w:space="0" w:color="auto"/>
                  </w:divBdr>
                </w:div>
                <w:div w:id="761340217">
                  <w:marLeft w:val="0"/>
                  <w:marRight w:val="0"/>
                  <w:marTop w:val="0"/>
                  <w:marBottom w:val="0"/>
                  <w:divBdr>
                    <w:top w:val="none" w:sz="0" w:space="0" w:color="auto"/>
                    <w:left w:val="none" w:sz="0" w:space="0" w:color="auto"/>
                    <w:bottom w:val="none" w:sz="0" w:space="0" w:color="auto"/>
                    <w:right w:val="none" w:sz="0" w:space="0" w:color="auto"/>
                  </w:divBdr>
                </w:div>
                <w:div w:id="591013391">
                  <w:marLeft w:val="0"/>
                  <w:marRight w:val="0"/>
                  <w:marTop w:val="0"/>
                  <w:marBottom w:val="0"/>
                  <w:divBdr>
                    <w:top w:val="none" w:sz="0" w:space="0" w:color="auto"/>
                    <w:left w:val="none" w:sz="0" w:space="0" w:color="auto"/>
                    <w:bottom w:val="none" w:sz="0" w:space="0" w:color="auto"/>
                    <w:right w:val="none" w:sz="0" w:space="0" w:color="auto"/>
                  </w:divBdr>
                </w:div>
                <w:div w:id="870268645">
                  <w:marLeft w:val="0"/>
                  <w:marRight w:val="0"/>
                  <w:marTop w:val="0"/>
                  <w:marBottom w:val="0"/>
                  <w:divBdr>
                    <w:top w:val="none" w:sz="0" w:space="0" w:color="auto"/>
                    <w:left w:val="none" w:sz="0" w:space="0" w:color="auto"/>
                    <w:bottom w:val="none" w:sz="0" w:space="0" w:color="auto"/>
                    <w:right w:val="none" w:sz="0" w:space="0" w:color="auto"/>
                  </w:divBdr>
                </w:div>
                <w:div w:id="1996102432">
                  <w:marLeft w:val="0"/>
                  <w:marRight w:val="0"/>
                  <w:marTop w:val="0"/>
                  <w:marBottom w:val="0"/>
                  <w:divBdr>
                    <w:top w:val="none" w:sz="0" w:space="0" w:color="auto"/>
                    <w:left w:val="none" w:sz="0" w:space="0" w:color="auto"/>
                    <w:bottom w:val="none" w:sz="0" w:space="0" w:color="auto"/>
                    <w:right w:val="none" w:sz="0" w:space="0" w:color="auto"/>
                  </w:divBdr>
                </w:div>
                <w:div w:id="665943569">
                  <w:marLeft w:val="0"/>
                  <w:marRight w:val="0"/>
                  <w:marTop w:val="0"/>
                  <w:marBottom w:val="0"/>
                  <w:divBdr>
                    <w:top w:val="none" w:sz="0" w:space="0" w:color="auto"/>
                    <w:left w:val="none" w:sz="0" w:space="0" w:color="auto"/>
                    <w:bottom w:val="none" w:sz="0" w:space="0" w:color="auto"/>
                    <w:right w:val="none" w:sz="0" w:space="0" w:color="auto"/>
                  </w:divBdr>
                </w:div>
                <w:div w:id="289552996">
                  <w:marLeft w:val="0"/>
                  <w:marRight w:val="0"/>
                  <w:marTop w:val="0"/>
                  <w:marBottom w:val="0"/>
                  <w:divBdr>
                    <w:top w:val="none" w:sz="0" w:space="0" w:color="auto"/>
                    <w:left w:val="none" w:sz="0" w:space="0" w:color="auto"/>
                    <w:bottom w:val="none" w:sz="0" w:space="0" w:color="auto"/>
                    <w:right w:val="none" w:sz="0" w:space="0" w:color="auto"/>
                  </w:divBdr>
                </w:div>
                <w:div w:id="460074162">
                  <w:marLeft w:val="0"/>
                  <w:marRight w:val="0"/>
                  <w:marTop w:val="0"/>
                  <w:marBottom w:val="0"/>
                  <w:divBdr>
                    <w:top w:val="none" w:sz="0" w:space="0" w:color="auto"/>
                    <w:left w:val="none" w:sz="0" w:space="0" w:color="auto"/>
                    <w:bottom w:val="none" w:sz="0" w:space="0" w:color="auto"/>
                    <w:right w:val="none" w:sz="0" w:space="0" w:color="auto"/>
                  </w:divBdr>
                </w:div>
                <w:div w:id="1197700266">
                  <w:marLeft w:val="0"/>
                  <w:marRight w:val="0"/>
                  <w:marTop w:val="0"/>
                  <w:marBottom w:val="0"/>
                  <w:divBdr>
                    <w:top w:val="none" w:sz="0" w:space="0" w:color="auto"/>
                    <w:left w:val="none" w:sz="0" w:space="0" w:color="auto"/>
                    <w:bottom w:val="none" w:sz="0" w:space="0" w:color="auto"/>
                    <w:right w:val="none" w:sz="0" w:space="0" w:color="auto"/>
                  </w:divBdr>
                </w:div>
                <w:div w:id="1438019422">
                  <w:marLeft w:val="0"/>
                  <w:marRight w:val="0"/>
                  <w:marTop w:val="0"/>
                  <w:marBottom w:val="0"/>
                  <w:divBdr>
                    <w:top w:val="none" w:sz="0" w:space="0" w:color="auto"/>
                    <w:left w:val="none" w:sz="0" w:space="0" w:color="auto"/>
                    <w:bottom w:val="none" w:sz="0" w:space="0" w:color="auto"/>
                    <w:right w:val="none" w:sz="0" w:space="0" w:color="auto"/>
                  </w:divBdr>
                </w:div>
                <w:div w:id="594900472">
                  <w:marLeft w:val="0"/>
                  <w:marRight w:val="0"/>
                  <w:marTop w:val="0"/>
                  <w:marBottom w:val="0"/>
                  <w:divBdr>
                    <w:top w:val="none" w:sz="0" w:space="0" w:color="auto"/>
                    <w:left w:val="none" w:sz="0" w:space="0" w:color="auto"/>
                    <w:bottom w:val="none" w:sz="0" w:space="0" w:color="auto"/>
                    <w:right w:val="none" w:sz="0" w:space="0" w:color="auto"/>
                  </w:divBdr>
                </w:div>
                <w:div w:id="1556814697">
                  <w:marLeft w:val="0"/>
                  <w:marRight w:val="0"/>
                  <w:marTop w:val="0"/>
                  <w:marBottom w:val="0"/>
                  <w:divBdr>
                    <w:top w:val="none" w:sz="0" w:space="0" w:color="auto"/>
                    <w:left w:val="none" w:sz="0" w:space="0" w:color="auto"/>
                    <w:bottom w:val="none" w:sz="0" w:space="0" w:color="auto"/>
                    <w:right w:val="none" w:sz="0" w:space="0" w:color="auto"/>
                  </w:divBdr>
                </w:div>
                <w:div w:id="377172919">
                  <w:marLeft w:val="0"/>
                  <w:marRight w:val="0"/>
                  <w:marTop w:val="0"/>
                  <w:marBottom w:val="0"/>
                  <w:divBdr>
                    <w:top w:val="none" w:sz="0" w:space="0" w:color="auto"/>
                    <w:left w:val="none" w:sz="0" w:space="0" w:color="auto"/>
                    <w:bottom w:val="none" w:sz="0" w:space="0" w:color="auto"/>
                    <w:right w:val="none" w:sz="0" w:space="0" w:color="auto"/>
                  </w:divBdr>
                </w:div>
                <w:div w:id="204100872">
                  <w:marLeft w:val="0"/>
                  <w:marRight w:val="0"/>
                  <w:marTop w:val="0"/>
                  <w:marBottom w:val="0"/>
                  <w:divBdr>
                    <w:top w:val="none" w:sz="0" w:space="0" w:color="auto"/>
                    <w:left w:val="none" w:sz="0" w:space="0" w:color="auto"/>
                    <w:bottom w:val="none" w:sz="0" w:space="0" w:color="auto"/>
                    <w:right w:val="none" w:sz="0" w:space="0" w:color="auto"/>
                  </w:divBdr>
                </w:div>
                <w:div w:id="851265421">
                  <w:marLeft w:val="0"/>
                  <w:marRight w:val="0"/>
                  <w:marTop w:val="0"/>
                  <w:marBottom w:val="0"/>
                  <w:divBdr>
                    <w:top w:val="none" w:sz="0" w:space="0" w:color="auto"/>
                    <w:left w:val="none" w:sz="0" w:space="0" w:color="auto"/>
                    <w:bottom w:val="none" w:sz="0" w:space="0" w:color="auto"/>
                    <w:right w:val="none" w:sz="0" w:space="0" w:color="auto"/>
                  </w:divBdr>
                </w:div>
                <w:div w:id="7492402">
                  <w:marLeft w:val="0"/>
                  <w:marRight w:val="0"/>
                  <w:marTop w:val="0"/>
                  <w:marBottom w:val="0"/>
                  <w:divBdr>
                    <w:top w:val="none" w:sz="0" w:space="0" w:color="auto"/>
                    <w:left w:val="none" w:sz="0" w:space="0" w:color="auto"/>
                    <w:bottom w:val="none" w:sz="0" w:space="0" w:color="auto"/>
                    <w:right w:val="none" w:sz="0" w:space="0" w:color="auto"/>
                  </w:divBdr>
                </w:div>
                <w:div w:id="1054888700">
                  <w:marLeft w:val="0"/>
                  <w:marRight w:val="0"/>
                  <w:marTop w:val="0"/>
                  <w:marBottom w:val="0"/>
                  <w:divBdr>
                    <w:top w:val="none" w:sz="0" w:space="0" w:color="auto"/>
                    <w:left w:val="none" w:sz="0" w:space="0" w:color="auto"/>
                    <w:bottom w:val="none" w:sz="0" w:space="0" w:color="auto"/>
                    <w:right w:val="none" w:sz="0" w:space="0" w:color="auto"/>
                  </w:divBdr>
                </w:div>
                <w:div w:id="574432961">
                  <w:marLeft w:val="0"/>
                  <w:marRight w:val="0"/>
                  <w:marTop w:val="0"/>
                  <w:marBottom w:val="0"/>
                  <w:divBdr>
                    <w:top w:val="none" w:sz="0" w:space="0" w:color="auto"/>
                    <w:left w:val="none" w:sz="0" w:space="0" w:color="auto"/>
                    <w:bottom w:val="none" w:sz="0" w:space="0" w:color="auto"/>
                    <w:right w:val="none" w:sz="0" w:space="0" w:color="auto"/>
                  </w:divBdr>
                </w:div>
                <w:div w:id="12189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6419">
      <w:bodyDiv w:val="1"/>
      <w:marLeft w:val="0"/>
      <w:marRight w:val="0"/>
      <w:marTop w:val="0"/>
      <w:marBottom w:val="0"/>
      <w:divBdr>
        <w:top w:val="none" w:sz="0" w:space="0" w:color="auto"/>
        <w:left w:val="none" w:sz="0" w:space="0" w:color="auto"/>
        <w:bottom w:val="none" w:sz="0" w:space="0" w:color="auto"/>
        <w:right w:val="none" w:sz="0" w:space="0" w:color="auto"/>
      </w:divBdr>
      <w:divsChild>
        <w:div w:id="2105105841">
          <w:marLeft w:val="0"/>
          <w:marRight w:val="0"/>
          <w:marTop w:val="0"/>
          <w:marBottom w:val="0"/>
          <w:divBdr>
            <w:top w:val="none" w:sz="0" w:space="0" w:color="auto"/>
            <w:left w:val="none" w:sz="0" w:space="0" w:color="auto"/>
            <w:bottom w:val="none" w:sz="0" w:space="0" w:color="auto"/>
            <w:right w:val="none" w:sz="0" w:space="0" w:color="auto"/>
          </w:divBdr>
          <w:divsChild>
            <w:div w:id="320811041">
              <w:marLeft w:val="0"/>
              <w:marRight w:val="0"/>
              <w:marTop w:val="0"/>
              <w:marBottom w:val="0"/>
              <w:divBdr>
                <w:top w:val="none" w:sz="0" w:space="0" w:color="auto"/>
                <w:left w:val="none" w:sz="0" w:space="0" w:color="auto"/>
                <w:bottom w:val="none" w:sz="0" w:space="0" w:color="auto"/>
                <w:right w:val="none" w:sz="0" w:space="0" w:color="auto"/>
              </w:divBdr>
            </w:div>
            <w:div w:id="1820346890">
              <w:marLeft w:val="0"/>
              <w:marRight w:val="0"/>
              <w:marTop w:val="0"/>
              <w:marBottom w:val="0"/>
              <w:divBdr>
                <w:top w:val="none" w:sz="0" w:space="0" w:color="auto"/>
                <w:left w:val="none" w:sz="0" w:space="0" w:color="auto"/>
                <w:bottom w:val="none" w:sz="0" w:space="0" w:color="auto"/>
                <w:right w:val="none" w:sz="0" w:space="0" w:color="auto"/>
              </w:divBdr>
            </w:div>
          </w:divsChild>
        </w:div>
        <w:div w:id="1572544729">
          <w:marLeft w:val="0"/>
          <w:marRight w:val="0"/>
          <w:marTop w:val="0"/>
          <w:marBottom w:val="0"/>
          <w:divBdr>
            <w:top w:val="none" w:sz="0" w:space="0" w:color="auto"/>
            <w:left w:val="none" w:sz="0" w:space="0" w:color="auto"/>
            <w:bottom w:val="none" w:sz="0" w:space="0" w:color="auto"/>
            <w:right w:val="none" w:sz="0" w:space="0" w:color="auto"/>
          </w:divBdr>
          <w:divsChild>
            <w:div w:id="1517113085">
              <w:marLeft w:val="0"/>
              <w:marRight w:val="0"/>
              <w:marTop w:val="0"/>
              <w:marBottom w:val="0"/>
              <w:divBdr>
                <w:top w:val="none" w:sz="0" w:space="0" w:color="auto"/>
                <w:left w:val="none" w:sz="0" w:space="0" w:color="auto"/>
                <w:bottom w:val="none" w:sz="0" w:space="0" w:color="auto"/>
                <w:right w:val="none" w:sz="0" w:space="0" w:color="auto"/>
              </w:divBdr>
              <w:divsChild>
                <w:div w:id="1404524266">
                  <w:marLeft w:val="0"/>
                  <w:marRight w:val="0"/>
                  <w:marTop w:val="0"/>
                  <w:marBottom w:val="0"/>
                  <w:divBdr>
                    <w:top w:val="none" w:sz="0" w:space="0" w:color="auto"/>
                    <w:left w:val="none" w:sz="0" w:space="0" w:color="auto"/>
                    <w:bottom w:val="none" w:sz="0" w:space="0" w:color="auto"/>
                    <w:right w:val="none" w:sz="0" w:space="0" w:color="auto"/>
                  </w:divBdr>
                  <w:divsChild>
                    <w:div w:id="91510289">
                      <w:marLeft w:val="0"/>
                      <w:marRight w:val="0"/>
                      <w:marTop w:val="0"/>
                      <w:marBottom w:val="0"/>
                      <w:divBdr>
                        <w:top w:val="none" w:sz="0" w:space="0" w:color="auto"/>
                        <w:left w:val="none" w:sz="0" w:space="0" w:color="auto"/>
                        <w:bottom w:val="none" w:sz="0" w:space="0" w:color="auto"/>
                        <w:right w:val="none" w:sz="0" w:space="0" w:color="auto"/>
                      </w:divBdr>
                    </w:div>
                    <w:div w:id="1893300838">
                      <w:marLeft w:val="0"/>
                      <w:marRight w:val="0"/>
                      <w:marTop w:val="0"/>
                      <w:marBottom w:val="0"/>
                      <w:divBdr>
                        <w:top w:val="none" w:sz="0" w:space="0" w:color="auto"/>
                        <w:left w:val="none" w:sz="0" w:space="0" w:color="auto"/>
                        <w:bottom w:val="none" w:sz="0" w:space="0" w:color="auto"/>
                        <w:right w:val="none" w:sz="0" w:space="0" w:color="auto"/>
                      </w:divBdr>
                    </w:div>
                    <w:div w:id="1302808723">
                      <w:marLeft w:val="0"/>
                      <w:marRight w:val="0"/>
                      <w:marTop w:val="0"/>
                      <w:marBottom w:val="0"/>
                      <w:divBdr>
                        <w:top w:val="none" w:sz="0" w:space="0" w:color="auto"/>
                        <w:left w:val="none" w:sz="0" w:space="0" w:color="auto"/>
                        <w:bottom w:val="none" w:sz="0" w:space="0" w:color="auto"/>
                        <w:right w:val="none" w:sz="0" w:space="0" w:color="auto"/>
                      </w:divBdr>
                    </w:div>
                    <w:div w:id="1088422620">
                      <w:marLeft w:val="0"/>
                      <w:marRight w:val="0"/>
                      <w:marTop w:val="0"/>
                      <w:marBottom w:val="0"/>
                      <w:divBdr>
                        <w:top w:val="none" w:sz="0" w:space="0" w:color="auto"/>
                        <w:left w:val="none" w:sz="0" w:space="0" w:color="auto"/>
                        <w:bottom w:val="none" w:sz="0" w:space="0" w:color="auto"/>
                        <w:right w:val="none" w:sz="0" w:space="0" w:color="auto"/>
                      </w:divBdr>
                    </w:div>
                    <w:div w:id="885337422">
                      <w:marLeft w:val="0"/>
                      <w:marRight w:val="0"/>
                      <w:marTop w:val="0"/>
                      <w:marBottom w:val="0"/>
                      <w:divBdr>
                        <w:top w:val="none" w:sz="0" w:space="0" w:color="auto"/>
                        <w:left w:val="none" w:sz="0" w:space="0" w:color="auto"/>
                        <w:bottom w:val="none" w:sz="0" w:space="0" w:color="auto"/>
                        <w:right w:val="none" w:sz="0" w:space="0" w:color="auto"/>
                      </w:divBdr>
                    </w:div>
                    <w:div w:id="240020012">
                      <w:marLeft w:val="0"/>
                      <w:marRight w:val="0"/>
                      <w:marTop w:val="0"/>
                      <w:marBottom w:val="0"/>
                      <w:divBdr>
                        <w:top w:val="none" w:sz="0" w:space="0" w:color="auto"/>
                        <w:left w:val="none" w:sz="0" w:space="0" w:color="auto"/>
                        <w:bottom w:val="none" w:sz="0" w:space="0" w:color="auto"/>
                        <w:right w:val="none" w:sz="0" w:space="0" w:color="auto"/>
                      </w:divBdr>
                    </w:div>
                    <w:div w:id="902064373">
                      <w:marLeft w:val="0"/>
                      <w:marRight w:val="0"/>
                      <w:marTop w:val="0"/>
                      <w:marBottom w:val="0"/>
                      <w:divBdr>
                        <w:top w:val="none" w:sz="0" w:space="0" w:color="auto"/>
                        <w:left w:val="none" w:sz="0" w:space="0" w:color="auto"/>
                        <w:bottom w:val="none" w:sz="0" w:space="0" w:color="auto"/>
                        <w:right w:val="none" w:sz="0" w:space="0" w:color="auto"/>
                      </w:divBdr>
                    </w:div>
                    <w:div w:id="627248013">
                      <w:marLeft w:val="0"/>
                      <w:marRight w:val="0"/>
                      <w:marTop w:val="0"/>
                      <w:marBottom w:val="0"/>
                      <w:divBdr>
                        <w:top w:val="none" w:sz="0" w:space="0" w:color="auto"/>
                        <w:left w:val="none" w:sz="0" w:space="0" w:color="auto"/>
                        <w:bottom w:val="none" w:sz="0" w:space="0" w:color="auto"/>
                        <w:right w:val="none" w:sz="0" w:space="0" w:color="auto"/>
                      </w:divBdr>
                    </w:div>
                    <w:div w:id="918295235">
                      <w:marLeft w:val="0"/>
                      <w:marRight w:val="0"/>
                      <w:marTop w:val="0"/>
                      <w:marBottom w:val="0"/>
                      <w:divBdr>
                        <w:top w:val="none" w:sz="0" w:space="0" w:color="auto"/>
                        <w:left w:val="none" w:sz="0" w:space="0" w:color="auto"/>
                        <w:bottom w:val="none" w:sz="0" w:space="0" w:color="auto"/>
                        <w:right w:val="none" w:sz="0" w:space="0" w:color="auto"/>
                      </w:divBdr>
                    </w:div>
                    <w:div w:id="1045063532">
                      <w:marLeft w:val="0"/>
                      <w:marRight w:val="0"/>
                      <w:marTop w:val="0"/>
                      <w:marBottom w:val="0"/>
                      <w:divBdr>
                        <w:top w:val="none" w:sz="0" w:space="0" w:color="auto"/>
                        <w:left w:val="none" w:sz="0" w:space="0" w:color="auto"/>
                        <w:bottom w:val="none" w:sz="0" w:space="0" w:color="auto"/>
                        <w:right w:val="none" w:sz="0" w:space="0" w:color="auto"/>
                      </w:divBdr>
                    </w:div>
                    <w:div w:id="1234005356">
                      <w:marLeft w:val="0"/>
                      <w:marRight w:val="0"/>
                      <w:marTop w:val="0"/>
                      <w:marBottom w:val="0"/>
                      <w:divBdr>
                        <w:top w:val="none" w:sz="0" w:space="0" w:color="auto"/>
                        <w:left w:val="none" w:sz="0" w:space="0" w:color="auto"/>
                        <w:bottom w:val="none" w:sz="0" w:space="0" w:color="auto"/>
                        <w:right w:val="none" w:sz="0" w:space="0" w:color="auto"/>
                      </w:divBdr>
                    </w:div>
                    <w:div w:id="2092268624">
                      <w:marLeft w:val="0"/>
                      <w:marRight w:val="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
                    <w:div w:id="1367021032">
                      <w:marLeft w:val="0"/>
                      <w:marRight w:val="0"/>
                      <w:marTop w:val="0"/>
                      <w:marBottom w:val="0"/>
                      <w:divBdr>
                        <w:top w:val="none" w:sz="0" w:space="0" w:color="auto"/>
                        <w:left w:val="none" w:sz="0" w:space="0" w:color="auto"/>
                        <w:bottom w:val="none" w:sz="0" w:space="0" w:color="auto"/>
                        <w:right w:val="none" w:sz="0" w:space="0" w:color="auto"/>
                      </w:divBdr>
                    </w:div>
                    <w:div w:id="1777678176">
                      <w:marLeft w:val="0"/>
                      <w:marRight w:val="0"/>
                      <w:marTop w:val="0"/>
                      <w:marBottom w:val="0"/>
                      <w:divBdr>
                        <w:top w:val="none" w:sz="0" w:space="0" w:color="auto"/>
                        <w:left w:val="none" w:sz="0" w:space="0" w:color="auto"/>
                        <w:bottom w:val="none" w:sz="0" w:space="0" w:color="auto"/>
                        <w:right w:val="none" w:sz="0" w:space="0" w:color="auto"/>
                      </w:divBdr>
                    </w:div>
                    <w:div w:id="103431105">
                      <w:marLeft w:val="0"/>
                      <w:marRight w:val="0"/>
                      <w:marTop w:val="0"/>
                      <w:marBottom w:val="0"/>
                      <w:divBdr>
                        <w:top w:val="none" w:sz="0" w:space="0" w:color="auto"/>
                        <w:left w:val="none" w:sz="0" w:space="0" w:color="auto"/>
                        <w:bottom w:val="none" w:sz="0" w:space="0" w:color="auto"/>
                        <w:right w:val="none" w:sz="0" w:space="0" w:color="auto"/>
                      </w:divBdr>
                    </w:div>
                    <w:div w:id="37710615">
                      <w:marLeft w:val="0"/>
                      <w:marRight w:val="0"/>
                      <w:marTop w:val="0"/>
                      <w:marBottom w:val="0"/>
                      <w:divBdr>
                        <w:top w:val="none" w:sz="0" w:space="0" w:color="auto"/>
                        <w:left w:val="none" w:sz="0" w:space="0" w:color="auto"/>
                        <w:bottom w:val="none" w:sz="0" w:space="0" w:color="auto"/>
                        <w:right w:val="none" w:sz="0" w:space="0" w:color="auto"/>
                      </w:divBdr>
                    </w:div>
                    <w:div w:id="1859153659">
                      <w:marLeft w:val="0"/>
                      <w:marRight w:val="0"/>
                      <w:marTop w:val="0"/>
                      <w:marBottom w:val="0"/>
                      <w:divBdr>
                        <w:top w:val="none" w:sz="0" w:space="0" w:color="auto"/>
                        <w:left w:val="none" w:sz="0" w:space="0" w:color="auto"/>
                        <w:bottom w:val="none" w:sz="0" w:space="0" w:color="auto"/>
                        <w:right w:val="none" w:sz="0" w:space="0" w:color="auto"/>
                      </w:divBdr>
                    </w:div>
                    <w:div w:id="1161039312">
                      <w:marLeft w:val="0"/>
                      <w:marRight w:val="0"/>
                      <w:marTop w:val="0"/>
                      <w:marBottom w:val="0"/>
                      <w:divBdr>
                        <w:top w:val="none" w:sz="0" w:space="0" w:color="auto"/>
                        <w:left w:val="none" w:sz="0" w:space="0" w:color="auto"/>
                        <w:bottom w:val="none" w:sz="0" w:space="0" w:color="auto"/>
                        <w:right w:val="none" w:sz="0" w:space="0" w:color="auto"/>
                      </w:divBdr>
                    </w:div>
                    <w:div w:id="1646545293">
                      <w:marLeft w:val="0"/>
                      <w:marRight w:val="0"/>
                      <w:marTop w:val="0"/>
                      <w:marBottom w:val="0"/>
                      <w:divBdr>
                        <w:top w:val="none" w:sz="0" w:space="0" w:color="auto"/>
                        <w:left w:val="none" w:sz="0" w:space="0" w:color="auto"/>
                        <w:bottom w:val="none" w:sz="0" w:space="0" w:color="auto"/>
                        <w:right w:val="none" w:sz="0" w:space="0" w:color="auto"/>
                      </w:divBdr>
                    </w:div>
                    <w:div w:id="927082808">
                      <w:marLeft w:val="0"/>
                      <w:marRight w:val="0"/>
                      <w:marTop w:val="0"/>
                      <w:marBottom w:val="0"/>
                      <w:divBdr>
                        <w:top w:val="none" w:sz="0" w:space="0" w:color="auto"/>
                        <w:left w:val="none" w:sz="0" w:space="0" w:color="auto"/>
                        <w:bottom w:val="none" w:sz="0" w:space="0" w:color="auto"/>
                        <w:right w:val="none" w:sz="0" w:space="0" w:color="auto"/>
                      </w:divBdr>
                    </w:div>
                    <w:div w:id="1888032903">
                      <w:marLeft w:val="0"/>
                      <w:marRight w:val="0"/>
                      <w:marTop w:val="0"/>
                      <w:marBottom w:val="0"/>
                      <w:divBdr>
                        <w:top w:val="none" w:sz="0" w:space="0" w:color="auto"/>
                        <w:left w:val="none" w:sz="0" w:space="0" w:color="auto"/>
                        <w:bottom w:val="none" w:sz="0" w:space="0" w:color="auto"/>
                        <w:right w:val="none" w:sz="0" w:space="0" w:color="auto"/>
                      </w:divBdr>
                    </w:div>
                    <w:div w:id="1874347929">
                      <w:marLeft w:val="0"/>
                      <w:marRight w:val="0"/>
                      <w:marTop w:val="0"/>
                      <w:marBottom w:val="0"/>
                      <w:divBdr>
                        <w:top w:val="none" w:sz="0" w:space="0" w:color="auto"/>
                        <w:left w:val="none" w:sz="0" w:space="0" w:color="auto"/>
                        <w:bottom w:val="none" w:sz="0" w:space="0" w:color="auto"/>
                        <w:right w:val="none" w:sz="0" w:space="0" w:color="auto"/>
                      </w:divBdr>
                    </w:div>
                    <w:div w:id="1738629856">
                      <w:marLeft w:val="0"/>
                      <w:marRight w:val="0"/>
                      <w:marTop w:val="0"/>
                      <w:marBottom w:val="0"/>
                      <w:divBdr>
                        <w:top w:val="none" w:sz="0" w:space="0" w:color="auto"/>
                        <w:left w:val="none" w:sz="0" w:space="0" w:color="auto"/>
                        <w:bottom w:val="none" w:sz="0" w:space="0" w:color="auto"/>
                        <w:right w:val="none" w:sz="0" w:space="0" w:color="auto"/>
                      </w:divBdr>
                    </w:div>
                    <w:div w:id="1199703633">
                      <w:marLeft w:val="0"/>
                      <w:marRight w:val="0"/>
                      <w:marTop w:val="0"/>
                      <w:marBottom w:val="0"/>
                      <w:divBdr>
                        <w:top w:val="none" w:sz="0" w:space="0" w:color="auto"/>
                        <w:left w:val="none" w:sz="0" w:space="0" w:color="auto"/>
                        <w:bottom w:val="none" w:sz="0" w:space="0" w:color="auto"/>
                        <w:right w:val="none" w:sz="0" w:space="0" w:color="auto"/>
                      </w:divBdr>
                    </w:div>
                    <w:div w:id="1237979639">
                      <w:marLeft w:val="0"/>
                      <w:marRight w:val="0"/>
                      <w:marTop w:val="0"/>
                      <w:marBottom w:val="0"/>
                      <w:divBdr>
                        <w:top w:val="none" w:sz="0" w:space="0" w:color="auto"/>
                        <w:left w:val="none" w:sz="0" w:space="0" w:color="auto"/>
                        <w:bottom w:val="none" w:sz="0" w:space="0" w:color="auto"/>
                        <w:right w:val="none" w:sz="0" w:space="0" w:color="auto"/>
                      </w:divBdr>
                    </w:div>
                    <w:div w:id="916014853">
                      <w:marLeft w:val="0"/>
                      <w:marRight w:val="0"/>
                      <w:marTop w:val="0"/>
                      <w:marBottom w:val="0"/>
                      <w:divBdr>
                        <w:top w:val="none" w:sz="0" w:space="0" w:color="auto"/>
                        <w:left w:val="none" w:sz="0" w:space="0" w:color="auto"/>
                        <w:bottom w:val="none" w:sz="0" w:space="0" w:color="auto"/>
                        <w:right w:val="none" w:sz="0" w:space="0" w:color="auto"/>
                      </w:divBdr>
                    </w:div>
                    <w:div w:id="621347824">
                      <w:marLeft w:val="0"/>
                      <w:marRight w:val="0"/>
                      <w:marTop w:val="0"/>
                      <w:marBottom w:val="0"/>
                      <w:divBdr>
                        <w:top w:val="none" w:sz="0" w:space="0" w:color="auto"/>
                        <w:left w:val="none" w:sz="0" w:space="0" w:color="auto"/>
                        <w:bottom w:val="none" w:sz="0" w:space="0" w:color="auto"/>
                        <w:right w:val="none" w:sz="0" w:space="0" w:color="auto"/>
                      </w:divBdr>
                    </w:div>
                    <w:div w:id="287974740">
                      <w:marLeft w:val="0"/>
                      <w:marRight w:val="0"/>
                      <w:marTop w:val="0"/>
                      <w:marBottom w:val="0"/>
                      <w:divBdr>
                        <w:top w:val="none" w:sz="0" w:space="0" w:color="auto"/>
                        <w:left w:val="none" w:sz="0" w:space="0" w:color="auto"/>
                        <w:bottom w:val="none" w:sz="0" w:space="0" w:color="auto"/>
                        <w:right w:val="none" w:sz="0" w:space="0" w:color="auto"/>
                      </w:divBdr>
                    </w:div>
                    <w:div w:id="168910652">
                      <w:marLeft w:val="0"/>
                      <w:marRight w:val="0"/>
                      <w:marTop w:val="0"/>
                      <w:marBottom w:val="0"/>
                      <w:divBdr>
                        <w:top w:val="none" w:sz="0" w:space="0" w:color="auto"/>
                        <w:left w:val="none" w:sz="0" w:space="0" w:color="auto"/>
                        <w:bottom w:val="none" w:sz="0" w:space="0" w:color="auto"/>
                        <w:right w:val="none" w:sz="0" w:space="0" w:color="auto"/>
                      </w:divBdr>
                    </w:div>
                    <w:div w:id="509222663">
                      <w:marLeft w:val="0"/>
                      <w:marRight w:val="0"/>
                      <w:marTop w:val="0"/>
                      <w:marBottom w:val="0"/>
                      <w:divBdr>
                        <w:top w:val="none" w:sz="0" w:space="0" w:color="auto"/>
                        <w:left w:val="none" w:sz="0" w:space="0" w:color="auto"/>
                        <w:bottom w:val="none" w:sz="0" w:space="0" w:color="auto"/>
                        <w:right w:val="none" w:sz="0" w:space="0" w:color="auto"/>
                      </w:divBdr>
                    </w:div>
                    <w:div w:id="1468163505">
                      <w:marLeft w:val="0"/>
                      <w:marRight w:val="0"/>
                      <w:marTop w:val="0"/>
                      <w:marBottom w:val="0"/>
                      <w:divBdr>
                        <w:top w:val="none" w:sz="0" w:space="0" w:color="auto"/>
                        <w:left w:val="none" w:sz="0" w:space="0" w:color="auto"/>
                        <w:bottom w:val="none" w:sz="0" w:space="0" w:color="auto"/>
                        <w:right w:val="none" w:sz="0" w:space="0" w:color="auto"/>
                      </w:divBdr>
                    </w:div>
                    <w:div w:id="1360860632">
                      <w:marLeft w:val="0"/>
                      <w:marRight w:val="0"/>
                      <w:marTop w:val="0"/>
                      <w:marBottom w:val="0"/>
                      <w:divBdr>
                        <w:top w:val="none" w:sz="0" w:space="0" w:color="auto"/>
                        <w:left w:val="none" w:sz="0" w:space="0" w:color="auto"/>
                        <w:bottom w:val="none" w:sz="0" w:space="0" w:color="auto"/>
                        <w:right w:val="none" w:sz="0" w:space="0" w:color="auto"/>
                      </w:divBdr>
                    </w:div>
                    <w:div w:id="192159862">
                      <w:marLeft w:val="0"/>
                      <w:marRight w:val="0"/>
                      <w:marTop w:val="0"/>
                      <w:marBottom w:val="0"/>
                      <w:divBdr>
                        <w:top w:val="none" w:sz="0" w:space="0" w:color="auto"/>
                        <w:left w:val="none" w:sz="0" w:space="0" w:color="auto"/>
                        <w:bottom w:val="none" w:sz="0" w:space="0" w:color="auto"/>
                        <w:right w:val="none" w:sz="0" w:space="0" w:color="auto"/>
                      </w:divBdr>
                    </w:div>
                    <w:div w:id="1870291297">
                      <w:marLeft w:val="0"/>
                      <w:marRight w:val="0"/>
                      <w:marTop w:val="0"/>
                      <w:marBottom w:val="0"/>
                      <w:divBdr>
                        <w:top w:val="none" w:sz="0" w:space="0" w:color="auto"/>
                        <w:left w:val="none" w:sz="0" w:space="0" w:color="auto"/>
                        <w:bottom w:val="none" w:sz="0" w:space="0" w:color="auto"/>
                        <w:right w:val="none" w:sz="0" w:space="0" w:color="auto"/>
                      </w:divBdr>
                    </w:div>
                    <w:div w:id="1848786226">
                      <w:marLeft w:val="0"/>
                      <w:marRight w:val="0"/>
                      <w:marTop w:val="0"/>
                      <w:marBottom w:val="0"/>
                      <w:divBdr>
                        <w:top w:val="none" w:sz="0" w:space="0" w:color="auto"/>
                        <w:left w:val="none" w:sz="0" w:space="0" w:color="auto"/>
                        <w:bottom w:val="none" w:sz="0" w:space="0" w:color="auto"/>
                        <w:right w:val="none" w:sz="0" w:space="0" w:color="auto"/>
                      </w:divBdr>
                    </w:div>
                    <w:div w:id="1339699265">
                      <w:marLeft w:val="0"/>
                      <w:marRight w:val="0"/>
                      <w:marTop w:val="0"/>
                      <w:marBottom w:val="0"/>
                      <w:divBdr>
                        <w:top w:val="none" w:sz="0" w:space="0" w:color="auto"/>
                        <w:left w:val="none" w:sz="0" w:space="0" w:color="auto"/>
                        <w:bottom w:val="none" w:sz="0" w:space="0" w:color="auto"/>
                        <w:right w:val="none" w:sz="0" w:space="0" w:color="auto"/>
                      </w:divBdr>
                    </w:div>
                    <w:div w:id="1018509579">
                      <w:marLeft w:val="0"/>
                      <w:marRight w:val="0"/>
                      <w:marTop w:val="0"/>
                      <w:marBottom w:val="0"/>
                      <w:divBdr>
                        <w:top w:val="none" w:sz="0" w:space="0" w:color="auto"/>
                        <w:left w:val="none" w:sz="0" w:space="0" w:color="auto"/>
                        <w:bottom w:val="none" w:sz="0" w:space="0" w:color="auto"/>
                        <w:right w:val="none" w:sz="0" w:space="0" w:color="auto"/>
                      </w:divBdr>
                    </w:div>
                    <w:div w:id="73861786">
                      <w:marLeft w:val="0"/>
                      <w:marRight w:val="0"/>
                      <w:marTop w:val="0"/>
                      <w:marBottom w:val="0"/>
                      <w:divBdr>
                        <w:top w:val="none" w:sz="0" w:space="0" w:color="auto"/>
                        <w:left w:val="none" w:sz="0" w:space="0" w:color="auto"/>
                        <w:bottom w:val="none" w:sz="0" w:space="0" w:color="auto"/>
                        <w:right w:val="none" w:sz="0" w:space="0" w:color="auto"/>
                      </w:divBdr>
                    </w:div>
                    <w:div w:id="1059129105">
                      <w:marLeft w:val="0"/>
                      <w:marRight w:val="0"/>
                      <w:marTop w:val="0"/>
                      <w:marBottom w:val="0"/>
                      <w:divBdr>
                        <w:top w:val="none" w:sz="0" w:space="0" w:color="auto"/>
                        <w:left w:val="none" w:sz="0" w:space="0" w:color="auto"/>
                        <w:bottom w:val="none" w:sz="0" w:space="0" w:color="auto"/>
                        <w:right w:val="none" w:sz="0" w:space="0" w:color="auto"/>
                      </w:divBdr>
                    </w:div>
                    <w:div w:id="539823818">
                      <w:marLeft w:val="0"/>
                      <w:marRight w:val="0"/>
                      <w:marTop w:val="0"/>
                      <w:marBottom w:val="0"/>
                      <w:divBdr>
                        <w:top w:val="none" w:sz="0" w:space="0" w:color="auto"/>
                        <w:left w:val="none" w:sz="0" w:space="0" w:color="auto"/>
                        <w:bottom w:val="none" w:sz="0" w:space="0" w:color="auto"/>
                        <w:right w:val="none" w:sz="0" w:space="0" w:color="auto"/>
                      </w:divBdr>
                    </w:div>
                    <w:div w:id="1648976566">
                      <w:marLeft w:val="0"/>
                      <w:marRight w:val="0"/>
                      <w:marTop w:val="0"/>
                      <w:marBottom w:val="0"/>
                      <w:divBdr>
                        <w:top w:val="none" w:sz="0" w:space="0" w:color="auto"/>
                        <w:left w:val="none" w:sz="0" w:space="0" w:color="auto"/>
                        <w:bottom w:val="none" w:sz="0" w:space="0" w:color="auto"/>
                        <w:right w:val="none" w:sz="0" w:space="0" w:color="auto"/>
                      </w:divBdr>
                    </w:div>
                    <w:div w:id="109395707">
                      <w:marLeft w:val="0"/>
                      <w:marRight w:val="0"/>
                      <w:marTop w:val="0"/>
                      <w:marBottom w:val="0"/>
                      <w:divBdr>
                        <w:top w:val="none" w:sz="0" w:space="0" w:color="auto"/>
                        <w:left w:val="none" w:sz="0" w:space="0" w:color="auto"/>
                        <w:bottom w:val="none" w:sz="0" w:space="0" w:color="auto"/>
                        <w:right w:val="none" w:sz="0" w:space="0" w:color="auto"/>
                      </w:divBdr>
                    </w:div>
                    <w:div w:id="1062095409">
                      <w:marLeft w:val="0"/>
                      <w:marRight w:val="0"/>
                      <w:marTop w:val="0"/>
                      <w:marBottom w:val="0"/>
                      <w:divBdr>
                        <w:top w:val="none" w:sz="0" w:space="0" w:color="auto"/>
                        <w:left w:val="none" w:sz="0" w:space="0" w:color="auto"/>
                        <w:bottom w:val="none" w:sz="0" w:space="0" w:color="auto"/>
                        <w:right w:val="none" w:sz="0" w:space="0" w:color="auto"/>
                      </w:divBdr>
                    </w:div>
                    <w:div w:id="1223523444">
                      <w:marLeft w:val="0"/>
                      <w:marRight w:val="0"/>
                      <w:marTop w:val="0"/>
                      <w:marBottom w:val="0"/>
                      <w:divBdr>
                        <w:top w:val="none" w:sz="0" w:space="0" w:color="auto"/>
                        <w:left w:val="none" w:sz="0" w:space="0" w:color="auto"/>
                        <w:bottom w:val="none" w:sz="0" w:space="0" w:color="auto"/>
                        <w:right w:val="none" w:sz="0" w:space="0" w:color="auto"/>
                      </w:divBdr>
                    </w:div>
                    <w:div w:id="590704346">
                      <w:marLeft w:val="0"/>
                      <w:marRight w:val="0"/>
                      <w:marTop w:val="0"/>
                      <w:marBottom w:val="0"/>
                      <w:divBdr>
                        <w:top w:val="none" w:sz="0" w:space="0" w:color="auto"/>
                        <w:left w:val="none" w:sz="0" w:space="0" w:color="auto"/>
                        <w:bottom w:val="none" w:sz="0" w:space="0" w:color="auto"/>
                        <w:right w:val="none" w:sz="0" w:space="0" w:color="auto"/>
                      </w:divBdr>
                    </w:div>
                    <w:div w:id="1187791162">
                      <w:marLeft w:val="0"/>
                      <w:marRight w:val="0"/>
                      <w:marTop w:val="0"/>
                      <w:marBottom w:val="0"/>
                      <w:divBdr>
                        <w:top w:val="none" w:sz="0" w:space="0" w:color="auto"/>
                        <w:left w:val="none" w:sz="0" w:space="0" w:color="auto"/>
                        <w:bottom w:val="none" w:sz="0" w:space="0" w:color="auto"/>
                        <w:right w:val="none" w:sz="0" w:space="0" w:color="auto"/>
                      </w:divBdr>
                    </w:div>
                    <w:div w:id="1674719676">
                      <w:marLeft w:val="0"/>
                      <w:marRight w:val="0"/>
                      <w:marTop w:val="0"/>
                      <w:marBottom w:val="0"/>
                      <w:divBdr>
                        <w:top w:val="none" w:sz="0" w:space="0" w:color="auto"/>
                        <w:left w:val="none" w:sz="0" w:space="0" w:color="auto"/>
                        <w:bottom w:val="none" w:sz="0" w:space="0" w:color="auto"/>
                        <w:right w:val="none" w:sz="0" w:space="0" w:color="auto"/>
                      </w:divBdr>
                    </w:div>
                    <w:div w:id="110438767">
                      <w:marLeft w:val="0"/>
                      <w:marRight w:val="0"/>
                      <w:marTop w:val="0"/>
                      <w:marBottom w:val="0"/>
                      <w:divBdr>
                        <w:top w:val="none" w:sz="0" w:space="0" w:color="auto"/>
                        <w:left w:val="none" w:sz="0" w:space="0" w:color="auto"/>
                        <w:bottom w:val="none" w:sz="0" w:space="0" w:color="auto"/>
                        <w:right w:val="none" w:sz="0" w:space="0" w:color="auto"/>
                      </w:divBdr>
                    </w:div>
                    <w:div w:id="476342076">
                      <w:marLeft w:val="0"/>
                      <w:marRight w:val="0"/>
                      <w:marTop w:val="0"/>
                      <w:marBottom w:val="0"/>
                      <w:divBdr>
                        <w:top w:val="none" w:sz="0" w:space="0" w:color="auto"/>
                        <w:left w:val="none" w:sz="0" w:space="0" w:color="auto"/>
                        <w:bottom w:val="none" w:sz="0" w:space="0" w:color="auto"/>
                        <w:right w:val="none" w:sz="0" w:space="0" w:color="auto"/>
                      </w:divBdr>
                    </w:div>
                    <w:div w:id="289477387">
                      <w:marLeft w:val="0"/>
                      <w:marRight w:val="0"/>
                      <w:marTop w:val="0"/>
                      <w:marBottom w:val="0"/>
                      <w:divBdr>
                        <w:top w:val="none" w:sz="0" w:space="0" w:color="auto"/>
                        <w:left w:val="none" w:sz="0" w:space="0" w:color="auto"/>
                        <w:bottom w:val="none" w:sz="0" w:space="0" w:color="auto"/>
                        <w:right w:val="none" w:sz="0" w:space="0" w:color="auto"/>
                      </w:divBdr>
                    </w:div>
                    <w:div w:id="202133606">
                      <w:marLeft w:val="0"/>
                      <w:marRight w:val="0"/>
                      <w:marTop w:val="0"/>
                      <w:marBottom w:val="0"/>
                      <w:divBdr>
                        <w:top w:val="none" w:sz="0" w:space="0" w:color="auto"/>
                        <w:left w:val="none" w:sz="0" w:space="0" w:color="auto"/>
                        <w:bottom w:val="none" w:sz="0" w:space="0" w:color="auto"/>
                        <w:right w:val="none" w:sz="0" w:space="0" w:color="auto"/>
                      </w:divBdr>
                    </w:div>
                    <w:div w:id="178813429">
                      <w:marLeft w:val="0"/>
                      <w:marRight w:val="0"/>
                      <w:marTop w:val="0"/>
                      <w:marBottom w:val="0"/>
                      <w:divBdr>
                        <w:top w:val="none" w:sz="0" w:space="0" w:color="auto"/>
                        <w:left w:val="none" w:sz="0" w:space="0" w:color="auto"/>
                        <w:bottom w:val="none" w:sz="0" w:space="0" w:color="auto"/>
                        <w:right w:val="none" w:sz="0" w:space="0" w:color="auto"/>
                      </w:divBdr>
                    </w:div>
                    <w:div w:id="1258102822">
                      <w:marLeft w:val="0"/>
                      <w:marRight w:val="0"/>
                      <w:marTop w:val="0"/>
                      <w:marBottom w:val="0"/>
                      <w:divBdr>
                        <w:top w:val="none" w:sz="0" w:space="0" w:color="auto"/>
                        <w:left w:val="none" w:sz="0" w:space="0" w:color="auto"/>
                        <w:bottom w:val="none" w:sz="0" w:space="0" w:color="auto"/>
                        <w:right w:val="none" w:sz="0" w:space="0" w:color="auto"/>
                      </w:divBdr>
                    </w:div>
                    <w:div w:id="1883050322">
                      <w:marLeft w:val="0"/>
                      <w:marRight w:val="0"/>
                      <w:marTop w:val="0"/>
                      <w:marBottom w:val="0"/>
                      <w:divBdr>
                        <w:top w:val="none" w:sz="0" w:space="0" w:color="auto"/>
                        <w:left w:val="none" w:sz="0" w:space="0" w:color="auto"/>
                        <w:bottom w:val="none" w:sz="0" w:space="0" w:color="auto"/>
                        <w:right w:val="none" w:sz="0" w:space="0" w:color="auto"/>
                      </w:divBdr>
                    </w:div>
                    <w:div w:id="293683912">
                      <w:marLeft w:val="0"/>
                      <w:marRight w:val="0"/>
                      <w:marTop w:val="0"/>
                      <w:marBottom w:val="0"/>
                      <w:divBdr>
                        <w:top w:val="none" w:sz="0" w:space="0" w:color="auto"/>
                        <w:left w:val="none" w:sz="0" w:space="0" w:color="auto"/>
                        <w:bottom w:val="none" w:sz="0" w:space="0" w:color="auto"/>
                        <w:right w:val="none" w:sz="0" w:space="0" w:color="auto"/>
                      </w:divBdr>
                    </w:div>
                    <w:div w:id="2116631351">
                      <w:marLeft w:val="0"/>
                      <w:marRight w:val="0"/>
                      <w:marTop w:val="0"/>
                      <w:marBottom w:val="0"/>
                      <w:divBdr>
                        <w:top w:val="none" w:sz="0" w:space="0" w:color="auto"/>
                        <w:left w:val="none" w:sz="0" w:space="0" w:color="auto"/>
                        <w:bottom w:val="none" w:sz="0" w:space="0" w:color="auto"/>
                        <w:right w:val="none" w:sz="0" w:space="0" w:color="auto"/>
                      </w:divBdr>
                    </w:div>
                    <w:div w:id="1000936199">
                      <w:marLeft w:val="0"/>
                      <w:marRight w:val="0"/>
                      <w:marTop w:val="0"/>
                      <w:marBottom w:val="0"/>
                      <w:divBdr>
                        <w:top w:val="none" w:sz="0" w:space="0" w:color="auto"/>
                        <w:left w:val="none" w:sz="0" w:space="0" w:color="auto"/>
                        <w:bottom w:val="none" w:sz="0" w:space="0" w:color="auto"/>
                        <w:right w:val="none" w:sz="0" w:space="0" w:color="auto"/>
                      </w:divBdr>
                    </w:div>
                    <w:div w:id="199362255">
                      <w:marLeft w:val="0"/>
                      <w:marRight w:val="0"/>
                      <w:marTop w:val="0"/>
                      <w:marBottom w:val="0"/>
                      <w:divBdr>
                        <w:top w:val="none" w:sz="0" w:space="0" w:color="auto"/>
                        <w:left w:val="none" w:sz="0" w:space="0" w:color="auto"/>
                        <w:bottom w:val="none" w:sz="0" w:space="0" w:color="auto"/>
                        <w:right w:val="none" w:sz="0" w:space="0" w:color="auto"/>
                      </w:divBdr>
                    </w:div>
                    <w:div w:id="1341203525">
                      <w:marLeft w:val="0"/>
                      <w:marRight w:val="0"/>
                      <w:marTop w:val="0"/>
                      <w:marBottom w:val="0"/>
                      <w:divBdr>
                        <w:top w:val="none" w:sz="0" w:space="0" w:color="auto"/>
                        <w:left w:val="none" w:sz="0" w:space="0" w:color="auto"/>
                        <w:bottom w:val="none" w:sz="0" w:space="0" w:color="auto"/>
                        <w:right w:val="none" w:sz="0" w:space="0" w:color="auto"/>
                      </w:divBdr>
                    </w:div>
                    <w:div w:id="2061710295">
                      <w:marLeft w:val="0"/>
                      <w:marRight w:val="0"/>
                      <w:marTop w:val="0"/>
                      <w:marBottom w:val="0"/>
                      <w:divBdr>
                        <w:top w:val="none" w:sz="0" w:space="0" w:color="auto"/>
                        <w:left w:val="none" w:sz="0" w:space="0" w:color="auto"/>
                        <w:bottom w:val="none" w:sz="0" w:space="0" w:color="auto"/>
                        <w:right w:val="none" w:sz="0" w:space="0" w:color="auto"/>
                      </w:divBdr>
                    </w:div>
                    <w:div w:id="1265069811">
                      <w:marLeft w:val="0"/>
                      <w:marRight w:val="0"/>
                      <w:marTop w:val="0"/>
                      <w:marBottom w:val="0"/>
                      <w:divBdr>
                        <w:top w:val="none" w:sz="0" w:space="0" w:color="auto"/>
                        <w:left w:val="none" w:sz="0" w:space="0" w:color="auto"/>
                        <w:bottom w:val="none" w:sz="0" w:space="0" w:color="auto"/>
                        <w:right w:val="none" w:sz="0" w:space="0" w:color="auto"/>
                      </w:divBdr>
                    </w:div>
                    <w:div w:id="250360450">
                      <w:marLeft w:val="0"/>
                      <w:marRight w:val="0"/>
                      <w:marTop w:val="0"/>
                      <w:marBottom w:val="0"/>
                      <w:divBdr>
                        <w:top w:val="none" w:sz="0" w:space="0" w:color="auto"/>
                        <w:left w:val="none" w:sz="0" w:space="0" w:color="auto"/>
                        <w:bottom w:val="none" w:sz="0" w:space="0" w:color="auto"/>
                        <w:right w:val="none" w:sz="0" w:space="0" w:color="auto"/>
                      </w:divBdr>
                    </w:div>
                    <w:div w:id="861819823">
                      <w:marLeft w:val="0"/>
                      <w:marRight w:val="0"/>
                      <w:marTop w:val="0"/>
                      <w:marBottom w:val="0"/>
                      <w:divBdr>
                        <w:top w:val="none" w:sz="0" w:space="0" w:color="auto"/>
                        <w:left w:val="none" w:sz="0" w:space="0" w:color="auto"/>
                        <w:bottom w:val="none" w:sz="0" w:space="0" w:color="auto"/>
                        <w:right w:val="none" w:sz="0" w:space="0" w:color="auto"/>
                      </w:divBdr>
                    </w:div>
                    <w:div w:id="33314651">
                      <w:marLeft w:val="0"/>
                      <w:marRight w:val="0"/>
                      <w:marTop w:val="0"/>
                      <w:marBottom w:val="0"/>
                      <w:divBdr>
                        <w:top w:val="none" w:sz="0" w:space="0" w:color="auto"/>
                        <w:left w:val="none" w:sz="0" w:space="0" w:color="auto"/>
                        <w:bottom w:val="none" w:sz="0" w:space="0" w:color="auto"/>
                        <w:right w:val="none" w:sz="0" w:space="0" w:color="auto"/>
                      </w:divBdr>
                    </w:div>
                    <w:div w:id="1860922676">
                      <w:marLeft w:val="0"/>
                      <w:marRight w:val="0"/>
                      <w:marTop w:val="0"/>
                      <w:marBottom w:val="0"/>
                      <w:divBdr>
                        <w:top w:val="none" w:sz="0" w:space="0" w:color="auto"/>
                        <w:left w:val="none" w:sz="0" w:space="0" w:color="auto"/>
                        <w:bottom w:val="none" w:sz="0" w:space="0" w:color="auto"/>
                        <w:right w:val="none" w:sz="0" w:space="0" w:color="auto"/>
                      </w:divBdr>
                    </w:div>
                    <w:div w:id="426929834">
                      <w:marLeft w:val="0"/>
                      <w:marRight w:val="0"/>
                      <w:marTop w:val="0"/>
                      <w:marBottom w:val="0"/>
                      <w:divBdr>
                        <w:top w:val="none" w:sz="0" w:space="0" w:color="auto"/>
                        <w:left w:val="none" w:sz="0" w:space="0" w:color="auto"/>
                        <w:bottom w:val="none" w:sz="0" w:space="0" w:color="auto"/>
                        <w:right w:val="none" w:sz="0" w:space="0" w:color="auto"/>
                      </w:divBdr>
                    </w:div>
                    <w:div w:id="426734647">
                      <w:marLeft w:val="0"/>
                      <w:marRight w:val="0"/>
                      <w:marTop w:val="0"/>
                      <w:marBottom w:val="0"/>
                      <w:divBdr>
                        <w:top w:val="none" w:sz="0" w:space="0" w:color="auto"/>
                        <w:left w:val="none" w:sz="0" w:space="0" w:color="auto"/>
                        <w:bottom w:val="none" w:sz="0" w:space="0" w:color="auto"/>
                        <w:right w:val="none" w:sz="0" w:space="0" w:color="auto"/>
                      </w:divBdr>
                    </w:div>
                    <w:div w:id="329528383">
                      <w:marLeft w:val="0"/>
                      <w:marRight w:val="0"/>
                      <w:marTop w:val="0"/>
                      <w:marBottom w:val="0"/>
                      <w:divBdr>
                        <w:top w:val="none" w:sz="0" w:space="0" w:color="auto"/>
                        <w:left w:val="none" w:sz="0" w:space="0" w:color="auto"/>
                        <w:bottom w:val="none" w:sz="0" w:space="0" w:color="auto"/>
                        <w:right w:val="none" w:sz="0" w:space="0" w:color="auto"/>
                      </w:divBdr>
                    </w:div>
                    <w:div w:id="2071034879">
                      <w:marLeft w:val="0"/>
                      <w:marRight w:val="0"/>
                      <w:marTop w:val="0"/>
                      <w:marBottom w:val="0"/>
                      <w:divBdr>
                        <w:top w:val="none" w:sz="0" w:space="0" w:color="auto"/>
                        <w:left w:val="none" w:sz="0" w:space="0" w:color="auto"/>
                        <w:bottom w:val="none" w:sz="0" w:space="0" w:color="auto"/>
                        <w:right w:val="none" w:sz="0" w:space="0" w:color="auto"/>
                      </w:divBdr>
                    </w:div>
                    <w:div w:id="122234312">
                      <w:marLeft w:val="0"/>
                      <w:marRight w:val="0"/>
                      <w:marTop w:val="0"/>
                      <w:marBottom w:val="0"/>
                      <w:divBdr>
                        <w:top w:val="none" w:sz="0" w:space="0" w:color="auto"/>
                        <w:left w:val="none" w:sz="0" w:space="0" w:color="auto"/>
                        <w:bottom w:val="none" w:sz="0" w:space="0" w:color="auto"/>
                        <w:right w:val="none" w:sz="0" w:space="0" w:color="auto"/>
                      </w:divBdr>
                    </w:div>
                    <w:div w:id="61412399">
                      <w:marLeft w:val="0"/>
                      <w:marRight w:val="0"/>
                      <w:marTop w:val="0"/>
                      <w:marBottom w:val="0"/>
                      <w:divBdr>
                        <w:top w:val="none" w:sz="0" w:space="0" w:color="auto"/>
                        <w:left w:val="none" w:sz="0" w:space="0" w:color="auto"/>
                        <w:bottom w:val="none" w:sz="0" w:space="0" w:color="auto"/>
                        <w:right w:val="none" w:sz="0" w:space="0" w:color="auto"/>
                      </w:divBdr>
                    </w:div>
                    <w:div w:id="1710642272">
                      <w:marLeft w:val="0"/>
                      <w:marRight w:val="0"/>
                      <w:marTop w:val="0"/>
                      <w:marBottom w:val="0"/>
                      <w:divBdr>
                        <w:top w:val="none" w:sz="0" w:space="0" w:color="auto"/>
                        <w:left w:val="none" w:sz="0" w:space="0" w:color="auto"/>
                        <w:bottom w:val="none" w:sz="0" w:space="0" w:color="auto"/>
                        <w:right w:val="none" w:sz="0" w:space="0" w:color="auto"/>
                      </w:divBdr>
                    </w:div>
                    <w:div w:id="1997106179">
                      <w:marLeft w:val="0"/>
                      <w:marRight w:val="0"/>
                      <w:marTop w:val="0"/>
                      <w:marBottom w:val="0"/>
                      <w:divBdr>
                        <w:top w:val="none" w:sz="0" w:space="0" w:color="auto"/>
                        <w:left w:val="none" w:sz="0" w:space="0" w:color="auto"/>
                        <w:bottom w:val="none" w:sz="0" w:space="0" w:color="auto"/>
                        <w:right w:val="none" w:sz="0" w:space="0" w:color="auto"/>
                      </w:divBdr>
                    </w:div>
                    <w:div w:id="1779372477">
                      <w:marLeft w:val="0"/>
                      <w:marRight w:val="0"/>
                      <w:marTop w:val="0"/>
                      <w:marBottom w:val="0"/>
                      <w:divBdr>
                        <w:top w:val="none" w:sz="0" w:space="0" w:color="auto"/>
                        <w:left w:val="none" w:sz="0" w:space="0" w:color="auto"/>
                        <w:bottom w:val="none" w:sz="0" w:space="0" w:color="auto"/>
                        <w:right w:val="none" w:sz="0" w:space="0" w:color="auto"/>
                      </w:divBdr>
                    </w:div>
                    <w:div w:id="197281588">
                      <w:marLeft w:val="0"/>
                      <w:marRight w:val="0"/>
                      <w:marTop w:val="0"/>
                      <w:marBottom w:val="0"/>
                      <w:divBdr>
                        <w:top w:val="none" w:sz="0" w:space="0" w:color="auto"/>
                        <w:left w:val="none" w:sz="0" w:space="0" w:color="auto"/>
                        <w:bottom w:val="none" w:sz="0" w:space="0" w:color="auto"/>
                        <w:right w:val="none" w:sz="0" w:space="0" w:color="auto"/>
                      </w:divBdr>
                    </w:div>
                    <w:div w:id="916137136">
                      <w:marLeft w:val="0"/>
                      <w:marRight w:val="0"/>
                      <w:marTop w:val="0"/>
                      <w:marBottom w:val="0"/>
                      <w:divBdr>
                        <w:top w:val="none" w:sz="0" w:space="0" w:color="auto"/>
                        <w:left w:val="none" w:sz="0" w:space="0" w:color="auto"/>
                        <w:bottom w:val="none" w:sz="0" w:space="0" w:color="auto"/>
                        <w:right w:val="none" w:sz="0" w:space="0" w:color="auto"/>
                      </w:divBdr>
                    </w:div>
                    <w:div w:id="299893802">
                      <w:marLeft w:val="0"/>
                      <w:marRight w:val="0"/>
                      <w:marTop w:val="0"/>
                      <w:marBottom w:val="0"/>
                      <w:divBdr>
                        <w:top w:val="none" w:sz="0" w:space="0" w:color="auto"/>
                        <w:left w:val="none" w:sz="0" w:space="0" w:color="auto"/>
                        <w:bottom w:val="none" w:sz="0" w:space="0" w:color="auto"/>
                        <w:right w:val="none" w:sz="0" w:space="0" w:color="auto"/>
                      </w:divBdr>
                    </w:div>
                    <w:div w:id="1067533035">
                      <w:marLeft w:val="0"/>
                      <w:marRight w:val="0"/>
                      <w:marTop w:val="0"/>
                      <w:marBottom w:val="0"/>
                      <w:divBdr>
                        <w:top w:val="none" w:sz="0" w:space="0" w:color="auto"/>
                        <w:left w:val="none" w:sz="0" w:space="0" w:color="auto"/>
                        <w:bottom w:val="none" w:sz="0" w:space="0" w:color="auto"/>
                        <w:right w:val="none" w:sz="0" w:space="0" w:color="auto"/>
                      </w:divBdr>
                    </w:div>
                    <w:div w:id="1539001338">
                      <w:marLeft w:val="0"/>
                      <w:marRight w:val="0"/>
                      <w:marTop w:val="0"/>
                      <w:marBottom w:val="0"/>
                      <w:divBdr>
                        <w:top w:val="none" w:sz="0" w:space="0" w:color="auto"/>
                        <w:left w:val="none" w:sz="0" w:space="0" w:color="auto"/>
                        <w:bottom w:val="none" w:sz="0" w:space="0" w:color="auto"/>
                        <w:right w:val="none" w:sz="0" w:space="0" w:color="auto"/>
                      </w:divBdr>
                    </w:div>
                    <w:div w:id="1229881143">
                      <w:marLeft w:val="0"/>
                      <w:marRight w:val="0"/>
                      <w:marTop w:val="0"/>
                      <w:marBottom w:val="0"/>
                      <w:divBdr>
                        <w:top w:val="none" w:sz="0" w:space="0" w:color="auto"/>
                        <w:left w:val="none" w:sz="0" w:space="0" w:color="auto"/>
                        <w:bottom w:val="none" w:sz="0" w:space="0" w:color="auto"/>
                        <w:right w:val="none" w:sz="0" w:space="0" w:color="auto"/>
                      </w:divBdr>
                    </w:div>
                    <w:div w:id="19595930">
                      <w:marLeft w:val="0"/>
                      <w:marRight w:val="0"/>
                      <w:marTop w:val="0"/>
                      <w:marBottom w:val="0"/>
                      <w:divBdr>
                        <w:top w:val="none" w:sz="0" w:space="0" w:color="auto"/>
                        <w:left w:val="none" w:sz="0" w:space="0" w:color="auto"/>
                        <w:bottom w:val="none" w:sz="0" w:space="0" w:color="auto"/>
                        <w:right w:val="none" w:sz="0" w:space="0" w:color="auto"/>
                      </w:divBdr>
                    </w:div>
                    <w:div w:id="1718357762">
                      <w:marLeft w:val="0"/>
                      <w:marRight w:val="0"/>
                      <w:marTop w:val="0"/>
                      <w:marBottom w:val="0"/>
                      <w:divBdr>
                        <w:top w:val="none" w:sz="0" w:space="0" w:color="auto"/>
                        <w:left w:val="none" w:sz="0" w:space="0" w:color="auto"/>
                        <w:bottom w:val="none" w:sz="0" w:space="0" w:color="auto"/>
                        <w:right w:val="none" w:sz="0" w:space="0" w:color="auto"/>
                      </w:divBdr>
                    </w:div>
                    <w:div w:id="1041369505">
                      <w:marLeft w:val="0"/>
                      <w:marRight w:val="0"/>
                      <w:marTop w:val="0"/>
                      <w:marBottom w:val="0"/>
                      <w:divBdr>
                        <w:top w:val="none" w:sz="0" w:space="0" w:color="auto"/>
                        <w:left w:val="none" w:sz="0" w:space="0" w:color="auto"/>
                        <w:bottom w:val="none" w:sz="0" w:space="0" w:color="auto"/>
                        <w:right w:val="none" w:sz="0" w:space="0" w:color="auto"/>
                      </w:divBdr>
                    </w:div>
                    <w:div w:id="2009211052">
                      <w:marLeft w:val="0"/>
                      <w:marRight w:val="0"/>
                      <w:marTop w:val="0"/>
                      <w:marBottom w:val="0"/>
                      <w:divBdr>
                        <w:top w:val="none" w:sz="0" w:space="0" w:color="auto"/>
                        <w:left w:val="none" w:sz="0" w:space="0" w:color="auto"/>
                        <w:bottom w:val="none" w:sz="0" w:space="0" w:color="auto"/>
                        <w:right w:val="none" w:sz="0" w:space="0" w:color="auto"/>
                      </w:divBdr>
                    </w:div>
                    <w:div w:id="105776291">
                      <w:marLeft w:val="0"/>
                      <w:marRight w:val="0"/>
                      <w:marTop w:val="0"/>
                      <w:marBottom w:val="0"/>
                      <w:divBdr>
                        <w:top w:val="none" w:sz="0" w:space="0" w:color="auto"/>
                        <w:left w:val="none" w:sz="0" w:space="0" w:color="auto"/>
                        <w:bottom w:val="none" w:sz="0" w:space="0" w:color="auto"/>
                        <w:right w:val="none" w:sz="0" w:space="0" w:color="auto"/>
                      </w:divBdr>
                    </w:div>
                    <w:div w:id="1548374062">
                      <w:marLeft w:val="0"/>
                      <w:marRight w:val="0"/>
                      <w:marTop w:val="0"/>
                      <w:marBottom w:val="0"/>
                      <w:divBdr>
                        <w:top w:val="none" w:sz="0" w:space="0" w:color="auto"/>
                        <w:left w:val="none" w:sz="0" w:space="0" w:color="auto"/>
                        <w:bottom w:val="none" w:sz="0" w:space="0" w:color="auto"/>
                        <w:right w:val="none" w:sz="0" w:space="0" w:color="auto"/>
                      </w:divBdr>
                    </w:div>
                    <w:div w:id="650449924">
                      <w:marLeft w:val="0"/>
                      <w:marRight w:val="0"/>
                      <w:marTop w:val="0"/>
                      <w:marBottom w:val="0"/>
                      <w:divBdr>
                        <w:top w:val="none" w:sz="0" w:space="0" w:color="auto"/>
                        <w:left w:val="none" w:sz="0" w:space="0" w:color="auto"/>
                        <w:bottom w:val="none" w:sz="0" w:space="0" w:color="auto"/>
                        <w:right w:val="none" w:sz="0" w:space="0" w:color="auto"/>
                      </w:divBdr>
                    </w:div>
                    <w:div w:id="1904415103">
                      <w:marLeft w:val="0"/>
                      <w:marRight w:val="0"/>
                      <w:marTop w:val="0"/>
                      <w:marBottom w:val="0"/>
                      <w:divBdr>
                        <w:top w:val="none" w:sz="0" w:space="0" w:color="auto"/>
                        <w:left w:val="none" w:sz="0" w:space="0" w:color="auto"/>
                        <w:bottom w:val="none" w:sz="0" w:space="0" w:color="auto"/>
                        <w:right w:val="none" w:sz="0" w:space="0" w:color="auto"/>
                      </w:divBdr>
                    </w:div>
                    <w:div w:id="1127548255">
                      <w:marLeft w:val="0"/>
                      <w:marRight w:val="0"/>
                      <w:marTop w:val="0"/>
                      <w:marBottom w:val="0"/>
                      <w:divBdr>
                        <w:top w:val="none" w:sz="0" w:space="0" w:color="auto"/>
                        <w:left w:val="none" w:sz="0" w:space="0" w:color="auto"/>
                        <w:bottom w:val="none" w:sz="0" w:space="0" w:color="auto"/>
                        <w:right w:val="none" w:sz="0" w:space="0" w:color="auto"/>
                      </w:divBdr>
                    </w:div>
                    <w:div w:id="77295057">
                      <w:marLeft w:val="0"/>
                      <w:marRight w:val="0"/>
                      <w:marTop w:val="0"/>
                      <w:marBottom w:val="0"/>
                      <w:divBdr>
                        <w:top w:val="none" w:sz="0" w:space="0" w:color="auto"/>
                        <w:left w:val="none" w:sz="0" w:space="0" w:color="auto"/>
                        <w:bottom w:val="none" w:sz="0" w:space="0" w:color="auto"/>
                        <w:right w:val="none" w:sz="0" w:space="0" w:color="auto"/>
                      </w:divBdr>
                    </w:div>
                    <w:div w:id="106393523">
                      <w:marLeft w:val="0"/>
                      <w:marRight w:val="0"/>
                      <w:marTop w:val="0"/>
                      <w:marBottom w:val="0"/>
                      <w:divBdr>
                        <w:top w:val="none" w:sz="0" w:space="0" w:color="auto"/>
                        <w:left w:val="none" w:sz="0" w:space="0" w:color="auto"/>
                        <w:bottom w:val="none" w:sz="0" w:space="0" w:color="auto"/>
                        <w:right w:val="none" w:sz="0" w:space="0" w:color="auto"/>
                      </w:divBdr>
                    </w:div>
                    <w:div w:id="1599481535">
                      <w:marLeft w:val="0"/>
                      <w:marRight w:val="0"/>
                      <w:marTop w:val="0"/>
                      <w:marBottom w:val="0"/>
                      <w:divBdr>
                        <w:top w:val="none" w:sz="0" w:space="0" w:color="auto"/>
                        <w:left w:val="none" w:sz="0" w:space="0" w:color="auto"/>
                        <w:bottom w:val="none" w:sz="0" w:space="0" w:color="auto"/>
                        <w:right w:val="none" w:sz="0" w:space="0" w:color="auto"/>
                      </w:divBdr>
                    </w:div>
                    <w:div w:id="1963150897">
                      <w:marLeft w:val="0"/>
                      <w:marRight w:val="0"/>
                      <w:marTop w:val="0"/>
                      <w:marBottom w:val="0"/>
                      <w:divBdr>
                        <w:top w:val="none" w:sz="0" w:space="0" w:color="auto"/>
                        <w:left w:val="none" w:sz="0" w:space="0" w:color="auto"/>
                        <w:bottom w:val="none" w:sz="0" w:space="0" w:color="auto"/>
                        <w:right w:val="none" w:sz="0" w:space="0" w:color="auto"/>
                      </w:divBdr>
                    </w:div>
                    <w:div w:id="1077946955">
                      <w:marLeft w:val="0"/>
                      <w:marRight w:val="0"/>
                      <w:marTop w:val="0"/>
                      <w:marBottom w:val="0"/>
                      <w:divBdr>
                        <w:top w:val="none" w:sz="0" w:space="0" w:color="auto"/>
                        <w:left w:val="none" w:sz="0" w:space="0" w:color="auto"/>
                        <w:bottom w:val="none" w:sz="0" w:space="0" w:color="auto"/>
                        <w:right w:val="none" w:sz="0" w:space="0" w:color="auto"/>
                      </w:divBdr>
                    </w:div>
                    <w:div w:id="431752807">
                      <w:marLeft w:val="0"/>
                      <w:marRight w:val="0"/>
                      <w:marTop w:val="0"/>
                      <w:marBottom w:val="0"/>
                      <w:divBdr>
                        <w:top w:val="none" w:sz="0" w:space="0" w:color="auto"/>
                        <w:left w:val="none" w:sz="0" w:space="0" w:color="auto"/>
                        <w:bottom w:val="none" w:sz="0" w:space="0" w:color="auto"/>
                        <w:right w:val="none" w:sz="0" w:space="0" w:color="auto"/>
                      </w:divBdr>
                    </w:div>
                    <w:div w:id="473834122">
                      <w:marLeft w:val="0"/>
                      <w:marRight w:val="0"/>
                      <w:marTop w:val="0"/>
                      <w:marBottom w:val="0"/>
                      <w:divBdr>
                        <w:top w:val="none" w:sz="0" w:space="0" w:color="auto"/>
                        <w:left w:val="none" w:sz="0" w:space="0" w:color="auto"/>
                        <w:bottom w:val="none" w:sz="0" w:space="0" w:color="auto"/>
                        <w:right w:val="none" w:sz="0" w:space="0" w:color="auto"/>
                      </w:divBdr>
                    </w:div>
                    <w:div w:id="359744113">
                      <w:marLeft w:val="0"/>
                      <w:marRight w:val="0"/>
                      <w:marTop w:val="0"/>
                      <w:marBottom w:val="0"/>
                      <w:divBdr>
                        <w:top w:val="none" w:sz="0" w:space="0" w:color="auto"/>
                        <w:left w:val="none" w:sz="0" w:space="0" w:color="auto"/>
                        <w:bottom w:val="none" w:sz="0" w:space="0" w:color="auto"/>
                        <w:right w:val="none" w:sz="0" w:space="0" w:color="auto"/>
                      </w:divBdr>
                    </w:div>
                    <w:div w:id="142357418">
                      <w:marLeft w:val="0"/>
                      <w:marRight w:val="0"/>
                      <w:marTop w:val="0"/>
                      <w:marBottom w:val="0"/>
                      <w:divBdr>
                        <w:top w:val="none" w:sz="0" w:space="0" w:color="auto"/>
                        <w:left w:val="none" w:sz="0" w:space="0" w:color="auto"/>
                        <w:bottom w:val="none" w:sz="0" w:space="0" w:color="auto"/>
                        <w:right w:val="none" w:sz="0" w:space="0" w:color="auto"/>
                      </w:divBdr>
                    </w:div>
                    <w:div w:id="502478418">
                      <w:marLeft w:val="0"/>
                      <w:marRight w:val="0"/>
                      <w:marTop w:val="0"/>
                      <w:marBottom w:val="0"/>
                      <w:divBdr>
                        <w:top w:val="none" w:sz="0" w:space="0" w:color="auto"/>
                        <w:left w:val="none" w:sz="0" w:space="0" w:color="auto"/>
                        <w:bottom w:val="none" w:sz="0" w:space="0" w:color="auto"/>
                        <w:right w:val="none" w:sz="0" w:space="0" w:color="auto"/>
                      </w:divBdr>
                    </w:div>
                    <w:div w:id="27146920">
                      <w:marLeft w:val="0"/>
                      <w:marRight w:val="0"/>
                      <w:marTop w:val="0"/>
                      <w:marBottom w:val="0"/>
                      <w:divBdr>
                        <w:top w:val="none" w:sz="0" w:space="0" w:color="auto"/>
                        <w:left w:val="none" w:sz="0" w:space="0" w:color="auto"/>
                        <w:bottom w:val="none" w:sz="0" w:space="0" w:color="auto"/>
                        <w:right w:val="none" w:sz="0" w:space="0" w:color="auto"/>
                      </w:divBdr>
                    </w:div>
                    <w:div w:id="1282999795">
                      <w:marLeft w:val="0"/>
                      <w:marRight w:val="0"/>
                      <w:marTop w:val="0"/>
                      <w:marBottom w:val="0"/>
                      <w:divBdr>
                        <w:top w:val="none" w:sz="0" w:space="0" w:color="auto"/>
                        <w:left w:val="none" w:sz="0" w:space="0" w:color="auto"/>
                        <w:bottom w:val="none" w:sz="0" w:space="0" w:color="auto"/>
                        <w:right w:val="none" w:sz="0" w:space="0" w:color="auto"/>
                      </w:divBdr>
                    </w:div>
                    <w:div w:id="1128740897">
                      <w:marLeft w:val="0"/>
                      <w:marRight w:val="0"/>
                      <w:marTop w:val="0"/>
                      <w:marBottom w:val="0"/>
                      <w:divBdr>
                        <w:top w:val="none" w:sz="0" w:space="0" w:color="auto"/>
                        <w:left w:val="none" w:sz="0" w:space="0" w:color="auto"/>
                        <w:bottom w:val="none" w:sz="0" w:space="0" w:color="auto"/>
                        <w:right w:val="none" w:sz="0" w:space="0" w:color="auto"/>
                      </w:divBdr>
                    </w:div>
                    <w:div w:id="1936091807">
                      <w:marLeft w:val="0"/>
                      <w:marRight w:val="0"/>
                      <w:marTop w:val="0"/>
                      <w:marBottom w:val="0"/>
                      <w:divBdr>
                        <w:top w:val="none" w:sz="0" w:space="0" w:color="auto"/>
                        <w:left w:val="none" w:sz="0" w:space="0" w:color="auto"/>
                        <w:bottom w:val="none" w:sz="0" w:space="0" w:color="auto"/>
                        <w:right w:val="none" w:sz="0" w:space="0" w:color="auto"/>
                      </w:divBdr>
                    </w:div>
                    <w:div w:id="2131631038">
                      <w:marLeft w:val="0"/>
                      <w:marRight w:val="0"/>
                      <w:marTop w:val="0"/>
                      <w:marBottom w:val="0"/>
                      <w:divBdr>
                        <w:top w:val="none" w:sz="0" w:space="0" w:color="auto"/>
                        <w:left w:val="none" w:sz="0" w:space="0" w:color="auto"/>
                        <w:bottom w:val="none" w:sz="0" w:space="0" w:color="auto"/>
                        <w:right w:val="none" w:sz="0" w:space="0" w:color="auto"/>
                      </w:divBdr>
                    </w:div>
                    <w:div w:id="1370840096">
                      <w:marLeft w:val="0"/>
                      <w:marRight w:val="0"/>
                      <w:marTop w:val="0"/>
                      <w:marBottom w:val="0"/>
                      <w:divBdr>
                        <w:top w:val="none" w:sz="0" w:space="0" w:color="auto"/>
                        <w:left w:val="none" w:sz="0" w:space="0" w:color="auto"/>
                        <w:bottom w:val="none" w:sz="0" w:space="0" w:color="auto"/>
                        <w:right w:val="none" w:sz="0" w:space="0" w:color="auto"/>
                      </w:divBdr>
                    </w:div>
                    <w:div w:id="1730759417">
                      <w:marLeft w:val="0"/>
                      <w:marRight w:val="0"/>
                      <w:marTop w:val="0"/>
                      <w:marBottom w:val="0"/>
                      <w:divBdr>
                        <w:top w:val="none" w:sz="0" w:space="0" w:color="auto"/>
                        <w:left w:val="none" w:sz="0" w:space="0" w:color="auto"/>
                        <w:bottom w:val="none" w:sz="0" w:space="0" w:color="auto"/>
                        <w:right w:val="none" w:sz="0" w:space="0" w:color="auto"/>
                      </w:divBdr>
                    </w:div>
                    <w:div w:id="1494955665">
                      <w:marLeft w:val="0"/>
                      <w:marRight w:val="0"/>
                      <w:marTop w:val="0"/>
                      <w:marBottom w:val="0"/>
                      <w:divBdr>
                        <w:top w:val="none" w:sz="0" w:space="0" w:color="auto"/>
                        <w:left w:val="none" w:sz="0" w:space="0" w:color="auto"/>
                        <w:bottom w:val="none" w:sz="0" w:space="0" w:color="auto"/>
                        <w:right w:val="none" w:sz="0" w:space="0" w:color="auto"/>
                      </w:divBdr>
                    </w:div>
                    <w:div w:id="1614285520">
                      <w:marLeft w:val="0"/>
                      <w:marRight w:val="0"/>
                      <w:marTop w:val="0"/>
                      <w:marBottom w:val="0"/>
                      <w:divBdr>
                        <w:top w:val="none" w:sz="0" w:space="0" w:color="auto"/>
                        <w:left w:val="none" w:sz="0" w:space="0" w:color="auto"/>
                        <w:bottom w:val="none" w:sz="0" w:space="0" w:color="auto"/>
                        <w:right w:val="none" w:sz="0" w:space="0" w:color="auto"/>
                      </w:divBdr>
                    </w:div>
                    <w:div w:id="1774400092">
                      <w:marLeft w:val="0"/>
                      <w:marRight w:val="0"/>
                      <w:marTop w:val="0"/>
                      <w:marBottom w:val="0"/>
                      <w:divBdr>
                        <w:top w:val="none" w:sz="0" w:space="0" w:color="auto"/>
                        <w:left w:val="none" w:sz="0" w:space="0" w:color="auto"/>
                        <w:bottom w:val="none" w:sz="0" w:space="0" w:color="auto"/>
                        <w:right w:val="none" w:sz="0" w:space="0" w:color="auto"/>
                      </w:divBdr>
                    </w:div>
                    <w:div w:id="297301917">
                      <w:marLeft w:val="0"/>
                      <w:marRight w:val="0"/>
                      <w:marTop w:val="0"/>
                      <w:marBottom w:val="0"/>
                      <w:divBdr>
                        <w:top w:val="none" w:sz="0" w:space="0" w:color="auto"/>
                        <w:left w:val="none" w:sz="0" w:space="0" w:color="auto"/>
                        <w:bottom w:val="none" w:sz="0" w:space="0" w:color="auto"/>
                        <w:right w:val="none" w:sz="0" w:space="0" w:color="auto"/>
                      </w:divBdr>
                    </w:div>
                    <w:div w:id="1734546897">
                      <w:marLeft w:val="0"/>
                      <w:marRight w:val="0"/>
                      <w:marTop w:val="0"/>
                      <w:marBottom w:val="0"/>
                      <w:divBdr>
                        <w:top w:val="none" w:sz="0" w:space="0" w:color="auto"/>
                        <w:left w:val="none" w:sz="0" w:space="0" w:color="auto"/>
                        <w:bottom w:val="none" w:sz="0" w:space="0" w:color="auto"/>
                        <w:right w:val="none" w:sz="0" w:space="0" w:color="auto"/>
                      </w:divBdr>
                    </w:div>
                    <w:div w:id="2100710934">
                      <w:marLeft w:val="0"/>
                      <w:marRight w:val="0"/>
                      <w:marTop w:val="0"/>
                      <w:marBottom w:val="0"/>
                      <w:divBdr>
                        <w:top w:val="none" w:sz="0" w:space="0" w:color="auto"/>
                        <w:left w:val="none" w:sz="0" w:space="0" w:color="auto"/>
                        <w:bottom w:val="none" w:sz="0" w:space="0" w:color="auto"/>
                        <w:right w:val="none" w:sz="0" w:space="0" w:color="auto"/>
                      </w:divBdr>
                    </w:div>
                    <w:div w:id="1308196502">
                      <w:marLeft w:val="0"/>
                      <w:marRight w:val="0"/>
                      <w:marTop w:val="0"/>
                      <w:marBottom w:val="0"/>
                      <w:divBdr>
                        <w:top w:val="none" w:sz="0" w:space="0" w:color="auto"/>
                        <w:left w:val="none" w:sz="0" w:space="0" w:color="auto"/>
                        <w:bottom w:val="none" w:sz="0" w:space="0" w:color="auto"/>
                        <w:right w:val="none" w:sz="0" w:space="0" w:color="auto"/>
                      </w:divBdr>
                    </w:div>
                    <w:div w:id="2002922406">
                      <w:marLeft w:val="0"/>
                      <w:marRight w:val="0"/>
                      <w:marTop w:val="0"/>
                      <w:marBottom w:val="0"/>
                      <w:divBdr>
                        <w:top w:val="none" w:sz="0" w:space="0" w:color="auto"/>
                        <w:left w:val="none" w:sz="0" w:space="0" w:color="auto"/>
                        <w:bottom w:val="none" w:sz="0" w:space="0" w:color="auto"/>
                        <w:right w:val="none" w:sz="0" w:space="0" w:color="auto"/>
                      </w:divBdr>
                    </w:div>
                    <w:div w:id="593436638">
                      <w:marLeft w:val="0"/>
                      <w:marRight w:val="0"/>
                      <w:marTop w:val="0"/>
                      <w:marBottom w:val="0"/>
                      <w:divBdr>
                        <w:top w:val="none" w:sz="0" w:space="0" w:color="auto"/>
                        <w:left w:val="none" w:sz="0" w:space="0" w:color="auto"/>
                        <w:bottom w:val="none" w:sz="0" w:space="0" w:color="auto"/>
                        <w:right w:val="none" w:sz="0" w:space="0" w:color="auto"/>
                      </w:divBdr>
                    </w:div>
                    <w:div w:id="412942768">
                      <w:marLeft w:val="0"/>
                      <w:marRight w:val="0"/>
                      <w:marTop w:val="0"/>
                      <w:marBottom w:val="0"/>
                      <w:divBdr>
                        <w:top w:val="none" w:sz="0" w:space="0" w:color="auto"/>
                        <w:left w:val="none" w:sz="0" w:space="0" w:color="auto"/>
                        <w:bottom w:val="none" w:sz="0" w:space="0" w:color="auto"/>
                        <w:right w:val="none" w:sz="0" w:space="0" w:color="auto"/>
                      </w:divBdr>
                    </w:div>
                    <w:div w:id="1219437660">
                      <w:marLeft w:val="0"/>
                      <w:marRight w:val="0"/>
                      <w:marTop w:val="0"/>
                      <w:marBottom w:val="0"/>
                      <w:divBdr>
                        <w:top w:val="none" w:sz="0" w:space="0" w:color="auto"/>
                        <w:left w:val="none" w:sz="0" w:space="0" w:color="auto"/>
                        <w:bottom w:val="none" w:sz="0" w:space="0" w:color="auto"/>
                        <w:right w:val="none" w:sz="0" w:space="0" w:color="auto"/>
                      </w:divBdr>
                    </w:div>
                    <w:div w:id="50613406">
                      <w:marLeft w:val="0"/>
                      <w:marRight w:val="0"/>
                      <w:marTop w:val="0"/>
                      <w:marBottom w:val="0"/>
                      <w:divBdr>
                        <w:top w:val="none" w:sz="0" w:space="0" w:color="auto"/>
                        <w:left w:val="none" w:sz="0" w:space="0" w:color="auto"/>
                        <w:bottom w:val="none" w:sz="0" w:space="0" w:color="auto"/>
                        <w:right w:val="none" w:sz="0" w:space="0" w:color="auto"/>
                      </w:divBdr>
                    </w:div>
                    <w:div w:id="1991786730">
                      <w:marLeft w:val="0"/>
                      <w:marRight w:val="0"/>
                      <w:marTop w:val="0"/>
                      <w:marBottom w:val="0"/>
                      <w:divBdr>
                        <w:top w:val="none" w:sz="0" w:space="0" w:color="auto"/>
                        <w:left w:val="none" w:sz="0" w:space="0" w:color="auto"/>
                        <w:bottom w:val="none" w:sz="0" w:space="0" w:color="auto"/>
                        <w:right w:val="none" w:sz="0" w:space="0" w:color="auto"/>
                      </w:divBdr>
                    </w:div>
                    <w:div w:id="1788548468">
                      <w:marLeft w:val="0"/>
                      <w:marRight w:val="0"/>
                      <w:marTop w:val="0"/>
                      <w:marBottom w:val="0"/>
                      <w:divBdr>
                        <w:top w:val="none" w:sz="0" w:space="0" w:color="auto"/>
                        <w:left w:val="none" w:sz="0" w:space="0" w:color="auto"/>
                        <w:bottom w:val="none" w:sz="0" w:space="0" w:color="auto"/>
                        <w:right w:val="none" w:sz="0" w:space="0" w:color="auto"/>
                      </w:divBdr>
                    </w:div>
                    <w:div w:id="435372278">
                      <w:marLeft w:val="0"/>
                      <w:marRight w:val="0"/>
                      <w:marTop w:val="0"/>
                      <w:marBottom w:val="0"/>
                      <w:divBdr>
                        <w:top w:val="none" w:sz="0" w:space="0" w:color="auto"/>
                        <w:left w:val="none" w:sz="0" w:space="0" w:color="auto"/>
                        <w:bottom w:val="none" w:sz="0" w:space="0" w:color="auto"/>
                        <w:right w:val="none" w:sz="0" w:space="0" w:color="auto"/>
                      </w:divBdr>
                    </w:div>
                    <w:div w:id="982346980">
                      <w:marLeft w:val="0"/>
                      <w:marRight w:val="0"/>
                      <w:marTop w:val="0"/>
                      <w:marBottom w:val="0"/>
                      <w:divBdr>
                        <w:top w:val="none" w:sz="0" w:space="0" w:color="auto"/>
                        <w:left w:val="none" w:sz="0" w:space="0" w:color="auto"/>
                        <w:bottom w:val="none" w:sz="0" w:space="0" w:color="auto"/>
                        <w:right w:val="none" w:sz="0" w:space="0" w:color="auto"/>
                      </w:divBdr>
                    </w:div>
                    <w:div w:id="251551713">
                      <w:marLeft w:val="0"/>
                      <w:marRight w:val="0"/>
                      <w:marTop w:val="0"/>
                      <w:marBottom w:val="0"/>
                      <w:divBdr>
                        <w:top w:val="none" w:sz="0" w:space="0" w:color="auto"/>
                        <w:left w:val="none" w:sz="0" w:space="0" w:color="auto"/>
                        <w:bottom w:val="none" w:sz="0" w:space="0" w:color="auto"/>
                        <w:right w:val="none" w:sz="0" w:space="0" w:color="auto"/>
                      </w:divBdr>
                    </w:div>
                    <w:div w:id="1646619032">
                      <w:marLeft w:val="0"/>
                      <w:marRight w:val="0"/>
                      <w:marTop w:val="0"/>
                      <w:marBottom w:val="0"/>
                      <w:divBdr>
                        <w:top w:val="none" w:sz="0" w:space="0" w:color="auto"/>
                        <w:left w:val="none" w:sz="0" w:space="0" w:color="auto"/>
                        <w:bottom w:val="none" w:sz="0" w:space="0" w:color="auto"/>
                        <w:right w:val="none" w:sz="0" w:space="0" w:color="auto"/>
                      </w:divBdr>
                    </w:div>
                    <w:div w:id="646709746">
                      <w:marLeft w:val="0"/>
                      <w:marRight w:val="0"/>
                      <w:marTop w:val="0"/>
                      <w:marBottom w:val="0"/>
                      <w:divBdr>
                        <w:top w:val="none" w:sz="0" w:space="0" w:color="auto"/>
                        <w:left w:val="none" w:sz="0" w:space="0" w:color="auto"/>
                        <w:bottom w:val="none" w:sz="0" w:space="0" w:color="auto"/>
                        <w:right w:val="none" w:sz="0" w:space="0" w:color="auto"/>
                      </w:divBdr>
                    </w:div>
                    <w:div w:id="582644758">
                      <w:marLeft w:val="0"/>
                      <w:marRight w:val="0"/>
                      <w:marTop w:val="0"/>
                      <w:marBottom w:val="0"/>
                      <w:divBdr>
                        <w:top w:val="none" w:sz="0" w:space="0" w:color="auto"/>
                        <w:left w:val="none" w:sz="0" w:space="0" w:color="auto"/>
                        <w:bottom w:val="none" w:sz="0" w:space="0" w:color="auto"/>
                        <w:right w:val="none" w:sz="0" w:space="0" w:color="auto"/>
                      </w:divBdr>
                    </w:div>
                    <w:div w:id="653722123">
                      <w:marLeft w:val="0"/>
                      <w:marRight w:val="0"/>
                      <w:marTop w:val="0"/>
                      <w:marBottom w:val="0"/>
                      <w:divBdr>
                        <w:top w:val="none" w:sz="0" w:space="0" w:color="auto"/>
                        <w:left w:val="none" w:sz="0" w:space="0" w:color="auto"/>
                        <w:bottom w:val="none" w:sz="0" w:space="0" w:color="auto"/>
                        <w:right w:val="none" w:sz="0" w:space="0" w:color="auto"/>
                      </w:divBdr>
                    </w:div>
                    <w:div w:id="1737437998">
                      <w:marLeft w:val="0"/>
                      <w:marRight w:val="0"/>
                      <w:marTop w:val="0"/>
                      <w:marBottom w:val="0"/>
                      <w:divBdr>
                        <w:top w:val="none" w:sz="0" w:space="0" w:color="auto"/>
                        <w:left w:val="none" w:sz="0" w:space="0" w:color="auto"/>
                        <w:bottom w:val="none" w:sz="0" w:space="0" w:color="auto"/>
                        <w:right w:val="none" w:sz="0" w:space="0" w:color="auto"/>
                      </w:divBdr>
                    </w:div>
                    <w:div w:id="200944764">
                      <w:marLeft w:val="0"/>
                      <w:marRight w:val="0"/>
                      <w:marTop w:val="0"/>
                      <w:marBottom w:val="0"/>
                      <w:divBdr>
                        <w:top w:val="none" w:sz="0" w:space="0" w:color="auto"/>
                        <w:left w:val="none" w:sz="0" w:space="0" w:color="auto"/>
                        <w:bottom w:val="none" w:sz="0" w:space="0" w:color="auto"/>
                        <w:right w:val="none" w:sz="0" w:space="0" w:color="auto"/>
                      </w:divBdr>
                    </w:div>
                    <w:div w:id="686254602">
                      <w:marLeft w:val="0"/>
                      <w:marRight w:val="0"/>
                      <w:marTop w:val="0"/>
                      <w:marBottom w:val="0"/>
                      <w:divBdr>
                        <w:top w:val="none" w:sz="0" w:space="0" w:color="auto"/>
                        <w:left w:val="none" w:sz="0" w:space="0" w:color="auto"/>
                        <w:bottom w:val="none" w:sz="0" w:space="0" w:color="auto"/>
                        <w:right w:val="none" w:sz="0" w:space="0" w:color="auto"/>
                      </w:divBdr>
                    </w:div>
                    <w:div w:id="564411130">
                      <w:marLeft w:val="0"/>
                      <w:marRight w:val="0"/>
                      <w:marTop w:val="0"/>
                      <w:marBottom w:val="0"/>
                      <w:divBdr>
                        <w:top w:val="none" w:sz="0" w:space="0" w:color="auto"/>
                        <w:left w:val="none" w:sz="0" w:space="0" w:color="auto"/>
                        <w:bottom w:val="none" w:sz="0" w:space="0" w:color="auto"/>
                        <w:right w:val="none" w:sz="0" w:space="0" w:color="auto"/>
                      </w:divBdr>
                    </w:div>
                    <w:div w:id="527370762">
                      <w:marLeft w:val="0"/>
                      <w:marRight w:val="0"/>
                      <w:marTop w:val="0"/>
                      <w:marBottom w:val="0"/>
                      <w:divBdr>
                        <w:top w:val="none" w:sz="0" w:space="0" w:color="auto"/>
                        <w:left w:val="none" w:sz="0" w:space="0" w:color="auto"/>
                        <w:bottom w:val="none" w:sz="0" w:space="0" w:color="auto"/>
                        <w:right w:val="none" w:sz="0" w:space="0" w:color="auto"/>
                      </w:divBdr>
                    </w:div>
                    <w:div w:id="959342074">
                      <w:marLeft w:val="0"/>
                      <w:marRight w:val="0"/>
                      <w:marTop w:val="0"/>
                      <w:marBottom w:val="0"/>
                      <w:divBdr>
                        <w:top w:val="none" w:sz="0" w:space="0" w:color="auto"/>
                        <w:left w:val="none" w:sz="0" w:space="0" w:color="auto"/>
                        <w:bottom w:val="none" w:sz="0" w:space="0" w:color="auto"/>
                        <w:right w:val="none" w:sz="0" w:space="0" w:color="auto"/>
                      </w:divBdr>
                    </w:div>
                    <w:div w:id="1357661154">
                      <w:marLeft w:val="0"/>
                      <w:marRight w:val="0"/>
                      <w:marTop w:val="0"/>
                      <w:marBottom w:val="0"/>
                      <w:divBdr>
                        <w:top w:val="none" w:sz="0" w:space="0" w:color="auto"/>
                        <w:left w:val="none" w:sz="0" w:space="0" w:color="auto"/>
                        <w:bottom w:val="none" w:sz="0" w:space="0" w:color="auto"/>
                        <w:right w:val="none" w:sz="0" w:space="0" w:color="auto"/>
                      </w:divBdr>
                    </w:div>
                    <w:div w:id="1376154699">
                      <w:marLeft w:val="0"/>
                      <w:marRight w:val="0"/>
                      <w:marTop w:val="0"/>
                      <w:marBottom w:val="0"/>
                      <w:divBdr>
                        <w:top w:val="none" w:sz="0" w:space="0" w:color="auto"/>
                        <w:left w:val="none" w:sz="0" w:space="0" w:color="auto"/>
                        <w:bottom w:val="none" w:sz="0" w:space="0" w:color="auto"/>
                        <w:right w:val="none" w:sz="0" w:space="0" w:color="auto"/>
                      </w:divBdr>
                    </w:div>
                    <w:div w:id="107549541">
                      <w:marLeft w:val="0"/>
                      <w:marRight w:val="0"/>
                      <w:marTop w:val="0"/>
                      <w:marBottom w:val="0"/>
                      <w:divBdr>
                        <w:top w:val="none" w:sz="0" w:space="0" w:color="auto"/>
                        <w:left w:val="none" w:sz="0" w:space="0" w:color="auto"/>
                        <w:bottom w:val="none" w:sz="0" w:space="0" w:color="auto"/>
                        <w:right w:val="none" w:sz="0" w:space="0" w:color="auto"/>
                      </w:divBdr>
                    </w:div>
                    <w:div w:id="212616529">
                      <w:marLeft w:val="0"/>
                      <w:marRight w:val="0"/>
                      <w:marTop w:val="0"/>
                      <w:marBottom w:val="0"/>
                      <w:divBdr>
                        <w:top w:val="none" w:sz="0" w:space="0" w:color="auto"/>
                        <w:left w:val="none" w:sz="0" w:space="0" w:color="auto"/>
                        <w:bottom w:val="none" w:sz="0" w:space="0" w:color="auto"/>
                        <w:right w:val="none" w:sz="0" w:space="0" w:color="auto"/>
                      </w:divBdr>
                    </w:div>
                    <w:div w:id="1314674302">
                      <w:marLeft w:val="0"/>
                      <w:marRight w:val="0"/>
                      <w:marTop w:val="0"/>
                      <w:marBottom w:val="0"/>
                      <w:divBdr>
                        <w:top w:val="none" w:sz="0" w:space="0" w:color="auto"/>
                        <w:left w:val="none" w:sz="0" w:space="0" w:color="auto"/>
                        <w:bottom w:val="none" w:sz="0" w:space="0" w:color="auto"/>
                        <w:right w:val="none" w:sz="0" w:space="0" w:color="auto"/>
                      </w:divBdr>
                    </w:div>
                    <w:div w:id="897983000">
                      <w:marLeft w:val="0"/>
                      <w:marRight w:val="0"/>
                      <w:marTop w:val="0"/>
                      <w:marBottom w:val="0"/>
                      <w:divBdr>
                        <w:top w:val="none" w:sz="0" w:space="0" w:color="auto"/>
                        <w:left w:val="none" w:sz="0" w:space="0" w:color="auto"/>
                        <w:bottom w:val="none" w:sz="0" w:space="0" w:color="auto"/>
                        <w:right w:val="none" w:sz="0" w:space="0" w:color="auto"/>
                      </w:divBdr>
                    </w:div>
                    <w:div w:id="354964137">
                      <w:marLeft w:val="0"/>
                      <w:marRight w:val="0"/>
                      <w:marTop w:val="0"/>
                      <w:marBottom w:val="0"/>
                      <w:divBdr>
                        <w:top w:val="none" w:sz="0" w:space="0" w:color="auto"/>
                        <w:left w:val="none" w:sz="0" w:space="0" w:color="auto"/>
                        <w:bottom w:val="none" w:sz="0" w:space="0" w:color="auto"/>
                        <w:right w:val="none" w:sz="0" w:space="0" w:color="auto"/>
                      </w:divBdr>
                    </w:div>
                    <w:div w:id="977493400">
                      <w:marLeft w:val="0"/>
                      <w:marRight w:val="0"/>
                      <w:marTop w:val="0"/>
                      <w:marBottom w:val="0"/>
                      <w:divBdr>
                        <w:top w:val="none" w:sz="0" w:space="0" w:color="auto"/>
                        <w:left w:val="none" w:sz="0" w:space="0" w:color="auto"/>
                        <w:bottom w:val="none" w:sz="0" w:space="0" w:color="auto"/>
                        <w:right w:val="none" w:sz="0" w:space="0" w:color="auto"/>
                      </w:divBdr>
                    </w:div>
                    <w:div w:id="1003434286">
                      <w:marLeft w:val="0"/>
                      <w:marRight w:val="0"/>
                      <w:marTop w:val="0"/>
                      <w:marBottom w:val="0"/>
                      <w:divBdr>
                        <w:top w:val="none" w:sz="0" w:space="0" w:color="auto"/>
                        <w:left w:val="none" w:sz="0" w:space="0" w:color="auto"/>
                        <w:bottom w:val="none" w:sz="0" w:space="0" w:color="auto"/>
                        <w:right w:val="none" w:sz="0" w:space="0" w:color="auto"/>
                      </w:divBdr>
                    </w:div>
                    <w:div w:id="1350334391">
                      <w:marLeft w:val="0"/>
                      <w:marRight w:val="0"/>
                      <w:marTop w:val="0"/>
                      <w:marBottom w:val="0"/>
                      <w:divBdr>
                        <w:top w:val="none" w:sz="0" w:space="0" w:color="auto"/>
                        <w:left w:val="none" w:sz="0" w:space="0" w:color="auto"/>
                        <w:bottom w:val="none" w:sz="0" w:space="0" w:color="auto"/>
                        <w:right w:val="none" w:sz="0" w:space="0" w:color="auto"/>
                      </w:divBdr>
                    </w:div>
                    <w:div w:id="1670907274">
                      <w:marLeft w:val="0"/>
                      <w:marRight w:val="0"/>
                      <w:marTop w:val="0"/>
                      <w:marBottom w:val="0"/>
                      <w:divBdr>
                        <w:top w:val="none" w:sz="0" w:space="0" w:color="auto"/>
                        <w:left w:val="none" w:sz="0" w:space="0" w:color="auto"/>
                        <w:bottom w:val="none" w:sz="0" w:space="0" w:color="auto"/>
                        <w:right w:val="none" w:sz="0" w:space="0" w:color="auto"/>
                      </w:divBdr>
                    </w:div>
                    <w:div w:id="20537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2400">
      <w:bodyDiv w:val="1"/>
      <w:marLeft w:val="0"/>
      <w:marRight w:val="0"/>
      <w:marTop w:val="0"/>
      <w:marBottom w:val="0"/>
      <w:divBdr>
        <w:top w:val="none" w:sz="0" w:space="0" w:color="auto"/>
        <w:left w:val="none" w:sz="0" w:space="0" w:color="auto"/>
        <w:bottom w:val="none" w:sz="0" w:space="0" w:color="auto"/>
        <w:right w:val="none" w:sz="0" w:space="0" w:color="auto"/>
      </w:divBdr>
    </w:div>
    <w:div w:id="1155149987">
      <w:bodyDiv w:val="1"/>
      <w:marLeft w:val="0"/>
      <w:marRight w:val="0"/>
      <w:marTop w:val="0"/>
      <w:marBottom w:val="0"/>
      <w:divBdr>
        <w:top w:val="none" w:sz="0" w:space="0" w:color="auto"/>
        <w:left w:val="none" w:sz="0" w:space="0" w:color="auto"/>
        <w:bottom w:val="none" w:sz="0" w:space="0" w:color="auto"/>
        <w:right w:val="none" w:sz="0" w:space="0" w:color="auto"/>
      </w:divBdr>
      <w:divsChild>
        <w:div w:id="975989578">
          <w:marLeft w:val="0"/>
          <w:marRight w:val="0"/>
          <w:marTop w:val="0"/>
          <w:marBottom w:val="0"/>
          <w:divBdr>
            <w:top w:val="none" w:sz="0" w:space="0" w:color="auto"/>
            <w:left w:val="none" w:sz="0" w:space="0" w:color="auto"/>
            <w:bottom w:val="none" w:sz="0" w:space="0" w:color="auto"/>
            <w:right w:val="none" w:sz="0" w:space="0" w:color="auto"/>
          </w:divBdr>
          <w:divsChild>
            <w:div w:id="265626541">
              <w:marLeft w:val="0"/>
              <w:marRight w:val="0"/>
              <w:marTop w:val="0"/>
              <w:marBottom w:val="0"/>
              <w:divBdr>
                <w:top w:val="none" w:sz="0" w:space="0" w:color="auto"/>
                <w:left w:val="none" w:sz="0" w:space="0" w:color="auto"/>
                <w:bottom w:val="none" w:sz="0" w:space="0" w:color="auto"/>
                <w:right w:val="none" w:sz="0" w:space="0" w:color="auto"/>
              </w:divBdr>
            </w:div>
            <w:div w:id="798837159">
              <w:marLeft w:val="0"/>
              <w:marRight w:val="0"/>
              <w:marTop w:val="0"/>
              <w:marBottom w:val="0"/>
              <w:divBdr>
                <w:top w:val="none" w:sz="0" w:space="0" w:color="auto"/>
                <w:left w:val="none" w:sz="0" w:space="0" w:color="auto"/>
                <w:bottom w:val="none" w:sz="0" w:space="0" w:color="auto"/>
                <w:right w:val="none" w:sz="0" w:space="0" w:color="auto"/>
              </w:divBdr>
            </w:div>
          </w:divsChild>
        </w:div>
        <w:div w:id="745103952">
          <w:marLeft w:val="0"/>
          <w:marRight w:val="0"/>
          <w:marTop w:val="0"/>
          <w:marBottom w:val="0"/>
          <w:divBdr>
            <w:top w:val="none" w:sz="0" w:space="0" w:color="auto"/>
            <w:left w:val="none" w:sz="0" w:space="0" w:color="auto"/>
            <w:bottom w:val="none" w:sz="0" w:space="0" w:color="auto"/>
            <w:right w:val="none" w:sz="0" w:space="0" w:color="auto"/>
          </w:divBdr>
          <w:divsChild>
            <w:div w:id="29916727">
              <w:marLeft w:val="0"/>
              <w:marRight w:val="0"/>
              <w:marTop w:val="0"/>
              <w:marBottom w:val="0"/>
              <w:divBdr>
                <w:top w:val="none" w:sz="0" w:space="0" w:color="auto"/>
                <w:left w:val="none" w:sz="0" w:space="0" w:color="auto"/>
                <w:bottom w:val="none" w:sz="0" w:space="0" w:color="auto"/>
                <w:right w:val="none" w:sz="0" w:space="0" w:color="auto"/>
              </w:divBdr>
              <w:divsChild>
                <w:div w:id="1061369434">
                  <w:marLeft w:val="0"/>
                  <w:marRight w:val="0"/>
                  <w:marTop w:val="0"/>
                  <w:marBottom w:val="0"/>
                  <w:divBdr>
                    <w:top w:val="none" w:sz="0" w:space="0" w:color="auto"/>
                    <w:left w:val="none" w:sz="0" w:space="0" w:color="auto"/>
                    <w:bottom w:val="none" w:sz="0" w:space="0" w:color="auto"/>
                    <w:right w:val="none" w:sz="0" w:space="0" w:color="auto"/>
                  </w:divBdr>
                  <w:divsChild>
                    <w:div w:id="403188781">
                      <w:marLeft w:val="0"/>
                      <w:marRight w:val="0"/>
                      <w:marTop w:val="0"/>
                      <w:marBottom w:val="0"/>
                      <w:divBdr>
                        <w:top w:val="none" w:sz="0" w:space="0" w:color="auto"/>
                        <w:left w:val="none" w:sz="0" w:space="0" w:color="auto"/>
                        <w:bottom w:val="none" w:sz="0" w:space="0" w:color="auto"/>
                        <w:right w:val="none" w:sz="0" w:space="0" w:color="auto"/>
                      </w:divBdr>
                    </w:div>
                    <w:div w:id="1600137286">
                      <w:marLeft w:val="0"/>
                      <w:marRight w:val="0"/>
                      <w:marTop w:val="0"/>
                      <w:marBottom w:val="0"/>
                      <w:divBdr>
                        <w:top w:val="none" w:sz="0" w:space="0" w:color="auto"/>
                        <w:left w:val="none" w:sz="0" w:space="0" w:color="auto"/>
                        <w:bottom w:val="none" w:sz="0" w:space="0" w:color="auto"/>
                        <w:right w:val="none" w:sz="0" w:space="0" w:color="auto"/>
                      </w:divBdr>
                    </w:div>
                    <w:div w:id="722217559">
                      <w:marLeft w:val="0"/>
                      <w:marRight w:val="0"/>
                      <w:marTop w:val="0"/>
                      <w:marBottom w:val="0"/>
                      <w:divBdr>
                        <w:top w:val="none" w:sz="0" w:space="0" w:color="auto"/>
                        <w:left w:val="none" w:sz="0" w:space="0" w:color="auto"/>
                        <w:bottom w:val="none" w:sz="0" w:space="0" w:color="auto"/>
                        <w:right w:val="none" w:sz="0" w:space="0" w:color="auto"/>
                      </w:divBdr>
                    </w:div>
                    <w:div w:id="1435247638">
                      <w:marLeft w:val="0"/>
                      <w:marRight w:val="0"/>
                      <w:marTop w:val="0"/>
                      <w:marBottom w:val="0"/>
                      <w:divBdr>
                        <w:top w:val="none" w:sz="0" w:space="0" w:color="auto"/>
                        <w:left w:val="none" w:sz="0" w:space="0" w:color="auto"/>
                        <w:bottom w:val="none" w:sz="0" w:space="0" w:color="auto"/>
                        <w:right w:val="none" w:sz="0" w:space="0" w:color="auto"/>
                      </w:divBdr>
                    </w:div>
                    <w:div w:id="1784228885">
                      <w:marLeft w:val="0"/>
                      <w:marRight w:val="0"/>
                      <w:marTop w:val="0"/>
                      <w:marBottom w:val="0"/>
                      <w:divBdr>
                        <w:top w:val="none" w:sz="0" w:space="0" w:color="auto"/>
                        <w:left w:val="none" w:sz="0" w:space="0" w:color="auto"/>
                        <w:bottom w:val="none" w:sz="0" w:space="0" w:color="auto"/>
                        <w:right w:val="none" w:sz="0" w:space="0" w:color="auto"/>
                      </w:divBdr>
                    </w:div>
                    <w:div w:id="915630419">
                      <w:marLeft w:val="0"/>
                      <w:marRight w:val="0"/>
                      <w:marTop w:val="0"/>
                      <w:marBottom w:val="0"/>
                      <w:divBdr>
                        <w:top w:val="none" w:sz="0" w:space="0" w:color="auto"/>
                        <w:left w:val="none" w:sz="0" w:space="0" w:color="auto"/>
                        <w:bottom w:val="none" w:sz="0" w:space="0" w:color="auto"/>
                        <w:right w:val="none" w:sz="0" w:space="0" w:color="auto"/>
                      </w:divBdr>
                    </w:div>
                    <w:div w:id="892158638">
                      <w:marLeft w:val="0"/>
                      <w:marRight w:val="0"/>
                      <w:marTop w:val="0"/>
                      <w:marBottom w:val="0"/>
                      <w:divBdr>
                        <w:top w:val="none" w:sz="0" w:space="0" w:color="auto"/>
                        <w:left w:val="none" w:sz="0" w:space="0" w:color="auto"/>
                        <w:bottom w:val="none" w:sz="0" w:space="0" w:color="auto"/>
                        <w:right w:val="none" w:sz="0" w:space="0" w:color="auto"/>
                      </w:divBdr>
                    </w:div>
                    <w:div w:id="664862857">
                      <w:marLeft w:val="0"/>
                      <w:marRight w:val="0"/>
                      <w:marTop w:val="0"/>
                      <w:marBottom w:val="0"/>
                      <w:divBdr>
                        <w:top w:val="none" w:sz="0" w:space="0" w:color="auto"/>
                        <w:left w:val="none" w:sz="0" w:space="0" w:color="auto"/>
                        <w:bottom w:val="none" w:sz="0" w:space="0" w:color="auto"/>
                        <w:right w:val="none" w:sz="0" w:space="0" w:color="auto"/>
                      </w:divBdr>
                    </w:div>
                    <w:div w:id="56174158">
                      <w:marLeft w:val="0"/>
                      <w:marRight w:val="0"/>
                      <w:marTop w:val="0"/>
                      <w:marBottom w:val="0"/>
                      <w:divBdr>
                        <w:top w:val="none" w:sz="0" w:space="0" w:color="auto"/>
                        <w:left w:val="none" w:sz="0" w:space="0" w:color="auto"/>
                        <w:bottom w:val="none" w:sz="0" w:space="0" w:color="auto"/>
                        <w:right w:val="none" w:sz="0" w:space="0" w:color="auto"/>
                      </w:divBdr>
                    </w:div>
                    <w:div w:id="95099985">
                      <w:marLeft w:val="0"/>
                      <w:marRight w:val="0"/>
                      <w:marTop w:val="0"/>
                      <w:marBottom w:val="0"/>
                      <w:divBdr>
                        <w:top w:val="none" w:sz="0" w:space="0" w:color="auto"/>
                        <w:left w:val="none" w:sz="0" w:space="0" w:color="auto"/>
                        <w:bottom w:val="none" w:sz="0" w:space="0" w:color="auto"/>
                        <w:right w:val="none" w:sz="0" w:space="0" w:color="auto"/>
                      </w:divBdr>
                    </w:div>
                    <w:div w:id="1444349699">
                      <w:marLeft w:val="0"/>
                      <w:marRight w:val="0"/>
                      <w:marTop w:val="0"/>
                      <w:marBottom w:val="0"/>
                      <w:divBdr>
                        <w:top w:val="none" w:sz="0" w:space="0" w:color="auto"/>
                        <w:left w:val="none" w:sz="0" w:space="0" w:color="auto"/>
                        <w:bottom w:val="none" w:sz="0" w:space="0" w:color="auto"/>
                        <w:right w:val="none" w:sz="0" w:space="0" w:color="auto"/>
                      </w:divBdr>
                    </w:div>
                    <w:div w:id="317657689">
                      <w:marLeft w:val="0"/>
                      <w:marRight w:val="0"/>
                      <w:marTop w:val="0"/>
                      <w:marBottom w:val="0"/>
                      <w:divBdr>
                        <w:top w:val="none" w:sz="0" w:space="0" w:color="auto"/>
                        <w:left w:val="none" w:sz="0" w:space="0" w:color="auto"/>
                        <w:bottom w:val="none" w:sz="0" w:space="0" w:color="auto"/>
                        <w:right w:val="none" w:sz="0" w:space="0" w:color="auto"/>
                      </w:divBdr>
                    </w:div>
                    <w:div w:id="1789007660">
                      <w:marLeft w:val="0"/>
                      <w:marRight w:val="0"/>
                      <w:marTop w:val="0"/>
                      <w:marBottom w:val="0"/>
                      <w:divBdr>
                        <w:top w:val="none" w:sz="0" w:space="0" w:color="auto"/>
                        <w:left w:val="none" w:sz="0" w:space="0" w:color="auto"/>
                        <w:bottom w:val="none" w:sz="0" w:space="0" w:color="auto"/>
                        <w:right w:val="none" w:sz="0" w:space="0" w:color="auto"/>
                      </w:divBdr>
                    </w:div>
                    <w:div w:id="74017813">
                      <w:marLeft w:val="0"/>
                      <w:marRight w:val="0"/>
                      <w:marTop w:val="0"/>
                      <w:marBottom w:val="0"/>
                      <w:divBdr>
                        <w:top w:val="none" w:sz="0" w:space="0" w:color="auto"/>
                        <w:left w:val="none" w:sz="0" w:space="0" w:color="auto"/>
                        <w:bottom w:val="none" w:sz="0" w:space="0" w:color="auto"/>
                        <w:right w:val="none" w:sz="0" w:space="0" w:color="auto"/>
                      </w:divBdr>
                    </w:div>
                    <w:div w:id="15545086">
                      <w:marLeft w:val="0"/>
                      <w:marRight w:val="0"/>
                      <w:marTop w:val="0"/>
                      <w:marBottom w:val="0"/>
                      <w:divBdr>
                        <w:top w:val="none" w:sz="0" w:space="0" w:color="auto"/>
                        <w:left w:val="none" w:sz="0" w:space="0" w:color="auto"/>
                        <w:bottom w:val="none" w:sz="0" w:space="0" w:color="auto"/>
                        <w:right w:val="none" w:sz="0" w:space="0" w:color="auto"/>
                      </w:divBdr>
                    </w:div>
                    <w:div w:id="1069956651">
                      <w:marLeft w:val="0"/>
                      <w:marRight w:val="0"/>
                      <w:marTop w:val="0"/>
                      <w:marBottom w:val="0"/>
                      <w:divBdr>
                        <w:top w:val="none" w:sz="0" w:space="0" w:color="auto"/>
                        <w:left w:val="none" w:sz="0" w:space="0" w:color="auto"/>
                        <w:bottom w:val="none" w:sz="0" w:space="0" w:color="auto"/>
                        <w:right w:val="none" w:sz="0" w:space="0" w:color="auto"/>
                      </w:divBdr>
                    </w:div>
                    <w:div w:id="114251887">
                      <w:marLeft w:val="0"/>
                      <w:marRight w:val="0"/>
                      <w:marTop w:val="0"/>
                      <w:marBottom w:val="0"/>
                      <w:divBdr>
                        <w:top w:val="none" w:sz="0" w:space="0" w:color="auto"/>
                        <w:left w:val="none" w:sz="0" w:space="0" w:color="auto"/>
                        <w:bottom w:val="none" w:sz="0" w:space="0" w:color="auto"/>
                        <w:right w:val="none" w:sz="0" w:space="0" w:color="auto"/>
                      </w:divBdr>
                    </w:div>
                    <w:div w:id="816610771">
                      <w:marLeft w:val="0"/>
                      <w:marRight w:val="0"/>
                      <w:marTop w:val="0"/>
                      <w:marBottom w:val="0"/>
                      <w:divBdr>
                        <w:top w:val="none" w:sz="0" w:space="0" w:color="auto"/>
                        <w:left w:val="none" w:sz="0" w:space="0" w:color="auto"/>
                        <w:bottom w:val="none" w:sz="0" w:space="0" w:color="auto"/>
                        <w:right w:val="none" w:sz="0" w:space="0" w:color="auto"/>
                      </w:divBdr>
                    </w:div>
                    <w:div w:id="803347671">
                      <w:marLeft w:val="0"/>
                      <w:marRight w:val="0"/>
                      <w:marTop w:val="0"/>
                      <w:marBottom w:val="0"/>
                      <w:divBdr>
                        <w:top w:val="none" w:sz="0" w:space="0" w:color="auto"/>
                        <w:left w:val="none" w:sz="0" w:space="0" w:color="auto"/>
                        <w:bottom w:val="none" w:sz="0" w:space="0" w:color="auto"/>
                        <w:right w:val="none" w:sz="0" w:space="0" w:color="auto"/>
                      </w:divBdr>
                    </w:div>
                    <w:div w:id="1958827639">
                      <w:marLeft w:val="0"/>
                      <w:marRight w:val="0"/>
                      <w:marTop w:val="0"/>
                      <w:marBottom w:val="0"/>
                      <w:divBdr>
                        <w:top w:val="none" w:sz="0" w:space="0" w:color="auto"/>
                        <w:left w:val="none" w:sz="0" w:space="0" w:color="auto"/>
                        <w:bottom w:val="none" w:sz="0" w:space="0" w:color="auto"/>
                        <w:right w:val="none" w:sz="0" w:space="0" w:color="auto"/>
                      </w:divBdr>
                    </w:div>
                    <w:div w:id="850607790">
                      <w:marLeft w:val="0"/>
                      <w:marRight w:val="0"/>
                      <w:marTop w:val="0"/>
                      <w:marBottom w:val="0"/>
                      <w:divBdr>
                        <w:top w:val="none" w:sz="0" w:space="0" w:color="auto"/>
                        <w:left w:val="none" w:sz="0" w:space="0" w:color="auto"/>
                        <w:bottom w:val="none" w:sz="0" w:space="0" w:color="auto"/>
                        <w:right w:val="none" w:sz="0" w:space="0" w:color="auto"/>
                      </w:divBdr>
                    </w:div>
                    <w:div w:id="571426941">
                      <w:marLeft w:val="0"/>
                      <w:marRight w:val="0"/>
                      <w:marTop w:val="0"/>
                      <w:marBottom w:val="0"/>
                      <w:divBdr>
                        <w:top w:val="none" w:sz="0" w:space="0" w:color="auto"/>
                        <w:left w:val="none" w:sz="0" w:space="0" w:color="auto"/>
                        <w:bottom w:val="none" w:sz="0" w:space="0" w:color="auto"/>
                        <w:right w:val="none" w:sz="0" w:space="0" w:color="auto"/>
                      </w:divBdr>
                    </w:div>
                    <w:div w:id="200553179">
                      <w:marLeft w:val="0"/>
                      <w:marRight w:val="0"/>
                      <w:marTop w:val="0"/>
                      <w:marBottom w:val="0"/>
                      <w:divBdr>
                        <w:top w:val="none" w:sz="0" w:space="0" w:color="auto"/>
                        <w:left w:val="none" w:sz="0" w:space="0" w:color="auto"/>
                        <w:bottom w:val="none" w:sz="0" w:space="0" w:color="auto"/>
                        <w:right w:val="none" w:sz="0" w:space="0" w:color="auto"/>
                      </w:divBdr>
                    </w:div>
                    <w:div w:id="319963327">
                      <w:marLeft w:val="0"/>
                      <w:marRight w:val="0"/>
                      <w:marTop w:val="0"/>
                      <w:marBottom w:val="0"/>
                      <w:divBdr>
                        <w:top w:val="none" w:sz="0" w:space="0" w:color="auto"/>
                        <w:left w:val="none" w:sz="0" w:space="0" w:color="auto"/>
                        <w:bottom w:val="none" w:sz="0" w:space="0" w:color="auto"/>
                        <w:right w:val="none" w:sz="0" w:space="0" w:color="auto"/>
                      </w:divBdr>
                    </w:div>
                    <w:div w:id="1936785728">
                      <w:marLeft w:val="0"/>
                      <w:marRight w:val="0"/>
                      <w:marTop w:val="0"/>
                      <w:marBottom w:val="0"/>
                      <w:divBdr>
                        <w:top w:val="none" w:sz="0" w:space="0" w:color="auto"/>
                        <w:left w:val="none" w:sz="0" w:space="0" w:color="auto"/>
                        <w:bottom w:val="none" w:sz="0" w:space="0" w:color="auto"/>
                        <w:right w:val="none" w:sz="0" w:space="0" w:color="auto"/>
                      </w:divBdr>
                    </w:div>
                    <w:div w:id="2052919078">
                      <w:marLeft w:val="0"/>
                      <w:marRight w:val="0"/>
                      <w:marTop w:val="0"/>
                      <w:marBottom w:val="0"/>
                      <w:divBdr>
                        <w:top w:val="none" w:sz="0" w:space="0" w:color="auto"/>
                        <w:left w:val="none" w:sz="0" w:space="0" w:color="auto"/>
                        <w:bottom w:val="none" w:sz="0" w:space="0" w:color="auto"/>
                        <w:right w:val="none" w:sz="0" w:space="0" w:color="auto"/>
                      </w:divBdr>
                    </w:div>
                    <w:div w:id="546332058">
                      <w:marLeft w:val="0"/>
                      <w:marRight w:val="0"/>
                      <w:marTop w:val="0"/>
                      <w:marBottom w:val="0"/>
                      <w:divBdr>
                        <w:top w:val="none" w:sz="0" w:space="0" w:color="auto"/>
                        <w:left w:val="none" w:sz="0" w:space="0" w:color="auto"/>
                        <w:bottom w:val="none" w:sz="0" w:space="0" w:color="auto"/>
                        <w:right w:val="none" w:sz="0" w:space="0" w:color="auto"/>
                      </w:divBdr>
                    </w:div>
                    <w:div w:id="1962179257">
                      <w:marLeft w:val="0"/>
                      <w:marRight w:val="0"/>
                      <w:marTop w:val="0"/>
                      <w:marBottom w:val="0"/>
                      <w:divBdr>
                        <w:top w:val="none" w:sz="0" w:space="0" w:color="auto"/>
                        <w:left w:val="none" w:sz="0" w:space="0" w:color="auto"/>
                        <w:bottom w:val="none" w:sz="0" w:space="0" w:color="auto"/>
                        <w:right w:val="none" w:sz="0" w:space="0" w:color="auto"/>
                      </w:divBdr>
                    </w:div>
                    <w:div w:id="627199336">
                      <w:marLeft w:val="0"/>
                      <w:marRight w:val="0"/>
                      <w:marTop w:val="0"/>
                      <w:marBottom w:val="0"/>
                      <w:divBdr>
                        <w:top w:val="none" w:sz="0" w:space="0" w:color="auto"/>
                        <w:left w:val="none" w:sz="0" w:space="0" w:color="auto"/>
                        <w:bottom w:val="none" w:sz="0" w:space="0" w:color="auto"/>
                        <w:right w:val="none" w:sz="0" w:space="0" w:color="auto"/>
                      </w:divBdr>
                    </w:div>
                    <w:div w:id="661472457">
                      <w:marLeft w:val="0"/>
                      <w:marRight w:val="0"/>
                      <w:marTop w:val="0"/>
                      <w:marBottom w:val="0"/>
                      <w:divBdr>
                        <w:top w:val="none" w:sz="0" w:space="0" w:color="auto"/>
                        <w:left w:val="none" w:sz="0" w:space="0" w:color="auto"/>
                        <w:bottom w:val="none" w:sz="0" w:space="0" w:color="auto"/>
                        <w:right w:val="none" w:sz="0" w:space="0" w:color="auto"/>
                      </w:divBdr>
                    </w:div>
                    <w:div w:id="1589314616">
                      <w:marLeft w:val="0"/>
                      <w:marRight w:val="0"/>
                      <w:marTop w:val="0"/>
                      <w:marBottom w:val="0"/>
                      <w:divBdr>
                        <w:top w:val="none" w:sz="0" w:space="0" w:color="auto"/>
                        <w:left w:val="none" w:sz="0" w:space="0" w:color="auto"/>
                        <w:bottom w:val="none" w:sz="0" w:space="0" w:color="auto"/>
                        <w:right w:val="none" w:sz="0" w:space="0" w:color="auto"/>
                      </w:divBdr>
                    </w:div>
                    <w:div w:id="1431773927">
                      <w:marLeft w:val="0"/>
                      <w:marRight w:val="0"/>
                      <w:marTop w:val="0"/>
                      <w:marBottom w:val="0"/>
                      <w:divBdr>
                        <w:top w:val="none" w:sz="0" w:space="0" w:color="auto"/>
                        <w:left w:val="none" w:sz="0" w:space="0" w:color="auto"/>
                        <w:bottom w:val="none" w:sz="0" w:space="0" w:color="auto"/>
                        <w:right w:val="none" w:sz="0" w:space="0" w:color="auto"/>
                      </w:divBdr>
                    </w:div>
                    <w:div w:id="466244468">
                      <w:marLeft w:val="0"/>
                      <w:marRight w:val="0"/>
                      <w:marTop w:val="0"/>
                      <w:marBottom w:val="0"/>
                      <w:divBdr>
                        <w:top w:val="none" w:sz="0" w:space="0" w:color="auto"/>
                        <w:left w:val="none" w:sz="0" w:space="0" w:color="auto"/>
                        <w:bottom w:val="none" w:sz="0" w:space="0" w:color="auto"/>
                        <w:right w:val="none" w:sz="0" w:space="0" w:color="auto"/>
                      </w:divBdr>
                    </w:div>
                    <w:div w:id="973875319">
                      <w:marLeft w:val="0"/>
                      <w:marRight w:val="0"/>
                      <w:marTop w:val="0"/>
                      <w:marBottom w:val="0"/>
                      <w:divBdr>
                        <w:top w:val="none" w:sz="0" w:space="0" w:color="auto"/>
                        <w:left w:val="none" w:sz="0" w:space="0" w:color="auto"/>
                        <w:bottom w:val="none" w:sz="0" w:space="0" w:color="auto"/>
                        <w:right w:val="none" w:sz="0" w:space="0" w:color="auto"/>
                      </w:divBdr>
                    </w:div>
                    <w:div w:id="2131823648">
                      <w:marLeft w:val="0"/>
                      <w:marRight w:val="0"/>
                      <w:marTop w:val="0"/>
                      <w:marBottom w:val="0"/>
                      <w:divBdr>
                        <w:top w:val="none" w:sz="0" w:space="0" w:color="auto"/>
                        <w:left w:val="none" w:sz="0" w:space="0" w:color="auto"/>
                        <w:bottom w:val="none" w:sz="0" w:space="0" w:color="auto"/>
                        <w:right w:val="none" w:sz="0" w:space="0" w:color="auto"/>
                      </w:divBdr>
                    </w:div>
                    <w:div w:id="1098789329">
                      <w:marLeft w:val="0"/>
                      <w:marRight w:val="0"/>
                      <w:marTop w:val="0"/>
                      <w:marBottom w:val="0"/>
                      <w:divBdr>
                        <w:top w:val="none" w:sz="0" w:space="0" w:color="auto"/>
                        <w:left w:val="none" w:sz="0" w:space="0" w:color="auto"/>
                        <w:bottom w:val="none" w:sz="0" w:space="0" w:color="auto"/>
                        <w:right w:val="none" w:sz="0" w:space="0" w:color="auto"/>
                      </w:divBdr>
                    </w:div>
                    <w:div w:id="657347046">
                      <w:marLeft w:val="0"/>
                      <w:marRight w:val="0"/>
                      <w:marTop w:val="0"/>
                      <w:marBottom w:val="0"/>
                      <w:divBdr>
                        <w:top w:val="none" w:sz="0" w:space="0" w:color="auto"/>
                        <w:left w:val="none" w:sz="0" w:space="0" w:color="auto"/>
                        <w:bottom w:val="none" w:sz="0" w:space="0" w:color="auto"/>
                        <w:right w:val="none" w:sz="0" w:space="0" w:color="auto"/>
                      </w:divBdr>
                    </w:div>
                    <w:div w:id="52311072">
                      <w:marLeft w:val="0"/>
                      <w:marRight w:val="0"/>
                      <w:marTop w:val="0"/>
                      <w:marBottom w:val="0"/>
                      <w:divBdr>
                        <w:top w:val="none" w:sz="0" w:space="0" w:color="auto"/>
                        <w:left w:val="none" w:sz="0" w:space="0" w:color="auto"/>
                        <w:bottom w:val="none" w:sz="0" w:space="0" w:color="auto"/>
                        <w:right w:val="none" w:sz="0" w:space="0" w:color="auto"/>
                      </w:divBdr>
                    </w:div>
                    <w:div w:id="1445998669">
                      <w:marLeft w:val="0"/>
                      <w:marRight w:val="0"/>
                      <w:marTop w:val="0"/>
                      <w:marBottom w:val="0"/>
                      <w:divBdr>
                        <w:top w:val="none" w:sz="0" w:space="0" w:color="auto"/>
                        <w:left w:val="none" w:sz="0" w:space="0" w:color="auto"/>
                        <w:bottom w:val="none" w:sz="0" w:space="0" w:color="auto"/>
                        <w:right w:val="none" w:sz="0" w:space="0" w:color="auto"/>
                      </w:divBdr>
                    </w:div>
                    <w:div w:id="187530172">
                      <w:marLeft w:val="0"/>
                      <w:marRight w:val="0"/>
                      <w:marTop w:val="0"/>
                      <w:marBottom w:val="0"/>
                      <w:divBdr>
                        <w:top w:val="none" w:sz="0" w:space="0" w:color="auto"/>
                        <w:left w:val="none" w:sz="0" w:space="0" w:color="auto"/>
                        <w:bottom w:val="none" w:sz="0" w:space="0" w:color="auto"/>
                        <w:right w:val="none" w:sz="0" w:space="0" w:color="auto"/>
                      </w:divBdr>
                    </w:div>
                    <w:div w:id="84040030">
                      <w:marLeft w:val="0"/>
                      <w:marRight w:val="0"/>
                      <w:marTop w:val="0"/>
                      <w:marBottom w:val="0"/>
                      <w:divBdr>
                        <w:top w:val="none" w:sz="0" w:space="0" w:color="auto"/>
                        <w:left w:val="none" w:sz="0" w:space="0" w:color="auto"/>
                        <w:bottom w:val="none" w:sz="0" w:space="0" w:color="auto"/>
                        <w:right w:val="none" w:sz="0" w:space="0" w:color="auto"/>
                      </w:divBdr>
                    </w:div>
                    <w:div w:id="336427147">
                      <w:marLeft w:val="0"/>
                      <w:marRight w:val="0"/>
                      <w:marTop w:val="0"/>
                      <w:marBottom w:val="0"/>
                      <w:divBdr>
                        <w:top w:val="none" w:sz="0" w:space="0" w:color="auto"/>
                        <w:left w:val="none" w:sz="0" w:space="0" w:color="auto"/>
                        <w:bottom w:val="none" w:sz="0" w:space="0" w:color="auto"/>
                        <w:right w:val="none" w:sz="0" w:space="0" w:color="auto"/>
                      </w:divBdr>
                    </w:div>
                    <w:div w:id="200095630">
                      <w:marLeft w:val="0"/>
                      <w:marRight w:val="0"/>
                      <w:marTop w:val="0"/>
                      <w:marBottom w:val="0"/>
                      <w:divBdr>
                        <w:top w:val="none" w:sz="0" w:space="0" w:color="auto"/>
                        <w:left w:val="none" w:sz="0" w:space="0" w:color="auto"/>
                        <w:bottom w:val="none" w:sz="0" w:space="0" w:color="auto"/>
                        <w:right w:val="none" w:sz="0" w:space="0" w:color="auto"/>
                      </w:divBdr>
                    </w:div>
                    <w:div w:id="1573542069">
                      <w:marLeft w:val="0"/>
                      <w:marRight w:val="0"/>
                      <w:marTop w:val="0"/>
                      <w:marBottom w:val="0"/>
                      <w:divBdr>
                        <w:top w:val="none" w:sz="0" w:space="0" w:color="auto"/>
                        <w:left w:val="none" w:sz="0" w:space="0" w:color="auto"/>
                        <w:bottom w:val="none" w:sz="0" w:space="0" w:color="auto"/>
                        <w:right w:val="none" w:sz="0" w:space="0" w:color="auto"/>
                      </w:divBdr>
                    </w:div>
                    <w:div w:id="1043560844">
                      <w:marLeft w:val="0"/>
                      <w:marRight w:val="0"/>
                      <w:marTop w:val="0"/>
                      <w:marBottom w:val="0"/>
                      <w:divBdr>
                        <w:top w:val="none" w:sz="0" w:space="0" w:color="auto"/>
                        <w:left w:val="none" w:sz="0" w:space="0" w:color="auto"/>
                        <w:bottom w:val="none" w:sz="0" w:space="0" w:color="auto"/>
                        <w:right w:val="none" w:sz="0" w:space="0" w:color="auto"/>
                      </w:divBdr>
                    </w:div>
                    <w:div w:id="454249552">
                      <w:marLeft w:val="0"/>
                      <w:marRight w:val="0"/>
                      <w:marTop w:val="0"/>
                      <w:marBottom w:val="0"/>
                      <w:divBdr>
                        <w:top w:val="none" w:sz="0" w:space="0" w:color="auto"/>
                        <w:left w:val="none" w:sz="0" w:space="0" w:color="auto"/>
                        <w:bottom w:val="none" w:sz="0" w:space="0" w:color="auto"/>
                        <w:right w:val="none" w:sz="0" w:space="0" w:color="auto"/>
                      </w:divBdr>
                    </w:div>
                    <w:div w:id="648218014">
                      <w:marLeft w:val="0"/>
                      <w:marRight w:val="0"/>
                      <w:marTop w:val="0"/>
                      <w:marBottom w:val="0"/>
                      <w:divBdr>
                        <w:top w:val="none" w:sz="0" w:space="0" w:color="auto"/>
                        <w:left w:val="none" w:sz="0" w:space="0" w:color="auto"/>
                        <w:bottom w:val="none" w:sz="0" w:space="0" w:color="auto"/>
                        <w:right w:val="none" w:sz="0" w:space="0" w:color="auto"/>
                      </w:divBdr>
                    </w:div>
                    <w:div w:id="2118330277">
                      <w:marLeft w:val="0"/>
                      <w:marRight w:val="0"/>
                      <w:marTop w:val="0"/>
                      <w:marBottom w:val="0"/>
                      <w:divBdr>
                        <w:top w:val="none" w:sz="0" w:space="0" w:color="auto"/>
                        <w:left w:val="none" w:sz="0" w:space="0" w:color="auto"/>
                        <w:bottom w:val="none" w:sz="0" w:space="0" w:color="auto"/>
                        <w:right w:val="none" w:sz="0" w:space="0" w:color="auto"/>
                      </w:divBdr>
                    </w:div>
                    <w:div w:id="1957060219">
                      <w:marLeft w:val="0"/>
                      <w:marRight w:val="0"/>
                      <w:marTop w:val="0"/>
                      <w:marBottom w:val="0"/>
                      <w:divBdr>
                        <w:top w:val="none" w:sz="0" w:space="0" w:color="auto"/>
                        <w:left w:val="none" w:sz="0" w:space="0" w:color="auto"/>
                        <w:bottom w:val="none" w:sz="0" w:space="0" w:color="auto"/>
                        <w:right w:val="none" w:sz="0" w:space="0" w:color="auto"/>
                      </w:divBdr>
                    </w:div>
                    <w:div w:id="1163274615">
                      <w:marLeft w:val="0"/>
                      <w:marRight w:val="0"/>
                      <w:marTop w:val="0"/>
                      <w:marBottom w:val="0"/>
                      <w:divBdr>
                        <w:top w:val="none" w:sz="0" w:space="0" w:color="auto"/>
                        <w:left w:val="none" w:sz="0" w:space="0" w:color="auto"/>
                        <w:bottom w:val="none" w:sz="0" w:space="0" w:color="auto"/>
                        <w:right w:val="none" w:sz="0" w:space="0" w:color="auto"/>
                      </w:divBdr>
                    </w:div>
                    <w:div w:id="1225674981">
                      <w:marLeft w:val="0"/>
                      <w:marRight w:val="0"/>
                      <w:marTop w:val="0"/>
                      <w:marBottom w:val="0"/>
                      <w:divBdr>
                        <w:top w:val="none" w:sz="0" w:space="0" w:color="auto"/>
                        <w:left w:val="none" w:sz="0" w:space="0" w:color="auto"/>
                        <w:bottom w:val="none" w:sz="0" w:space="0" w:color="auto"/>
                        <w:right w:val="none" w:sz="0" w:space="0" w:color="auto"/>
                      </w:divBdr>
                    </w:div>
                    <w:div w:id="1865166636">
                      <w:marLeft w:val="0"/>
                      <w:marRight w:val="0"/>
                      <w:marTop w:val="0"/>
                      <w:marBottom w:val="0"/>
                      <w:divBdr>
                        <w:top w:val="none" w:sz="0" w:space="0" w:color="auto"/>
                        <w:left w:val="none" w:sz="0" w:space="0" w:color="auto"/>
                        <w:bottom w:val="none" w:sz="0" w:space="0" w:color="auto"/>
                        <w:right w:val="none" w:sz="0" w:space="0" w:color="auto"/>
                      </w:divBdr>
                    </w:div>
                    <w:div w:id="816149687">
                      <w:marLeft w:val="0"/>
                      <w:marRight w:val="0"/>
                      <w:marTop w:val="0"/>
                      <w:marBottom w:val="0"/>
                      <w:divBdr>
                        <w:top w:val="none" w:sz="0" w:space="0" w:color="auto"/>
                        <w:left w:val="none" w:sz="0" w:space="0" w:color="auto"/>
                        <w:bottom w:val="none" w:sz="0" w:space="0" w:color="auto"/>
                        <w:right w:val="none" w:sz="0" w:space="0" w:color="auto"/>
                      </w:divBdr>
                    </w:div>
                    <w:div w:id="740713645">
                      <w:marLeft w:val="0"/>
                      <w:marRight w:val="0"/>
                      <w:marTop w:val="0"/>
                      <w:marBottom w:val="0"/>
                      <w:divBdr>
                        <w:top w:val="none" w:sz="0" w:space="0" w:color="auto"/>
                        <w:left w:val="none" w:sz="0" w:space="0" w:color="auto"/>
                        <w:bottom w:val="none" w:sz="0" w:space="0" w:color="auto"/>
                        <w:right w:val="none" w:sz="0" w:space="0" w:color="auto"/>
                      </w:divBdr>
                    </w:div>
                    <w:div w:id="1801847170">
                      <w:marLeft w:val="0"/>
                      <w:marRight w:val="0"/>
                      <w:marTop w:val="0"/>
                      <w:marBottom w:val="0"/>
                      <w:divBdr>
                        <w:top w:val="none" w:sz="0" w:space="0" w:color="auto"/>
                        <w:left w:val="none" w:sz="0" w:space="0" w:color="auto"/>
                        <w:bottom w:val="none" w:sz="0" w:space="0" w:color="auto"/>
                        <w:right w:val="none" w:sz="0" w:space="0" w:color="auto"/>
                      </w:divBdr>
                    </w:div>
                    <w:div w:id="1889561061">
                      <w:marLeft w:val="0"/>
                      <w:marRight w:val="0"/>
                      <w:marTop w:val="0"/>
                      <w:marBottom w:val="0"/>
                      <w:divBdr>
                        <w:top w:val="none" w:sz="0" w:space="0" w:color="auto"/>
                        <w:left w:val="none" w:sz="0" w:space="0" w:color="auto"/>
                        <w:bottom w:val="none" w:sz="0" w:space="0" w:color="auto"/>
                        <w:right w:val="none" w:sz="0" w:space="0" w:color="auto"/>
                      </w:divBdr>
                    </w:div>
                    <w:div w:id="554198642">
                      <w:marLeft w:val="0"/>
                      <w:marRight w:val="0"/>
                      <w:marTop w:val="0"/>
                      <w:marBottom w:val="0"/>
                      <w:divBdr>
                        <w:top w:val="none" w:sz="0" w:space="0" w:color="auto"/>
                        <w:left w:val="none" w:sz="0" w:space="0" w:color="auto"/>
                        <w:bottom w:val="none" w:sz="0" w:space="0" w:color="auto"/>
                        <w:right w:val="none" w:sz="0" w:space="0" w:color="auto"/>
                      </w:divBdr>
                    </w:div>
                    <w:div w:id="985621129">
                      <w:marLeft w:val="0"/>
                      <w:marRight w:val="0"/>
                      <w:marTop w:val="0"/>
                      <w:marBottom w:val="0"/>
                      <w:divBdr>
                        <w:top w:val="none" w:sz="0" w:space="0" w:color="auto"/>
                        <w:left w:val="none" w:sz="0" w:space="0" w:color="auto"/>
                        <w:bottom w:val="none" w:sz="0" w:space="0" w:color="auto"/>
                        <w:right w:val="none" w:sz="0" w:space="0" w:color="auto"/>
                      </w:divBdr>
                    </w:div>
                    <w:div w:id="1352533054">
                      <w:marLeft w:val="0"/>
                      <w:marRight w:val="0"/>
                      <w:marTop w:val="0"/>
                      <w:marBottom w:val="0"/>
                      <w:divBdr>
                        <w:top w:val="none" w:sz="0" w:space="0" w:color="auto"/>
                        <w:left w:val="none" w:sz="0" w:space="0" w:color="auto"/>
                        <w:bottom w:val="none" w:sz="0" w:space="0" w:color="auto"/>
                        <w:right w:val="none" w:sz="0" w:space="0" w:color="auto"/>
                      </w:divBdr>
                    </w:div>
                    <w:div w:id="1372995156">
                      <w:marLeft w:val="0"/>
                      <w:marRight w:val="0"/>
                      <w:marTop w:val="0"/>
                      <w:marBottom w:val="0"/>
                      <w:divBdr>
                        <w:top w:val="none" w:sz="0" w:space="0" w:color="auto"/>
                        <w:left w:val="none" w:sz="0" w:space="0" w:color="auto"/>
                        <w:bottom w:val="none" w:sz="0" w:space="0" w:color="auto"/>
                        <w:right w:val="none" w:sz="0" w:space="0" w:color="auto"/>
                      </w:divBdr>
                    </w:div>
                    <w:div w:id="1199784593">
                      <w:marLeft w:val="0"/>
                      <w:marRight w:val="0"/>
                      <w:marTop w:val="0"/>
                      <w:marBottom w:val="0"/>
                      <w:divBdr>
                        <w:top w:val="none" w:sz="0" w:space="0" w:color="auto"/>
                        <w:left w:val="none" w:sz="0" w:space="0" w:color="auto"/>
                        <w:bottom w:val="none" w:sz="0" w:space="0" w:color="auto"/>
                        <w:right w:val="none" w:sz="0" w:space="0" w:color="auto"/>
                      </w:divBdr>
                    </w:div>
                    <w:div w:id="1626421302">
                      <w:marLeft w:val="0"/>
                      <w:marRight w:val="0"/>
                      <w:marTop w:val="0"/>
                      <w:marBottom w:val="0"/>
                      <w:divBdr>
                        <w:top w:val="none" w:sz="0" w:space="0" w:color="auto"/>
                        <w:left w:val="none" w:sz="0" w:space="0" w:color="auto"/>
                        <w:bottom w:val="none" w:sz="0" w:space="0" w:color="auto"/>
                        <w:right w:val="none" w:sz="0" w:space="0" w:color="auto"/>
                      </w:divBdr>
                    </w:div>
                    <w:div w:id="1991397670">
                      <w:marLeft w:val="0"/>
                      <w:marRight w:val="0"/>
                      <w:marTop w:val="0"/>
                      <w:marBottom w:val="0"/>
                      <w:divBdr>
                        <w:top w:val="none" w:sz="0" w:space="0" w:color="auto"/>
                        <w:left w:val="none" w:sz="0" w:space="0" w:color="auto"/>
                        <w:bottom w:val="none" w:sz="0" w:space="0" w:color="auto"/>
                        <w:right w:val="none" w:sz="0" w:space="0" w:color="auto"/>
                      </w:divBdr>
                    </w:div>
                    <w:div w:id="1081832414">
                      <w:marLeft w:val="0"/>
                      <w:marRight w:val="0"/>
                      <w:marTop w:val="0"/>
                      <w:marBottom w:val="0"/>
                      <w:divBdr>
                        <w:top w:val="none" w:sz="0" w:space="0" w:color="auto"/>
                        <w:left w:val="none" w:sz="0" w:space="0" w:color="auto"/>
                        <w:bottom w:val="none" w:sz="0" w:space="0" w:color="auto"/>
                        <w:right w:val="none" w:sz="0" w:space="0" w:color="auto"/>
                      </w:divBdr>
                    </w:div>
                    <w:div w:id="925457899">
                      <w:marLeft w:val="0"/>
                      <w:marRight w:val="0"/>
                      <w:marTop w:val="0"/>
                      <w:marBottom w:val="0"/>
                      <w:divBdr>
                        <w:top w:val="none" w:sz="0" w:space="0" w:color="auto"/>
                        <w:left w:val="none" w:sz="0" w:space="0" w:color="auto"/>
                        <w:bottom w:val="none" w:sz="0" w:space="0" w:color="auto"/>
                        <w:right w:val="none" w:sz="0" w:space="0" w:color="auto"/>
                      </w:divBdr>
                    </w:div>
                    <w:div w:id="746658862">
                      <w:marLeft w:val="0"/>
                      <w:marRight w:val="0"/>
                      <w:marTop w:val="0"/>
                      <w:marBottom w:val="0"/>
                      <w:divBdr>
                        <w:top w:val="none" w:sz="0" w:space="0" w:color="auto"/>
                        <w:left w:val="none" w:sz="0" w:space="0" w:color="auto"/>
                        <w:bottom w:val="none" w:sz="0" w:space="0" w:color="auto"/>
                        <w:right w:val="none" w:sz="0" w:space="0" w:color="auto"/>
                      </w:divBdr>
                    </w:div>
                    <w:div w:id="437413467">
                      <w:marLeft w:val="0"/>
                      <w:marRight w:val="0"/>
                      <w:marTop w:val="0"/>
                      <w:marBottom w:val="0"/>
                      <w:divBdr>
                        <w:top w:val="none" w:sz="0" w:space="0" w:color="auto"/>
                        <w:left w:val="none" w:sz="0" w:space="0" w:color="auto"/>
                        <w:bottom w:val="none" w:sz="0" w:space="0" w:color="auto"/>
                        <w:right w:val="none" w:sz="0" w:space="0" w:color="auto"/>
                      </w:divBdr>
                    </w:div>
                    <w:div w:id="1615676760">
                      <w:marLeft w:val="0"/>
                      <w:marRight w:val="0"/>
                      <w:marTop w:val="0"/>
                      <w:marBottom w:val="0"/>
                      <w:divBdr>
                        <w:top w:val="none" w:sz="0" w:space="0" w:color="auto"/>
                        <w:left w:val="none" w:sz="0" w:space="0" w:color="auto"/>
                        <w:bottom w:val="none" w:sz="0" w:space="0" w:color="auto"/>
                        <w:right w:val="none" w:sz="0" w:space="0" w:color="auto"/>
                      </w:divBdr>
                    </w:div>
                    <w:div w:id="1816795581">
                      <w:marLeft w:val="0"/>
                      <w:marRight w:val="0"/>
                      <w:marTop w:val="0"/>
                      <w:marBottom w:val="0"/>
                      <w:divBdr>
                        <w:top w:val="none" w:sz="0" w:space="0" w:color="auto"/>
                        <w:left w:val="none" w:sz="0" w:space="0" w:color="auto"/>
                        <w:bottom w:val="none" w:sz="0" w:space="0" w:color="auto"/>
                        <w:right w:val="none" w:sz="0" w:space="0" w:color="auto"/>
                      </w:divBdr>
                    </w:div>
                    <w:div w:id="43259957">
                      <w:marLeft w:val="0"/>
                      <w:marRight w:val="0"/>
                      <w:marTop w:val="0"/>
                      <w:marBottom w:val="0"/>
                      <w:divBdr>
                        <w:top w:val="none" w:sz="0" w:space="0" w:color="auto"/>
                        <w:left w:val="none" w:sz="0" w:space="0" w:color="auto"/>
                        <w:bottom w:val="none" w:sz="0" w:space="0" w:color="auto"/>
                        <w:right w:val="none" w:sz="0" w:space="0" w:color="auto"/>
                      </w:divBdr>
                    </w:div>
                    <w:div w:id="1200168803">
                      <w:marLeft w:val="0"/>
                      <w:marRight w:val="0"/>
                      <w:marTop w:val="0"/>
                      <w:marBottom w:val="0"/>
                      <w:divBdr>
                        <w:top w:val="none" w:sz="0" w:space="0" w:color="auto"/>
                        <w:left w:val="none" w:sz="0" w:space="0" w:color="auto"/>
                        <w:bottom w:val="none" w:sz="0" w:space="0" w:color="auto"/>
                        <w:right w:val="none" w:sz="0" w:space="0" w:color="auto"/>
                      </w:divBdr>
                    </w:div>
                    <w:div w:id="598876895">
                      <w:marLeft w:val="0"/>
                      <w:marRight w:val="0"/>
                      <w:marTop w:val="0"/>
                      <w:marBottom w:val="0"/>
                      <w:divBdr>
                        <w:top w:val="none" w:sz="0" w:space="0" w:color="auto"/>
                        <w:left w:val="none" w:sz="0" w:space="0" w:color="auto"/>
                        <w:bottom w:val="none" w:sz="0" w:space="0" w:color="auto"/>
                        <w:right w:val="none" w:sz="0" w:space="0" w:color="auto"/>
                      </w:divBdr>
                    </w:div>
                    <w:div w:id="1334646601">
                      <w:marLeft w:val="0"/>
                      <w:marRight w:val="0"/>
                      <w:marTop w:val="0"/>
                      <w:marBottom w:val="0"/>
                      <w:divBdr>
                        <w:top w:val="none" w:sz="0" w:space="0" w:color="auto"/>
                        <w:left w:val="none" w:sz="0" w:space="0" w:color="auto"/>
                        <w:bottom w:val="none" w:sz="0" w:space="0" w:color="auto"/>
                        <w:right w:val="none" w:sz="0" w:space="0" w:color="auto"/>
                      </w:divBdr>
                    </w:div>
                    <w:div w:id="1540582951">
                      <w:marLeft w:val="0"/>
                      <w:marRight w:val="0"/>
                      <w:marTop w:val="0"/>
                      <w:marBottom w:val="0"/>
                      <w:divBdr>
                        <w:top w:val="none" w:sz="0" w:space="0" w:color="auto"/>
                        <w:left w:val="none" w:sz="0" w:space="0" w:color="auto"/>
                        <w:bottom w:val="none" w:sz="0" w:space="0" w:color="auto"/>
                        <w:right w:val="none" w:sz="0" w:space="0" w:color="auto"/>
                      </w:divBdr>
                    </w:div>
                    <w:div w:id="1775592382">
                      <w:marLeft w:val="0"/>
                      <w:marRight w:val="0"/>
                      <w:marTop w:val="0"/>
                      <w:marBottom w:val="0"/>
                      <w:divBdr>
                        <w:top w:val="none" w:sz="0" w:space="0" w:color="auto"/>
                        <w:left w:val="none" w:sz="0" w:space="0" w:color="auto"/>
                        <w:bottom w:val="none" w:sz="0" w:space="0" w:color="auto"/>
                        <w:right w:val="none" w:sz="0" w:space="0" w:color="auto"/>
                      </w:divBdr>
                    </w:div>
                    <w:div w:id="651448625">
                      <w:marLeft w:val="0"/>
                      <w:marRight w:val="0"/>
                      <w:marTop w:val="0"/>
                      <w:marBottom w:val="0"/>
                      <w:divBdr>
                        <w:top w:val="none" w:sz="0" w:space="0" w:color="auto"/>
                        <w:left w:val="none" w:sz="0" w:space="0" w:color="auto"/>
                        <w:bottom w:val="none" w:sz="0" w:space="0" w:color="auto"/>
                        <w:right w:val="none" w:sz="0" w:space="0" w:color="auto"/>
                      </w:divBdr>
                    </w:div>
                    <w:div w:id="1582904660">
                      <w:marLeft w:val="0"/>
                      <w:marRight w:val="0"/>
                      <w:marTop w:val="0"/>
                      <w:marBottom w:val="0"/>
                      <w:divBdr>
                        <w:top w:val="none" w:sz="0" w:space="0" w:color="auto"/>
                        <w:left w:val="none" w:sz="0" w:space="0" w:color="auto"/>
                        <w:bottom w:val="none" w:sz="0" w:space="0" w:color="auto"/>
                        <w:right w:val="none" w:sz="0" w:space="0" w:color="auto"/>
                      </w:divBdr>
                    </w:div>
                    <w:div w:id="1696006429">
                      <w:marLeft w:val="0"/>
                      <w:marRight w:val="0"/>
                      <w:marTop w:val="0"/>
                      <w:marBottom w:val="0"/>
                      <w:divBdr>
                        <w:top w:val="none" w:sz="0" w:space="0" w:color="auto"/>
                        <w:left w:val="none" w:sz="0" w:space="0" w:color="auto"/>
                        <w:bottom w:val="none" w:sz="0" w:space="0" w:color="auto"/>
                        <w:right w:val="none" w:sz="0" w:space="0" w:color="auto"/>
                      </w:divBdr>
                    </w:div>
                    <w:div w:id="1300837845">
                      <w:marLeft w:val="0"/>
                      <w:marRight w:val="0"/>
                      <w:marTop w:val="0"/>
                      <w:marBottom w:val="0"/>
                      <w:divBdr>
                        <w:top w:val="none" w:sz="0" w:space="0" w:color="auto"/>
                        <w:left w:val="none" w:sz="0" w:space="0" w:color="auto"/>
                        <w:bottom w:val="none" w:sz="0" w:space="0" w:color="auto"/>
                        <w:right w:val="none" w:sz="0" w:space="0" w:color="auto"/>
                      </w:divBdr>
                    </w:div>
                    <w:div w:id="1082487359">
                      <w:marLeft w:val="0"/>
                      <w:marRight w:val="0"/>
                      <w:marTop w:val="0"/>
                      <w:marBottom w:val="0"/>
                      <w:divBdr>
                        <w:top w:val="none" w:sz="0" w:space="0" w:color="auto"/>
                        <w:left w:val="none" w:sz="0" w:space="0" w:color="auto"/>
                        <w:bottom w:val="none" w:sz="0" w:space="0" w:color="auto"/>
                        <w:right w:val="none" w:sz="0" w:space="0" w:color="auto"/>
                      </w:divBdr>
                    </w:div>
                    <w:div w:id="2016806870">
                      <w:marLeft w:val="0"/>
                      <w:marRight w:val="0"/>
                      <w:marTop w:val="0"/>
                      <w:marBottom w:val="0"/>
                      <w:divBdr>
                        <w:top w:val="none" w:sz="0" w:space="0" w:color="auto"/>
                        <w:left w:val="none" w:sz="0" w:space="0" w:color="auto"/>
                        <w:bottom w:val="none" w:sz="0" w:space="0" w:color="auto"/>
                        <w:right w:val="none" w:sz="0" w:space="0" w:color="auto"/>
                      </w:divBdr>
                    </w:div>
                    <w:div w:id="345182246">
                      <w:marLeft w:val="0"/>
                      <w:marRight w:val="0"/>
                      <w:marTop w:val="0"/>
                      <w:marBottom w:val="0"/>
                      <w:divBdr>
                        <w:top w:val="none" w:sz="0" w:space="0" w:color="auto"/>
                        <w:left w:val="none" w:sz="0" w:space="0" w:color="auto"/>
                        <w:bottom w:val="none" w:sz="0" w:space="0" w:color="auto"/>
                        <w:right w:val="none" w:sz="0" w:space="0" w:color="auto"/>
                      </w:divBdr>
                    </w:div>
                    <w:div w:id="523174014">
                      <w:marLeft w:val="0"/>
                      <w:marRight w:val="0"/>
                      <w:marTop w:val="0"/>
                      <w:marBottom w:val="0"/>
                      <w:divBdr>
                        <w:top w:val="none" w:sz="0" w:space="0" w:color="auto"/>
                        <w:left w:val="none" w:sz="0" w:space="0" w:color="auto"/>
                        <w:bottom w:val="none" w:sz="0" w:space="0" w:color="auto"/>
                        <w:right w:val="none" w:sz="0" w:space="0" w:color="auto"/>
                      </w:divBdr>
                    </w:div>
                    <w:div w:id="1687706038">
                      <w:marLeft w:val="0"/>
                      <w:marRight w:val="0"/>
                      <w:marTop w:val="0"/>
                      <w:marBottom w:val="0"/>
                      <w:divBdr>
                        <w:top w:val="none" w:sz="0" w:space="0" w:color="auto"/>
                        <w:left w:val="none" w:sz="0" w:space="0" w:color="auto"/>
                        <w:bottom w:val="none" w:sz="0" w:space="0" w:color="auto"/>
                        <w:right w:val="none" w:sz="0" w:space="0" w:color="auto"/>
                      </w:divBdr>
                    </w:div>
                    <w:div w:id="1305937449">
                      <w:marLeft w:val="0"/>
                      <w:marRight w:val="0"/>
                      <w:marTop w:val="0"/>
                      <w:marBottom w:val="0"/>
                      <w:divBdr>
                        <w:top w:val="none" w:sz="0" w:space="0" w:color="auto"/>
                        <w:left w:val="none" w:sz="0" w:space="0" w:color="auto"/>
                        <w:bottom w:val="none" w:sz="0" w:space="0" w:color="auto"/>
                        <w:right w:val="none" w:sz="0" w:space="0" w:color="auto"/>
                      </w:divBdr>
                    </w:div>
                    <w:div w:id="1424035297">
                      <w:marLeft w:val="0"/>
                      <w:marRight w:val="0"/>
                      <w:marTop w:val="0"/>
                      <w:marBottom w:val="0"/>
                      <w:divBdr>
                        <w:top w:val="none" w:sz="0" w:space="0" w:color="auto"/>
                        <w:left w:val="none" w:sz="0" w:space="0" w:color="auto"/>
                        <w:bottom w:val="none" w:sz="0" w:space="0" w:color="auto"/>
                        <w:right w:val="none" w:sz="0" w:space="0" w:color="auto"/>
                      </w:divBdr>
                    </w:div>
                    <w:div w:id="2004969187">
                      <w:marLeft w:val="0"/>
                      <w:marRight w:val="0"/>
                      <w:marTop w:val="0"/>
                      <w:marBottom w:val="0"/>
                      <w:divBdr>
                        <w:top w:val="none" w:sz="0" w:space="0" w:color="auto"/>
                        <w:left w:val="none" w:sz="0" w:space="0" w:color="auto"/>
                        <w:bottom w:val="none" w:sz="0" w:space="0" w:color="auto"/>
                        <w:right w:val="none" w:sz="0" w:space="0" w:color="auto"/>
                      </w:divBdr>
                    </w:div>
                    <w:div w:id="1010259152">
                      <w:marLeft w:val="0"/>
                      <w:marRight w:val="0"/>
                      <w:marTop w:val="0"/>
                      <w:marBottom w:val="0"/>
                      <w:divBdr>
                        <w:top w:val="none" w:sz="0" w:space="0" w:color="auto"/>
                        <w:left w:val="none" w:sz="0" w:space="0" w:color="auto"/>
                        <w:bottom w:val="none" w:sz="0" w:space="0" w:color="auto"/>
                        <w:right w:val="none" w:sz="0" w:space="0" w:color="auto"/>
                      </w:divBdr>
                    </w:div>
                    <w:div w:id="1601060238">
                      <w:marLeft w:val="0"/>
                      <w:marRight w:val="0"/>
                      <w:marTop w:val="0"/>
                      <w:marBottom w:val="0"/>
                      <w:divBdr>
                        <w:top w:val="none" w:sz="0" w:space="0" w:color="auto"/>
                        <w:left w:val="none" w:sz="0" w:space="0" w:color="auto"/>
                        <w:bottom w:val="none" w:sz="0" w:space="0" w:color="auto"/>
                        <w:right w:val="none" w:sz="0" w:space="0" w:color="auto"/>
                      </w:divBdr>
                    </w:div>
                    <w:div w:id="153223866">
                      <w:marLeft w:val="0"/>
                      <w:marRight w:val="0"/>
                      <w:marTop w:val="0"/>
                      <w:marBottom w:val="0"/>
                      <w:divBdr>
                        <w:top w:val="none" w:sz="0" w:space="0" w:color="auto"/>
                        <w:left w:val="none" w:sz="0" w:space="0" w:color="auto"/>
                        <w:bottom w:val="none" w:sz="0" w:space="0" w:color="auto"/>
                        <w:right w:val="none" w:sz="0" w:space="0" w:color="auto"/>
                      </w:divBdr>
                    </w:div>
                    <w:div w:id="890116134">
                      <w:marLeft w:val="0"/>
                      <w:marRight w:val="0"/>
                      <w:marTop w:val="0"/>
                      <w:marBottom w:val="0"/>
                      <w:divBdr>
                        <w:top w:val="none" w:sz="0" w:space="0" w:color="auto"/>
                        <w:left w:val="none" w:sz="0" w:space="0" w:color="auto"/>
                        <w:bottom w:val="none" w:sz="0" w:space="0" w:color="auto"/>
                        <w:right w:val="none" w:sz="0" w:space="0" w:color="auto"/>
                      </w:divBdr>
                    </w:div>
                    <w:div w:id="2037264949">
                      <w:marLeft w:val="0"/>
                      <w:marRight w:val="0"/>
                      <w:marTop w:val="0"/>
                      <w:marBottom w:val="0"/>
                      <w:divBdr>
                        <w:top w:val="none" w:sz="0" w:space="0" w:color="auto"/>
                        <w:left w:val="none" w:sz="0" w:space="0" w:color="auto"/>
                        <w:bottom w:val="none" w:sz="0" w:space="0" w:color="auto"/>
                        <w:right w:val="none" w:sz="0" w:space="0" w:color="auto"/>
                      </w:divBdr>
                    </w:div>
                    <w:div w:id="946959538">
                      <w:marLeft w:val="0"/>
                      <w:marRight w:val="0"/>
                      <w:marTop w:val="0"/>
                      <w:marBottom w:val="0"/>
                      <w:divBdr>
                        <w:top w:val="none" w:sz="0" w:space="0" w:color="auto"/>
                        <w:left w:val="none" w:sz="0" w:space="0" w:color="auto"/>
                        <w:bottom w:val="none" w:sz="0" w:space="0" w:color="auto"/>
                        <w:right w:val="none" w:sz="0" w:space="0" w:color="auto"/>
                      </w:divBdr>
                    </w:div>
                    <w:div w:id="243295911">
                      <w:marLeft w:val="0"/>
                      <w:marRight w:val="0"/>
                      <w:marTop w:val="0"/>
                      <w:marBottom w:val="0"/>
                      <w:divBdr>
                        <w:top w:val="none" w:sz="0" w:space="0" w:color="auto"/>
                        <w:left w:val="none" w:sz="0" w:space="0" w:color="auto"/>
                        <w:bottom w:val="none" w:sz="0" w:space="0" w:color="auto"/>
                        <w:right w:val="none" w:sz="0" w:space="0" w:color="auto"/>
                      </w:divBdr>
                    </w:div>
                    <w:div w:id="997073377">
                      <w:marLeft w:val="0"/>
                      <w:marRight w:val="0"/>
                      <w:marTop w:val="0"/>
                      <w:marBottom w:val="0"/>
                      <w:divBdr>
                        <w:top w:val="none" w:sz="0" w:space="0" w:color="auto"/>
                        <w:left w:val="none" w:sz="0" w:space="0" w:color="auto"/>
                        <w:bottom w:val="none" w:sz="0" w:space="0" w:color="auto"/>
                        <w:right w:val="none" w:sz="0" w:space="0" w:color="auto"/>
                      </w:divBdr>
                    </w:div>
                    <w:div w:id="1306542135">
                      <w:marLeft w:val="0"/>
                      <w:marRight w:val="0"/>
                      <w:marTop w:val="0"/>
                      <w:marBottom w:val="0"/>
                      <w:divBdr>
                        <w:top w:val="none" w:sz="0" w:space="0" w:color="auto"/>
                        <w:left w:val="none" w:sz="0" w:space="0" w:color="auto"/>
                        <w:bottom w:val="none" w:sz="0" w:space="0" w:color="auto"/>
                        <w:right w:val="none" w:sz="0" w:space="0" w:color="auto"/>
                      </w:divBdr>
                    </w:div>
                    <w:div w:id="433016877">
                      <w:marLeft w:val="0"/>
                      <w:marRight w:val="0"/>
                      <w:marTop w:val="0"/>
                      <w:marBottom w:val="0"/>
                      <w:divBdr>
                        <w:top w:val="none" w:sz="0" w:space="0" w:color="auto"/>
                        <w:left w:val="none" w:sz="0" w:space="0" w:color="auto"/>
                        <w:bottom w:val="none" w:sz="0" w:space="0" w:color="auto"/>
                        <w:right w:val="none" w:sz="0" w:space="0" w:color="auto"/>
                      </w:divBdr>
                    </w:div>
                    <w:div w:id="2124373980">
                      <w:marLeft w:val="0"/>
                      <w:marRight w:val="0"/>
                      <w:marTop w:val="0"/>
                      <w:marBottom w:val="0"/>
                      <w:divBdr>
                        <w:top w:val="none" w:sz="0" w:space="0" w:color="auto"/>
                        <w:left w:val="none" w:sz="0" w:space="0" w:color="auto"/>
                        <w:bottom w:val="none" w:sz="0" w:space="0" w:color="auto"/>
                        <w:right w:val="none" w:sz="0" w:space="0" w:color="auto"/>
                      </w:divBdr>
                    </w:div>
                    <w:div w:id="831094616">
                      <w:marLeft w:val="0"/>
                      <w:marRight w:val="0"/>
                      <w:marTop w:val="0"/>
                      <w:marBottom w:val="0"/>
                      <w:divBdr>
                        <w:top w:val="none" w:sz="0" w:space="0" w:color="auto"/>
                        <w:left w:val="none" w:sz="0" w:space="0" w:color="auto"/>
                        <w:bottom w:val="none" w:sz="0" w:space="0" w:color="auto"/>
                        <w:right w:val="none" w:sz="0" w:space="0" w:color="auto"/>
                      </w:divBdr>
                    </w:div>
                    <w:div w:id="2033339577">
                      <w:marLeft w:val="0"/>
                      <w:marRight w:val="0"/>
                      <w:marTop w:val="0"/>
                      <w:marBottom w:val="0"/>
                      <w:divBdr>
                        <w:top w:val="none" w:sz="0" w:space="0" w:color="auto"/>
                        <w:left w:val="none" w:sz="0" w:space="0" w:color="auto"/>
                        <w:bottom w:val="none" w:sz="0" w:space="0" w:color="auto"/>
                        <w:right w:val="none" w:sz="0" w:space="0" w:color="auto"/>
                      </w:divBdr>
                    </w:div>
                    <w:div w:id="43647576">
                      <w:marLeft w:val="0"/>
                      <w:marRight w:val="0"/>
                      <w:marTop w:val="0"/>
                      <w:marBottom w:val="0"/>
                      <w:divBdr>
                        <w:top w:val="none" w:sz="0" w:space="0" w:color="auto"/>
                        <w:left w:val="none" w:sz="0" w:space="0" w:color="auto"/>
                        <w:bottom w:val="none" w:sz="0" w:space="0" w:color="auto"/>
                        <w:right w:val="none" w:sz="0" w:space="0" w:color="auto"/>
                      </w:divBdr>
                    </w:div>
                    <w:div w:id="51075999">
                      <w:marLeft w:val="0"/>
                      <w:marRight w:val="0"/>
                      <w:marTop w:val="0"/>
                      <w:marBottom w:val="0"/>
                      <w:divBdr>
                        <w:top w:val="none" w:sz="0" w:space="0" w:color="auto"/>
                        <w:left w:val="none" w:sz="0" w:space="0" w:color="auto"/>
                        <w:bottom w:val="none" w:sz="0" w:space="0" w:color="auto"/>
                        <w:right w:val="none" w:sz="0" w:space="0" w:color="auto"/>
                      </w:divBdr>
                    </w:div>
                    <w:div w:id="217858775">
                      <w:marLeft w:val="0"/>
                      <w:marRight w:val="0"/>
                      <w:marTop w:val="0"/>
                      <w:marBottom w:val="0"/>
                      <w:divBdr>
                        <w:top w:val="none" w:sz="0" w:space="0" w:color="auto"/>
                        <w:left w:val="none" w:sz="0" w:space="0" w:color="auto"/>
                        <w:bottom w:val="none" w:sz="0" w:space="0" w:color="auto"/>
                        <w:right w:val="none" w:sz="0" w:space="0" w:color="auto"/>
                      </w:divBdr>
                    </w:div>
                    <w:div w:id="1442454957">
                      <w:marLeft w:val="0"/>
                      <w:marRight w:val="0"/>
                      <w:marTop w:val="0"/>
                      <w:marBottom w:val="0"/>
                      <w:divBdr>
                        <w:top w:val="none" w:sz="0" w:space="0" w:color="auto"/>
                        <w:left w:val="none" w:sz="0" w:space="0" w:color="auto"/>
                        <w:bottom w:val="none" w:sz="0" w:space="0" w:color="auto"/>
                        <w:right w:val="none" w:sz="0" w:space="0" w:color="auto"/>
                      </w:divBdr>
                    </w:div>
                    <w:div w:id="132060021">
                      <w:marLeft w:val="0"/>
                      <w:marRight w:val="0"/>
                      <w:marTop w:val="0"/>
                      <w:marBottom w:val="0"/>
                      <w:divBdr>
                        <w:top w:val="none" w:sz="0" w:space="0" w:color="auto"/>
                        <w:left w:val="none" w:sz="0" w:space="0" w:color="auto"/>
                        <w:bottom w:val="none" w:sz="0" w:space="0" w:color="auto"/>
                        <w:right w:val="none" w:sz="0" w:space="0" w:color="auto"/>
                      </w:divBdr>
                    </w:div>
                    <w:div w:id="1941797845">
                      <w:marLeft w:val="0"/>
                      <w:marRight w:val="0"/>
                      <w:marTop w:val="0"/>
                      <w:marBottom w:val="0"/>
                      <w:divBdr>
                        <w:top w:val="none" w:sz="0" w:space="0" w:color="auto"/>
                        <w:left w:val="none" w:sz="0" w:space="0" w:color="auto"/>
                        <w:bottom w:val="none" w:sz="0" w:space="0" w:color="auto"/>
                        <w:right w:val="none" w:sz="0" w:space="0" w:color="auto"/>
                      </w:divBdr>
                    </w:div>
                    <w:div w:id="1428381884">
                      <w:marLeft w:val="0"/>
                      <w:marRight w:val="0"/>
                      <w:marTop w:val="0"/>
                      <w:marBottom w:val="0"/>
                      <w:divBdr>
                        <w:top w:val="none" w:sz="0" w:space="0" w:color="auto"/>
                        <w:left w:val="none" w:sz="0" w:space="0" w:color="auto"/>
                        <w:bottom w:val="none" w:sz="0" w:space="0" w:color="auto"/>
                        <w:right w:val="none" w:sz="0" w:space="0" w:color="auto"/>
                      </w:divBdr>
                    </w:div>
                    <w:div w:id="982467635">
                      <w:marLeft w:val="0"/>
                      <w:marRight w:val="0"/>
                      <w:marTop w:val="0"/>
                      <w:marBottom w:val="0"/>
                      <w:divBdr>
                        <w:top w:val="none" w:sz="0" w:space="0" w:color="auto"/>
                        <w:left w:val="none" w:sz="0" w:space="0" w:color="auto"/>
                        <w:bottom w:val="none" w:sz="0" w:space="0" w:color="auto"/>
                        <w:right w:val="none" w:sz="0" w:space="0" w:color="auto"/>
                      </w:divBdr>
                    </w:div>
                    <w:div w:id="1899974260">
                      <w:marLeft w:val="0"/>
                      <w:marRight w:val="0"/>
                      <w:marTop w:val="0"/>
                      <w:marBottom w:val="0"/>
                      <w:divBdr>
                        <w:top w:val="none" w:sz="0" w:space="0" w:color="auto"/>
                        <w:left w:val="none" w:sz="0" w:space="0" w:color="auto"/>
                        <w:bottom w:val="none" w:sz="0" w:space="0" w:color="auto"/>
                        <w:right w:val="none" w:sz="0" w:space="0" w:color="auto"/>
                      </w:divBdr>
                    </w:div>
                    <w:div w:id="1395274456">
                      <w:marLeft w:val="0"/>
                      <w:marRight w:val="0"/>
                      <w:marTop w:val="0"/>
                      <w:marBottom w:val="0"/>
                      <w:divBdr>
                        <w:top w:val="none" w:sz="0" w:space="0" w:color="auto"/>
                        <w:left w:val="none" w:sz="0" w:space="0" w:color="auto"/>
                        <w:bottom w:val="none" w:sz="0" w:space="0" w:color="auto"/>
                        <w:right w:val="none" w:sz="0" w:space="0" w:color="auto"/>
                      </w:divBdr>
                    </w:div>
                    <w:div w:id="599802745">
                      <w:marLeft w:val="0"/>
                      <w:marRight w:val="0"/>
                      <w:marTop w:val="0"/>
                      <w:marBottom w:val="0"/>
                      <w:divBdr>
                        <w:top w:val="none" w:sz="0" w:space="0" w:color="auto"/>
                        <w:left w:val="none" w:sz="0" w:space="0" w:color="auto"/>
                        <w:bottom w:val="none" w:sz="0" w:space="0" w:color="auto"/>
                        <w:right w:val="none" w:sz="0" w:space="0" w:color="auto"/>
                      </w:divBdr>
                    </w:div>
                    <w:div w:id="55319030">
                      <w:marLeft w:val="0"/>
                      <w:marRight w:val="0"/>
                      <w:marTop w:val="0"/>
                      <w:marBottom w:val="0"/>
                      <w:divBdr>
                        <w:top w:val="none" w:sz="0" w:space="0" w:color="auto"/>
                        <w:left w:val="none" w:sz="0" w:space="0" w:color="auto"/>
                        <w:bottom w:val="none" w:sz="0" w:space="0" w:color="auto"/>
                        <w:right w:val="none" w:sz="0" w:space="0" w:color="auto"/>
                      </w:divBdr>
                    </w:div>
                    <w:div w:id="49622555">
                      <w:marLeft w:val="0"/>
                      <w:marRight w:val="0"/>
                      <w:marTop w:val="0"/>
                      <w:marBottom w:val="0"/>
                      <w:divBdr>
                        <w:top w:val="none" w:sz="0" w:space="0" w:color="auto"/>
                        <w:left w:val="none" w:sz="0" w:space="0" w:color="auto"/>
                        <w:bottom w:val="none" w:sz="0" w:space="0" w:color="auto"/>
                        <w:right w:val="none" w:sz="0" w:space="0" w:color="auto"/>
                      </w:divBdr>
                    </w:div>
                    <w:div w:id="1323777669">
                      <w:marLeft w:val="0"/>
                      <w:marRight w:val="0"/>
                      <w:marTop w:val="0"/>
                      <w:marBottom w:val="0"/>
                      <w:divBdr>
                        <w:top w:val="none" w:sz="0" w:space="0" w:color="auto"/>
                        <w:left w:val="none" w:sz="0" w:space="0" w:color="auto"/>
                        <w:bottom w:val="none" w:sz="0" w:space="0" w:color="auto"/>
                        <w:right w:val="none" w:sz="0" w:space="0" w:color="auto"/>
                      </w:divBdr>
                    </w:div>
                    <w:div w:id="45225356">
                      <w:marLeft w:val="0"/>
                      <w:marRight w:val="0"/>
                      <w:marTop w:val="0"/>
                      <w:marBottom w:val="0"/>
                      <w:divBdr>
                        <w:top w:val="none" w:sz="0" w:space="0" w:color="auto"/>
                        <w:left w:val="none" w:sz="0" w:space="0" w:color="auto"/>
                        <w:bottom w:val="none" w:sz="0" w:space="0" w:color="auto"/>
                        <w:right w:val="none" w:sz="0" w:space="0" w:color="auto"/>
                      </w:divBdr>
                    </w:div>
                    <w:div w:id="824317995">
                      <w:marLeft w:val="0"/>
                      <w:marRight w:val="0"/>
                      <w:marTop w:val="0"/>
                      <w:marBottom w:val="0"/>
                      <w:divBdr>
                        <w:top w:val="none" w:sz="0" w:space="0" w:color="auto"/>
                        <w:left w:val="none" w:sz="0" w:space="0" w:color="auto"/>
                        <w:bottom w:val="none" w:sz="0" w:space="0" w:color="auto"/>
                        <w:right w:val="none" w:sz="0" w:space="0" w:color="auto"/>
                      </w:divBdr>
                    </w:div>
                    <w:div w:id="1236091862">
                      <w:marLeft w:val="0"/>
                      <w:marRight w:val="0"/>
                      <w:marTop w:val="0"/>
                      <w:marBottom w:val="0"/>
                      <w:divBdr>
                        <w:top w:val="none" w:sz="0" w:space="0" w:color="auto"/>
                        <w:left w:val="none" w:sz="0" w:space="0" w:color="auto"/>
                        <w:bottom w:val="none" w:sz="0" w:space="0" w:color="auto"/>
                        <w:right w:val="none" w:sz="0" w:space="0" w:color="auto"/>
                      </w:divBdr>
                    </w:div>
                    <w:div w:id="2060589525">
                      <w:marLeft w:val="0"/>
                      <w:marRight w:val="0"/>
                      <w:marTop w:val="0"/>
                      <w:marBottom w:val="0"/>
                      <w:divBdr>
                        <w:top w:val="none" w:sz="0" w:space="0" w:color="auto"/>
                        <w:left w:val="none" w:sz="0" w:space="0" w:color="auto"/>
                        <w:bottom w:val="none" w:sz="0" w:space="0" w:color="auto"/>
                        <w:right w:val="none" w:sz="0" w:space="0" w:color="auto"/>
                      </w:divBdr>
                    </w:div>
                    <w:div w:id="2116901145">
                      <w:marLeft w:val="0"/>
                      <w:marRight w:val="0"/>
                      <w:marTop w:val="0"/>
                      <w:marBottom w:val="0"/>
                      <w:divBdr>
                        <w:top w:val="none" w:sz="0" w:space="0" w:color="auto"/>
                        <w:left w:val="none" w:sz="0" w:space="0" w:color="auto"/>
                        <w:bottom w:val="none" w:sz="0" w:space="0" w:color="auto"/>
                        <w:right w:val="none" w:sz="0" w:space="0" w:color="auto"/>
                      </w:divBdr>
                    </w:div>
                    <w:div w:id="788084564">
                      <w:marLeft w:val="0"/>
                      <w:marRight w:val="0"/>
                      <w:marTop w:val="0"/>
                      <w:marBottom w:val="0"/>
                      <w:divBdr>
                        <w:top w:val="none" w:sz="0" w:space="0" w:color="auto"/>
                        <w:left w:val="none" w:sz="0" w:space="0" w:color="auto"/>
                        <w:bottom w:val="none" w:sz="0" w:space="0" w:color="auto"/>
                        <w:right w:val="none" w:sz="0" w:space="0" w:color="auto"/>
                      </w:divBdr>
                    </w:div>
                    <w:div w:id="681393534">
                      <w:marLeft w:val="0"/>
                      <w:marRight w:val="0"/>
                      <w:marTop w:val="0"/>
                      <w:marBottom w:val="0"/>
                      <w:divBdr>
                        <w:top w:val="none" w:sz="0" w:space="0" w:color="auto"/>
                        <w:left w:val="none" w:sz="0" w:space="0" w:color="auto"/>
                        <w:bottom w:val="none" w:sz="0" w:space="0" w:color="auto"/>
                        <w:right w:val="none" w:sz="0" w:space="0" w:color="auto"/>
                      </w:divBdr>
                    </w:div>
                    <w:div w:id="439640613">
                      <w:marLeft w:val="0"/>
                      <w:marRight w:val="0"/>
                      <w:marTop w:val="0"/>
                      <w:marBottom w:val="0"/>
                      <w:divBdr>
                        <w:top w:val="none" w:sz="0" w:space="0" w:color="auto"/>
                        <w:left w:val="none" w:sz="0" w:space="0" w:color="auto"/>
                        <w:bottom w:val="none" w:sz="0" w:space="0" w:color="auto"/>
                        <w:right w:val="none" w:sz="0" w:space="0" w:color="auto"/>
                      </w:divBdr>
                    </w:div>
                    <w:div w:id="1075471655">
                      <w:marLeft w:val="0"/>
                      <w:marRight w:val="0"/>
                      <w:marTop w:val="0"/>
                      <w:marBottom w:val="0"/>
                      <w:divBdr>
                        <w:top w:val="none" w:sz="0" w:space="0" w:color="auto"/>
                        <w:left w:val="none" w:sz="0" w:space="0" w:color="auto"/>
                        <w:bottom w:val="none" w:sz="0" w:space="0" w:color="auto"/>
                        <w:right w:val="none" w:sz="0" w:space="0" w:color="auto"/>
                      </w:divBdr>
                    </w:div>
                    <w:div w:id="809205150">
                      <w:marLeft w:val="0"/>
                      <w:marRight w:val="0"/>
                      <w:marTop w:val="0"/>
                      <w:marBottom w:val="0"/>
                      <w:divBdr>
                        <w:top w:val="none" w:sz="0" w:space="0" w:color="auto"/>
                        <w:left w:val="none" w:sz="0" w:space="0" w:color="auto"/>
                        <w:bottom w:val="none" w:sz="0" w:space="0" w:color="auto"/>
                        <w:right w:val="none" w:sz="0" w:space="0" w:color="auto"/>
                      </w:divBdr>
                    </w:div>
                    <w:div w:id="1123383698">
                      <w:marLeft w:val="0"/>
                      <w:marRight w:val="0"/>
                      <w:marTop w:val="0"/>
                      <w:marBottom w:val="0"/>
                      <w:divBdr>
                        <w:top w:val="none" w:sz="0" w:space="0" w:color="auto"/>
                        <w:left w:val="none" w:sz="0" w:space="0" w:color="auto"/>
                        <w:bottom w:val="none" w:sz="0" w:space="0" w:color="auto"/>
                        <w:right w:val="none" w:sz="0" w:space="0" w:color="auto"/>
                      </w:divBdr>
                    </w:div>
                    <w:div w:id="331835317">
                      <w:marLeft w:val="0"/>
                      <w:marRight w:val="0"/>
                      <w:marTop w:val="0"/>
                      <w:marBottom w:val="0"/>
                      <w:divBdr>
                        <w:top w:val="none" w:sz="0" w:space="0" w:color="auto"/>
                        <w:left w:val="none" w:sz="0" w:space="0" w:color="auto"/>
                        <w:bottom w:val="none" w:sz="0" w:space="0" w:color="auto"/>
                        <w:right w:val="none" w:sz="0" w:space="0" w:color="auto"/>
                      </w:divBdr>
                    </w:div>
                    <w:div w:id="813331684">
                      <w:marLeft w:val="0"/>
                      <w:marRight w:val="0"/>
                      <w:marTop w:val="0"/>
                      <w:marBottom w:val="0"/>
                      <w:divBdr>
                        <w:top w:val="none" w:sz="0" w:space="0" w:color="auto"/>
                        <w:left w:val="none" w:sz="0" w:space="0" w:color="auto"/>
                        <w:bottom w:val="none" w:sz="0" w:space="0" w:color="auto"/>
                        <w:right w:val="none" w:sz="0" w:space="0" w:color="auto"/>
                      </w:divBdr>
                    </w:div>
                    <w:div w:id="150489070">
                      <w:marLeft w:val="0"/>
                      <w:marRight w:val="0"/>
                      <w:marTop w:val="0"/>
                      <w:marBottom w:val="0"/>
                      <w:divBdr>
                        <w:top w:val="none" w:sz="0" w:space="0" w:color="auto"/>
                        <w:left w:val="none" w:sz="0" w:space="0" w:color="auto"/>
                        <w:bottom w:val="none" w:sz="0" w:space="0" w:color="auto"/>
                        <w:right w:val="none" w:sz="0" w:space="0" w:color="auto"/>
                      </w:divBdr>
                    </w:div>
                    <w:div w:id="332413357">
                      <w:marLeft w:val="0"/>
                      <w:marRight w:val="0"/>
                      <w:marTop w:val="0"/>
                      <w:marBottom w:val="0"/>
                      <w:divBdr>
                        <w:top w:val="none" w:sz="0" w:space="0" w:color="auto"/>
                        <w:left w:val="none" w:sz="0" w:space="0" w:color="auto"/>
                        <w:bottom w:val="none" w:sz="0" w:space="0" w:color="auto"/>
                        <w:right w:val="none" w:sz="0" w:space="0" w:color="auto"/>
                      </w:divBdr>
                    </w:div>
                    <w:div w:id="1169100696">
                      <w:marLeft w:val="0"/>
                      <w:marRight w:val="0"/>
                      <w:marTop w:val="0"/>
                      <w:marBottom w:val="0"/>
                      <w:divBdr>
                        <w:top w:val="none" w:sz="0" w:space="0" w:color="auto"/>
                        <w:left w:val="none" w:sz="0" w:space="0" w:color="auto"/>
                        <w:bottom w:val="none" w:sz="0" w:space="0" w:color="auto"/>
                        <w:right w:val="none" w:sz="0" w:space="0" w:color="auto"/>
                      </w:divBdr>
                    </w:div>
                    <w:div w:id="1003361682">
                      <w:marLeft w:val="0"/>
                      <w:marRight w:val="0"/>
                      <w:marTop w:val="0"/>
                      <w:marBottom w:val="0"/>
                      <w:divBdr>
                        <w:top w:val="none" w:sz="0" w:space="0" w:color="auto"/>
                        <w:left w:val="none" w:sz="0" w:space="0" w:color="auto"/>
                        <w:bottom w:val="none" w:sz="0" w:space="0" w:color="auto"/>
                        <w:right w:val="none" w:sz="0" w:space="0" w:color="auto"/>
                      </w:divBdr>
                    </w:div>
                    <w:div w:id="160505300">
                      <w:marLeft w:val="0"/>
                      <w:marRight w:val="0"/>
                      <w:marTop w:val="0"/>
                      <w:marBottom w:val="0"/>
                      <w:divBdr>
                        <w:top w:val="none" w:sz="0" w:space="0" w:color="auto"/>
                        <w:left w:val="none" w:sz="0" w:space="0" w:color="auto"/>
                        <w:bottom w:val="none" w:sz="0" w:space="0" w:color="auto"/>
                        <w:right w:val="none" w:sz="0" w:space="0" w:color="auto"/>
                      </w:divBdr>
                    </w:div>
                    <w:div w:id="1680889314">
                      <w:marLeft w:val="0"/>
                      <w:marRight w:val="0"/>
                      <w:marTop w:val="0"/>
                      <w:marBottom w:val="0"/>
                      <w:divBdr>
                        <w:top w:val="none" w:sz="0" w:space="0" w:color="auto"/>
                        <w:left w:val="none" w:sz="0" w:space="0" w:color="auto"/>
                        <w:bottom w:val="none" w:sz="0" w:space="0" w:color="auto"/>
                        <w:right w:val="none" w:sz="0" w:space="0" w:color="auto"/>
                      </w:divBdr>
                    </w:div>
                    <w:div w:id="1900943682">
                      <w:marLeft w:val="0"/>
                      <w:marRight w:val="0"/>
                      <w:marTop w:val="0"/>
                      <w:marBottom w:val="0"/>
                      <w:divBdr>
                        <w:top w:val="none" w:sz="0" w:space="0" w:color="auto"/>
                        <w:left w:val="none" w:sz="0" w:space="0" w:color="auto"/>
                        <w:bottom w:val="none" w:sz="0" w:space="0" w:color="auto"/>
                        <w:right w:val="none" w:sz="0" w:space="0" w:color="auto"/>
                      </w:divBdr>
                    </w:div>
                    <w:div w:id="397167045">
                      <w:marLeft w:val="0"/>
                      <w:marRight w:val="0"/>
                      <w:marTop w:val="0"/>
                      <w:marBottom w:val="0"/>
                      <w:divBdr>
                        <w:top w:val="none" w:sz="0" w:space="0" w:color="auto"/>
                        <w:left w:val="none" w:sz="0" w:space="0" w:color="auto"/>
                        <w:bottom w:val="none" w:sz="0" w:space="0" w:color="auto"/>
                        <w:right w:val="none" w:sz="0" w:space="0" w:color="auto"/>
                      </w:divBdr>
                    </w:div>
                    <w:div w:id="414716379">
                      <w:marLeft w:val="0"/>
                      <w:marRight w:val="0"/>
                      <w:marTop w:val="0"/>
                      <w:marBottom w:val="0"/>
                      <w:divBdr>
                        <w:top w:val="none" w:sz="0" w:space="0" w:color="auto"/>
                        <w:left w:val="none" w:sz="0" w:space="0" w:color="auto"/>
                        <w:bottom w:val="none" w:sz="0" w:space="0" w:color="auto"/>
                        <w:right w:val="none" w:sz="0" w:space="0" w:color="auto"/>
                      </w:divBdr>
                    </w:div>
                    <w:div w:id="186138081">
                      <w:marLeft w:val="0"/>
                      <w:marRight w:val="0"/>
                      <w:marTop w:val="0"/>
                      <w:marBottom w:val="0"/>
                      <w:divBdr>
                        <w:top w:val="none" w:sz="0" w:space="0" w:color="auto"/>
                        <w:left w:val="none" w:sz="0" w:space="0" w:color="auto"/>
                        <w:bottom w:val="none" w:sz="0" w:space="0" w:color="auto"/>
                        <w:right w:val="none" w:sz="0" w:space="0" w:color="auto"/>
                      </w:divBdr>
                    </w:div>
                    <w:div w:id="194270004">
                      <w:marLeft w:val="0"/>
                      <w:marRight w:val="0"/>
                      <w:marTop w:val="0"/>
                      <w:marBottom w:val="0"/>
                      <w:divBdr>
                        <w:top w:val="none" w:sz="0" w:space="0" w:color="auto"/>
                        <w:left w:val="none" w:sz="0" w:space="0" w:color="auto"/>
                        <w:bottom w:val="none" w:sz="0" w:space="0" w:color="auto"/>
                        <w:right w:val="none" w:sz="0" w:space="0" w:color="auto"/>
                      </w:divBdr>
                    </w:div>
                    <w:div w:id="138304972">
                      <w:marLeft w:val="0"/>
                      <w:marRight w:val="0"/>
                      <w:marTop w:val="0"/>
                      <w:marBottom w:val="0"/>
                      <w:divBdr>
                        <w:top w:val="none" w:sz="0" w:space="0" w:color="auto"/>
                        <w:left w:val="none" w:sz="0" w:space="0" w:color="auto"/>
                        <w:bottom w:val="none" w:sz="0" w:space="0" w:color="auto"/>
                        <w:right w:val="none" w:sz="0" w:space="0" w:color="auto"/>
                      </w:divBdr>
                    </w:div>
                    <w:div w:id="2146659079">
                      <w:marLeft w:val="0"/>
                      <w:marRight w:val="0"/>
                      <w:marTop w:val="0"/>
                      <w:marBottom w:val="0"/>
                      <w:divBdr>
                        <w:top w:val="none" w:sz="0" w:space="0" w:color="auto"/>
                        <w:left w:val="none" w:sz="0" w:space="0" w:color="auto"/>
                        <w:bottom w:val="none" w:sz="0" w:space="0" w:color="auto"/>
                        <w:right w:val="none" w:sz="0" w:space="0" w:color="auto"/>
                      </w:divBdr>
                    </w:div>
                    <w:div w:id="122042882">
                      <w:marLeft w:val="0"/>
                      <w:marRight w:val="0"/>
                      <w:marTop w:val="0"/>
                      <w:marBottom w:val="0"/>
                      <w:divBdr>
                        <w:top w:val="none" w:sz="0" w:space="0" w:color="auto"/>
                        <w:left w:val="none" w:sz="0" w:space="0" w:color="auto"/>
                        <w:bottom w:val="none" w:sz="0" w:space="0" w:color="auto"/>
                        <w:right w:val="none" w:sz="0" w:space="0" w:color="auto"/>
                      </w:divBdr>
                    </w:div>
                    <w:div w:id="1899198972">
                      <w:marLeft w:val="0"/>
                      <w:marRight w:val="0"/>
                      <w:marTop w:val="0"/>
                      <w:marBottom w:val="0"/>
                      <w:divBdr>
                        <w:top w:val="none" w:sz="0" w:space="0" w:color="auto"/>
                        <w:left w:val="none" w:sz="0" w:space="0" w:color="auto"/>
                        <w:bottom w:val="none" w:sz="0" w:space="0" w:color="auto"/>
                        <w:right w:val="none" w:sz="0" w:space="0" w:color="auto"/>
                      </w:divBdr>
                    </w:div>
                    <w:div w:id="1711806454">
                      <w:marLeft w:val="0"/>
                      <w:marRight w:val="0"/>
                      <w:marTop w:val="0"/>
                      <w:marBottom w:val="0"/>
                      <w:divBdr>
                        <w:top w:val="none" w:sz="0" w:space="0" w:color="auto"/>
                        <w:left w:val="none" w:sz="0" w:space="0" w:color="auto"/>
                        <w:bottom w:val="none" w:sz="0" w:space="0" w:color="auto"/>
                        <w:right w:val="none" w:sz="0" w:space="0" w:color="auto"/>
                      </w:divBdr>
                    </w:div>
                    <w:div w:id="879318970">
                      <w:marLeft w:val="0"/>
                      <w:marRight w:val="0"/>
                      <w:marTop w:val="0"/>
                      <w:marBottom w:val="0"/>
                      <w:divBdr>
                        <w:top w:val="none" w:sz="0" w:space="0" w:color="auto"/>
                        <w:left w:val="none" w:sz="0" w:space="0" w:color="auto"/>
                        <w:bottom w:val="none" w:sz="0" w:space="0" w:color="auto"/>
                        <w:right w:val="none" w:sz="0" w:space="0" w:color="auto"/>
                      </w:divBdr>
                    </w:div>
                    <w:div w:id="784235630">
                      <w:marLeft w:val="0"/>
                      <w:marRight w:val="0"/>
                      <w:marTop w:val="0"/>
                      <w:marBottom w:val="0"/>
                      <w:divBdr>
                        <w:top w:val="none" w:sz="0" w:space="0" w:color="auto"/>
                        <w:left w:val="none" w:sz="0" w:space="0" w:color="auto"/>
                        <w:bottom w:val="none" w:sz="0" w:space="0" w:color="auto"/>
                        <w:right w:val="none" w:sz="0" w:space="0" w:color="auto"/>
                      </w:divBdr>
                    </w:div>
                    <w:div w:id="9712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7413">
      <w:bodyDiv w:val="1"/>
      <w:marLeft w:val="0"/>
      <w:marRight w:val="0"/>
      <w:marTop w:val="0"/>
      <w:marBottom w:val="0"/>
      <w:divBdr>
        <w:top w:val="none" w:sz="0" w:space="0" w:color="auto"/>
        <w:left w:val="none" w:sz="0" w:space="0" w:color="auto"/>
        <w:bottom w:val="none" w:sz="0" w:space="0" w:color="auto"/>
        <w:right w:val="none" w:sz="0" w:space="0" w:color="auto"/>
      </w:divBdr>
    </w:div>
    <w:div w:id="1455322463">
      <w:bodyDiv w:val="1"/>
      <w:marLeft w:val="0"/>
      <w:marRight w:val="0"/>
      <w:marTop w:val="0"/>
      <w:marBottom w:val="0"/>
      <w:divBdr>
        <w:top w:val="none" w:sz="0" w:space="0" w:color="auto"/>
        <w:left w:val="none" w:sz="0" w:space="0" w:color="auto"/>
        <w:bottom w:val="none" w:sz="0" w:space="0" w:color="auto"/>
        <w:right w:val="none" w:sz="0" w:space="0" w:color="auto"/>
      </w:divBdr>
      <w:divsChild>
        <w:div w:id="224491277">
          <w:marLeft w:val="0"/>
          <w:marRight w:val="0"/>
          <w:marTop w:val="0"/>
          <w:marBottom w:val="0"/>
          <w:divBdr>
            <w:top w:val="none" w:sz="0" w:space="0" w:color="auto"/>
            <w:left w:val="none" w:sz="0" w:space="0" w:color="auto"/>
            <w:bottom w:val="none" w:sz="0" w:space="0" w:color="auto"/>
            <w:right w:val="none" w:sz="0" w:space="0" w:color="auto"/>
          </w:divBdr>
          <w:divsChild>
            <w:div w:id="1462042863">
              <w:marLeft w:val="0"/>
              <w:marRight w:val="0"/>
              <w:marTop w:val="0"/>
              <w:marBottom w:val="0"/>
              <w:divBdr>
                <w:top w:val="none" w:sz="0" w:space="0" w:color="auto"/>
                <w:left w:val="none" w:sz="0" w:space="0" w:color="auto"/>
                <w:bottom w:val="none" w:sz="0" w:space="0" w:color="auto"/>
                <w:right w:val="none" w:sz="0" w:space="0" w:color="auto"/>
              </w:divBdr>
              <w:divsChild>
                <w:div w:id="1987129470">
                  <w:marLeft w:val="0"/>
                  <w:marRight w:val="0"/>
                  <w:marTop w:val="0"/>
                  <w:marBottom w:val="0"/>
                  <w:divBdr>
                    <w:top w:val="none" w:sz="0" w:space="0" w:color="auto"/>
                    <w:left w:val="none" w:sz="0" w:space="0" w:color="auto"/>
                    <w:bottom w:val="none" w:sz="0" w:space="0" w:color="auto"/>
                    <w:right w:val="none" w:sz="0" w:space="0" w:color="auto"/>
                  </w:divBdr>
                </w:div>
                <w:div w:id="1626548362">
                  <w:marLeft w:val="0"/>
                  <w:marRight w:val="0"/>
                  <w:marTop w:val="0"/>
                  <w:marBottom w:val="0"/>
                  <w:divBdr>
                    <w:top w:val="none" w:sz="0" w:space="0" w:color="auto"/>
                    <w:left w:val="none" w:sz="0" w:space="0" w:color="auto"/>
                    <w:bottom w:val="none" w:sz="0" w:space="0" w:color="auto"/>
                    <w:right w:val="none" w:sz="0" w:space="0" w:color="auto"/>
                  </w:divBdr>
                </w:div>
                <w:div w:id="1274944031">
                  <w:marLeft w:val="0"/>
                  <w:marRight w:val="0"/>
                  <w:marTop w:val="0"/>
                  <w:marBottom w:val="0"/>
                  <w:divBdr>
                    <w:top w:val="none" w:sz="0" w:space="0" w:color="auto"/>
                    <w:left w:val="none" w:sz="0" w:space="0" w:color="auto"/>
                    <w:bottom w:val="none" w:sz="0" w:space="0" w:color="auto"/>
                    <w:right w:val="none" w:sz="0" w:space="0" w:color="auto"/>
                  </w:divBdr>
                </w:div>
                <w:div w:id="400182616">
                  <w:marLeft w:val="0"/>
                  <w:marRight w:val="0"/>
                  <w:marTop w:val="0"/>
                  <w:marBottom w:val="0"/>
                  <w:divBdr>
                    <w:top w:val="none" w:sz="0" w:space="0" w:color="auto"/>
                    <w:left w:val="none" w:sz="0" w:space="0" w:color="auto"/>
                    <w:bottom w:val="none" w:sz="0" w:space="0" w:color="auto"/>
                    <w:right w:val="none" w:sz="0" w:space="0" w:color="auto"/>
                  </w:divBdr>
                </w:div>
                <w:div w:id="1315641097">
                  <w:marLeft w:val="0"/>
                  <w:marRight w:val="0"/>
                  <w:marTop w:val="0"/>
                  <w:marBottom w:val="0"/>
                  <w:divBdr>
                    <w:top w:val="none" w:sz="0" w:space="0" w:color="auto"/>
                    <w:left w:val="none" w:sz="0" w:space="0" w:color="auto"/>
                    <w:bottom w:val="none" w:sz="0" w:space="0" w:color="auto"/>
                    <w:right w:val="none" w:sz="0" w:space="0" w:color="auto"/>
                  </w:divBdr>
                </w:div>
                <w:div w:id="818158323">
                  <w:marLeft w:val="0"/>
                  <w:marRight w:val="0"/>
                  <w:marTop w:val="0"/>
                  <w:marBottom w:val="0"/>
                  <w:divBdr>
                    <w:top w:val="none" w:sz="0" w:space="0" w:color="auto"/>
                    <w:left w:val="none" w:sz="0" w:space="0" w:color="auto"/>
                    <w:bottom w:val="none" w:sz="0" w:space="0" w:color="auto"/>
                    <w:right w:val="none" w:sz="0" w:space="0" w:color="auto"/>
                  </w:divBdr>
                </w:div>
                <w:div w:id="1620603477">
                  <w:marLeft w:val="0"/>
                  <w:marRight w:val="0"/>
                  <w:marTop w:val="0"/>
                  <w:marBottom w:val="0"/>
                  <w:divBdr>
                    <w:top w:val="none" w:sz="0" w:space="0" w:color="auto"/>
                    <w:left w:val="none" w:sz="0" w:space="0" w:color="auto"/>
                    <w:bottom w:val="none" w:sz="0" w:space="0" w:color="auto"/>
                    <w:right w:val="none" w:sz="0" w:space="0" w:color="auto"/>
                  </w:divBdr>
                </w:div>
                <w:div w:id="1584338327">
                  <w:marLeft w:val="0"/>
                  <w:marRight w:val="0"/>
                  <w:marTop w:val="0"/>
                  <w:marBottom w:val="0"/>
                  <w:divBdr>
                    <w:top w:val="none" w:sz="0" w:space="0" w:color="auto"/>
                    <w:left w:val="none" w:sz="0" w:space="0" w:color="auto"/>
                    <w:bottom w:val="none" w:sz="0" w:space="0" w:color="auto"/>
                    <w:right w:val="none" w:sz="0" w:space="0" w:color="auto"/>
                  </w:divBdr>
                </w:div>
                <w:div w:id="1247302773">
                  <w:marLeft w:val="0"/>
                  <w:marRight w:val="0"/>
                  <w:marTop w:val="0"/>
                  <w:marBottom w:val="0"/>
                  <w:divBdr>
                    <w:top w:val="none" w:sz="0" w:space="0" w:color="auto"/>
                    <w:left w:val="none" w:sz="0" w:space="0" w:color="auto"/>
                    <w:bottom w:val="none" w:sz="0" w:space="0" w:color="auto"/>
                    <w:right w:val="none" w:sz="0" w:space="0" w:color="auto"/>
                  </w:divBdr>
                </w:div>
                <w:div w:id="1077554403">
                  <w:marLeft w:val="0"/>
                  <w:marRight w:val="0"/>
                  <w:marTop w:val="0"/>
                  <w:marBottom w:val="0"/>
                  <w:divBdr>
                    <w:top w:val="none" w:sz="0" w:space="0" w:color="auto"/>
                    <w:left w:val="none" w:sz="0" w:space="0" w:color="auto"/>
                    <w:bottom w:val="none" w:sz="0" w:space="0" w:color="auto"/>
                    <w:right w:val="none" w:sz="0" w:space="0" w:color="auto"/>
                  </w:divBdr>
                </w:div>
                <w:div w:id="60911820">
                  <w:marLeft w:val="0"/>
                  <w:marRight w:val="0"/>
                  <w:marTop w:val="0"/>
                  <w:marBottom w:val="0"/>
                  <w:divBdr>
                    <w:top w:val="none" w:sz="0" w:space="0" w:color="auto"/>
                    <w:left w:val="none" w:sz="0" w:space="0" w:color="auto"/>
                    <w:bottom w:val="none" w:sz="0" w:space="0" w:color="auto"/>
                    <w:right w:val="none" w:sz="0" w:space="0" w:color="auto"/>
                  </w:divBdr>
                </w:div>
                <w:div w:id="1619487707">
                  <w:marLeft w:val="0"/>
                  <w:marRight w:val="0"/>
                  <w:marTop w:val="0"/>
                  <w:marBottom w:val="0"/>
                  <w:divBdr>
                    <w:top w:val="none" w:sz="0" w:space="0" w:color="auto"/>
                    <w:left w:val="none" w:sz="0" w:space="0" w:color="auto"/>
                    <w:bottom w:val="none" w:sz="0" w:space="0" w:color="auto"/>
                    <w:right w:val="none" w:sz="0" w:space="0" w:color="auto"/>
                  </w:divBdr>
                </w:div>
                <w:div w:id="1597783218">
                  <w:marLeft w:val="0"/>
                  <w:marRight w:val="0"/>
                  <w:marTop w:val="0"/>
                  <w:marBottom w:val="0"/>
                  <w:divBdr>
                    <w:top w:val="none" w:sz="0" w:space="0" w:color="auto"/>
                    <w:left w:val="none" w:sz="0" w:space="0" w:color="auto"/>
                    <w:bottom w:val="none" w:sz="0" w:space="0" w:color="auto"/>
                    <w:right w:val="none" w:sz="0" w:space="0" w:color="auto"/>
                  </w:divBdr>
                </w:div>
                <w:div w:id="562522620">
                  <w:marLeft w:val="0"/>
                  <w:marRight w:val="0"/>
                  <w:marTop w:val="0"/>
                  <w:marBottom w:val="0"/>
                  <w:divBdr>
                    <w:top w:val="none" w:sz="0" w:space="0" w:color="auto"/>
                    <w:left w:val="none" w:sz="0" w:space="0" w:color="auto"/>
                    <w:bottom w:val="none" w:sz="0" w:space="0" w:color="auto"/>
                    <w:right w:val="none" w:sz="0" w:space="0" w:color="auto"/>
                  </w:divBdr>
                </w:div>
                <w:div w:id="439105735">
                  <w:marLeft w:val="0"/>
                  <w:marRight w:val="0"/>
                  <w:marTop w:val="0"/>
                  <w:marBottom w:val="0"/>
                  <w:divBdr>
                    <w:top w:val="none" w:sz="0" w:space="0" w:color="auto"/>
                    <w:left w:val="none" w:sz="0" w:space="0" w:color="auto"/>
                    <w:bottom w:val="none" w:sz="0" w:space="0" w:color="auto"/>
                    <w:right w:val="none" w:sz="0" w:space="0" w:color="auto"/>
                  </w:divBdr>
                </w:div>
                <w:div w:id="1210148654">
                  <w:marLeft w:val="0"/>
                  <w:marRight w:val="0"/>
                  <w:marTop w:val="0"/>
                  <w:marBottom w:val="0"/>
                  <w:divBdr>
                    <w:top w:val="none" w:sz="0" w:space="0" w:color="auto"/>
                    <w:left w:val="none" w:sz="0" w:space="0" w:color="auto"/>
                    <w:bottom w:val="none" w:sz="0" w:space="0" w:color="auto"/>
                    <w:right w:val="none" w:sz="0" w:space="0" w:color="auto"/>
                  </w:divBdr>
                </w:div>
                <w:div w:id="2014608058">
                  <w:marLeft w:val="0"/>
                  <w:marRight w:val="0"/>
                  <w:marTop w:val="0"/>
                  <w:marBottom w:val="0"/>
                  <w:divBdr>
                    <w:top w:val="none" w:sz="0" w:space="0" w:color="auto"/>
                    <w:left w:val="none" w:sz="0" w:space="0" w:color="auto"/>
                    <w:bottom w:val="none" w:sz="0" w:space="0" w:color="auto"/>
                    <w:right w:val="none" w:sz="0" w:space="0" w:color="auto"/>
                  </w:divBdr>
                </w:div>
                <w:div w:id="1808039215">
                  <w:marLeft w:val="0"/>
                  <w:marRight w:val="0"/>
                  <w:marTop w:val="0"/>
                  <w:marBottom w:val="0"/>
                  <w:divBdr>
                    <w:top w:val="none" w:sz="0" w:space="0" w:color="auto"/>
                    <w:left w:val="none" w:sz="0" w:space="0" w:color="auto"/>
                    <w:bottom w:val="none" w:sz="0" w:space="0" w:color="auto"/>
                    <w:right w:val="none" w:sz="0" w:space="0" w:color="auto"/>
                  </w:divBdr>
                </w:div>
                <w:div w:id="663044169">
                  <w:marLeft w:val="0"/>
                  <w:marRight w:val="0"/>
                  <w:marTop w:val="0"/>
                  <w:marBottom w:val="0"/>
                  <w:divBdr>
                    <w:top w:val="none" w:sz="0" w:space="0" w:color="auto"/>
                    <w:left w:val="none" w:sz="0" w:space="0" w:color="auto"/>
                    <w:bottom w:val="none" w:sz="0" w:space="0" w:color="auto"/>
                    <w:right w:val="none" w:sz="0" w:space="0" w:color="auto"/>
                  </w:divBdr>
                </w:div>
                <w:div w:id="1419860517">
                  <w:marLeft w:val="0"/>
                  <w:marRight w:val="0"/>
                  <w:marTop w:val="0"/>
                  <w:marBottom w:val="0"/>
                  <w:divBdr>
                    <w:top w:val="none" w:sz="0" w:space="0" w:color="auto"/>
                    <w:left w:val="none" w:sz="0" w:space="0" w:color="auto"/>
                    <w:bottom w:val="none" w:sz="0" w:space="0" w:color="auto"/>
                    <w:right w:val="none" w:sz="0" w:space="0" w:color="auto"/>
                  </w:divBdr>
                </w:div>
                <w:div w:id="1457408776">
                  <w:marLeft w:val="0"/>
                  <w:marRight w:val="0"/>
                  <w:marTop w:val="0"/>
                  <w:marBottom w:val="0"/>
                  <w:divBdr>
                    <w:top w:val="none" w:sz="0" w:space="0" w:color="auto"/>
                    <w:left w:val="none" w:sz="0" w:space="0" w:color="auto"/>
                    <w:bottom w:val="none" w:sz="0" w:space="0" w:color="auto"/>
                    <w:right w:val="none" w:sz="0" w:space="0" w:color="auto"/>
                  </w:divBdr>
                </w:div>
                <w:div w:id="514924512">
                  <w:marLeft w:val="0"/>
                  <w:marRight w:val="0"/>
                  <w:marTop w:val="0"/>
                  <w:marBottom w:val="0"/>
                  <w:divBdr>
                    <w:top w:val="none" w:sz="0" w:space="0" w:color="auto"/>
                    <w:left w:val="none" w:sz="0" w:space="0" w:color="auto"/>
                    <w:bottom w:val="none" w:sz="0" w:space="0" w:color="auto"/>
                    <w:right w:val="none" w:sz="0" w:space="0" w:color="auto"/>
                  </w:divBdr>
                </w:div>
                <w:div w:id="1943876782">
                  <w:marLeft w:val="0"/>
                  <w:marRight w:val="0"/>
                  <w:marTop w:val="0"/>
                  <w:marBottom w:val="0"/>
                  <w:divBdr>
                    <w:top w:val="none" w:sz="0" w:space="0" w:color="auto"/>
                    <w:left w:val="none" w:sz="0" w:space="0" w:color="auto"/>
                    <w:bottom w:val="none" w:sz="0" w:space="0" w:color="auto"/>
                    <w:right w:val="none" w:sz="0" w:space="0" w:color="auto"/>
                  </w:divBdr>
                </w:div>
                <w:div w:id="243421317">
                  <w:marLeft w:val="0"/>
                  <w:marRight w:val="0"/>
                  <w:marTop w:val="0"/>
                  <w:marBottom w:val="0"/>
                  <w:divBdr>
                    <w:top w:val="none" w:sz="0" w:space="0" w:color="auto"/>
                    <w:left w:val="none" w:sz="0" w:space="0" w:color="auto"/>
                    <w:bottom w:val="none" w:sz="0" w:space="0" w:color="auto"/>
                    <w:right w:val="none" w:sz="0" w:space="0" w:color="auto"/>
                  </w:divBdr>
                </w:div>
                <w:div w:id="209197643">
                  <w:marLeft w:val="0"/>
                  <w:marRight w:val="0"/>
                  <w:marTop w:val="0"/>
                  <w:marBottom w:val="0"/>
                  <w:divBdr>
                    <w:top w:val="none" w:sz="0" w:space="0" w:color="auto"/>
                    <w:left w:val="none" w:sz="0" w:space="0" w:color="auto"/>
                    <w:bottom w:val="none" w:sz="0" w:space="0" w:color="auto"/>
                    <w:right w:val="none" w:sz="0" w:space="0" w:color="auto"/>
                  </w:divBdr>
                </w:div>
                <w:div w:id="1127747113">
                  <w:marLeft w:val="0"/>
                  <w:marRight w:val="0"/>
                  <w:marTop w:val="0"/>
                  <w:marBottom w:val="0"/>
                  <w:divBdr>
                    <w:top w:val="none" w:sz="0" w:space="0" w:color="auto"/>
                    <w:left w:val="none" w:sz="0" w:space="0" w:color="auto"/>
                    <w:bottom w:val="none" w:sz="0" w:space="0" w:color="auto"/>
                    <w:right w:val="none" w:sz="0" w:space="0" w:color="auto"/>
                  </w:divBdr>
                </w:div>
                <w:div w:id="1511023247">
                  <w:marLeft w:val="0"/>
                  <w:marRight w:val="0"/>
                  <w:marTop w:val="0"/>
                  <w:marBottom w:val="0"/>
                  <w:divBdr>
                    <w:top w:val="none" w:sz="0" w:space="0" w:color="auto"/>
                    <w:left w:val="none" w:sz="0" w:space="0" w:color="auto"/>
                    <w:bottom w:val="none" w:sz="0" w:space="0" w:color="auto"/>
                    <w:right w:val="none" w:sz="0" w:space="0" w:color="auto"/>
                  </w:divBdr>
                </w:div>
                <w:div w:id="920454409">
                  <w:marLeft w:val="0"/>
                  <w:marRight w:val="0"/>
                  <w:marTop w:val="0"/>
                  <w:marBottom w:val="0"/>
                  <w:divBdr>
                    <w:top w:val="none" w:sz="0" w:space="0" w:color="auto"/>
                    <w:left w:val="none" w:sz="0" w:space="0" w:color="auto"/>
                    <w:bottom w:val="none" w:sz="0" w:space="0" w:color="auto"/>
                    <w:right w:val="none" w:sz="0" w:space="0" w:color="auto"/>
                  </w:divBdr>
                </w:div>
                <w:div w:id="1079715349">
                  <w:marLeft w:val="0"/>
                  <w:marRight w:val="0"/>
                  <w:marTop w:val="0"/>
                  <w:marBottom w:val="0"/>
                  <w:divBdr>
                    <w:top w:val="none" w:sz="0" w:space="0" w:color="auto"/>
                    <w:left w:val="none" w:sz="0" w:space="0" w:color="auto"/>
                    <w:bottom w:val="none" w:sz="0" w:space="0" w:color="auto"/>
                    <w:right w:val="none" w:sz="0" w:space="0" w:color="auto"/>
                  </w:divBdr>
                </w:div>
                <w:div w:id="1946183783">
                  <w:marLeft w:val="0"/>
                  <w:marRight w:val="0"/>
                  <w:marTop w:val="0"/>
                  <w:marBottom w:val="0"/>
                  <w:divBdr>
                    <w:top w:val="none" w:sz="0" w:space="0" w:color="auto"/>
                    <w:left w:val="none" w:sz="0" w:space="0" w:color="auto"/>
                    <w:bottom w:val="none" w:sz="0" w:space="0" w:color="auto"/>
                    <w:right w:val="none" w:sz="0" w:space="0" w:color="auto"/>
                  </w:divBdr>
                </w:div>
                <w:div w:id="1898659561">
                  <w:marLeft w:val="0"/>
                  <w:marRight w:val="0"/>
                  <w:marTop w:val="0"/>
                  <w:marBottom w:val="0"/>
                  <w:divBdr>
                    <w:top w:val="none" w:sz="0" w:space="0" w:color="auto"/>
                    <w:left w:val="none" w:sz="0" w:space="0" w:color="auto"/>
                    <w:bottom w:val="none" w:sz="0" w:space="0" w:color="auto"/>
                    <w:right w:val="none" w:sz="0" w:space="0" w:color="auto"/>
                  </w:divBdr>
                </w:div>
                <w:div w:id="415174335">
                  <w:marLeft w:val="0"/>
                  <w:marRight w:val="0"/>
                  <w:marTop w:val="0"/>
                  <w:marBottom w:val="0"/>
                  <w:divBdr>
                    <w:top w:val="none" w:sz="0" w:space="0" w:color="auto"/>
                    <w:left w:val="none" w:sz="0" w:space="0" w:color="auto"/>
                    <w:bottom w:val="none" w:sz="0" w:space="0" w:color="auto"/>
                    <w:right w:val="none" w:sz="0" w:space="0" w:color="auto"/>
                  </w:divBdr>
                </w:div>
                <w:div w:id="891886315">
                  <w:marLeft w:val="0"/>
                  <w:marRight w:val="0"/>
                  <w:marTop w:val="0"/>
                  <w:marBottom w:val="0"/>
                  <w:divBdr>
                    <w:top w:val="none" w:sz="0" w:space="0" w:color="auto"/>
                    <w:left w:val="none" w:sz="0" w:space="0" w:color="auto"/>
                    <w:bottom w:val="none" w:sz="0" w:space="0" w:color="auto"/>
                    <w:right w:val="none" w:sz="0" w:space="0" w:color="auto"/>
                  </w:divBdr>
                </w:div>
                <w:div w:id="710107422">
                  <w:marLeft w:val="0"/>
                  <w:marRight w:val="0"/>
                  <w:marTop w:val="0"/>
                  <w:marBottom w:val="0"/>
                  <w:divBdr>
                    <w:top w:val="none" w:sz="0" w:space="0" w:color="auto"/>
                    <w:left w:val="none" w:sz="0" w:space="0" w:color="auto"/>
                    <w:bottom w:val="none" w:sz="0" w:space="0" w:color="auto"/>
                    <w:right w:val="none" w:sz="0" w:space="0" w:color="auto"/>
                  </w:divBdr>
                </w:div>
                <w:div w:id="1517691028">
                  <w:marLeft w:val="0"/>
                  <w:marRight w:val="0"/>
                  <w:marTop w:val="0"/>
                  <w:marBottom w:val="0"/>
                  <w:divBdr>
                    <w:top w:val="none" w:sz="0" w:space="0" w:color="auto"/>
                    <w:left w:val="none" w:sz="0" w:space="0" w:color="auto"/>
                    <w:bottom w:val="none" w:sz="0" w:space="0" w:color="auto"/>
                    <w:right w:val="none" w:sz="0" w:space="0" w:color="auto"/>
                  </w:divBdr>
                </w:div>
                <w:div w:id="1786580979">
                  <w:marLeft w:val="0"/>
                  <w:marRight w:val="0"/>
                  <w:marTop w:val="0"/>
                  <w:marBottom w:val="0"/>
                  <w:divBdr>
                    <w:top w:val="none" w:sz="0" w:space="0" w:color="auto"/>
                    <w:left w:val="none" w:sz="0" w:space="0" w:color="auto"/>
                    <w:bottom w:val="none" w:sz="0" w:space="0" w:color="auto"/>
                    <w:right w:val="none" w:sz="0" w:space="0" w:color="auto"/>
                  </w:divBdr>
                </w:div>
                <w:div w:id="1948193011">
                  <w:marLeft w:val="0"/>
                  <w:marRight w:val="0"/>
                  <w:marTop w:val="0"/>
                  <w:marBottom w:val="0"/>
                  <w:divBdr>
                    <w:top w:val="none" w:sz="0" w:space="0" w:color="auto"/>
                    <w:left w:val="none" w:sz="0" w:space="0" w:color="auto"/>
                    <w:bottom w:val="none" w:sz="0" w:space="0" w:color="auto"/>
                    <w:right w:val="none" w:sz="0" w:space="0" w:color="auto"/>
                  </w:divBdr>
                </w:div>
                <w:div w:id="1271664973">
                  <w:marLeft w:val="0"/>
                  <w:marRight w:val="0"/>
                  <w:marTop w:val="0"/>
                  <w:marBottom w:val="0"/>
                  <w:divBdr>
                    <w:top w:val="none" w:sz="0" w:space="0" w:color="auto"/>
                    <w:left w:val="none" w:sz="0" w:space="0" w:color="auto"/>
                    <w:bottom w:val="none" w:sz="0" w:space="0" w:color="auto"/>
                    <w:right w:val="none" w:sz="0" w:space="0" w:color="auto"/>
                  </w:divBdr>
                </w:div>
                <w:div w:id="971011824">
                  <w:marLeft w:val="0"/>
                  <w:marRight w:val="0"/>
                  <w:marTop w:val="0"/>
                  <w:marBottom w:val="0"/>
                  <w:divBdr>
                    <w:top w:val="none" w:sz="0" w:space="0" w:color="auto"/>
                    <w:left w:val="none" w:sz="0" w:space="0" w:color="auto"/>
                    <w:bottom w:val="none" w:sz="0" w:space="0" w:color="auto"/>
                    <w:right w:val="none" w:sz="0" w:space="0" w:color="auto"/>
                  </w:divBdr>
                </w:div>
                <w:div w:id="56124617">
                  <w:marLeft w:val="0"/>
                  <w:marRight w:val="0"/>
                  <w:marTop w:val="0"/>
                  <w:marBottom w:val="0"/>
                  <w:divBdr>
                    <w:top w:val="none" w:sz="0" w:space="0" w:color="auto"/>
                    <w:left w:val="none" w:sz="0" w:space="0" w:color="auto"/>
                    <w:bottom w:val="none" w:sz="0" w:space="0" w:color="auto"/>
                    <w:right w:val="none" w:sz="0" w:space="0" w:color="auto"/>
                  </w:divBdr>
                </w:div>
                <w:div w:id="329792709">
                  <w:marLeft w:val="0"/>
                  <w:marRight w:val="0"/>
                  <w:marTop w:val="0"/>
                  <w:marBottom w:val="0"/>
                  <w:divBdr>
                    <w:top w:val="none" w:sz="0" w:space="0" w:color="auto"/>
                    <w:left w:val="none" w:sz="0" w:space="0" w:color="auto"/>
                    <w:bottom w:val="none" w:sz="0" w:space="0" w:color="auto"/>
                    <w:right w:val="none" w:sz="0" w:space="0" w:color="auto"/>
                  </w:divBdr>
                </w:div>
                <w:div w:id="2111005684">
                  <w:marLeft w:val="0"/>
                  <w:marRight w:val="0"/>
                  <w:marTop w:val="0"/>
                  <w:marBottom w:val="0"/>
                  <w:divBdr>
                    <w:top w:val="none" w:sz="0" w:space="0" w:color="auto"/>
                    <w:left w:val="none" w:sz="0" w:space="0" w:color="auto"/>
                    <w:bottom w:val="none" w:sz="0" w:space="0" w:color="auto"/>
                    <w:right w:val="none" w:sz="0" w:space="0" w:color="auto"/>
                  </w:divBdr>
                </w:div>
                <w:div w:id="609555151">
                  <w:marLeft w:val="0"/>
                  <w:marRight w:val="0"/>
                  <w:marTop w:val="0"/>
                  <w:marBottom w:val="0"/>
                  <w:divBdr>
                    <w:top w:val="none" w:sz="0" w:space="0" w:color="auto"/>
                    <w:left w:val="none" w:sz="0" w:space="0" w:color="auto"/>
                    <w:bottom w:val="none" w:sz="0" w:space="0" w:color="auto"/>
                    <w:right w:val="none" w:sz="0" w:space="0" w:color="auto"/>
                  </w:divBdr>
                </w:div>
                <w:div w:id="673841537">
                  <w:marLeft w:val="0"/>
                  <w:marRight w:val="0"/>
                  <w:marTop w:val="0"/>
                  <w:marBottom w:val="0"/>
                  <w:divBdr>
                    <w:top w:val="none" w:sz="0" w:space="0" w:color="auto"/>
                    <w:left w:val="none" w:sz="0" w:space="0" w:color="auto"/>
                    <w:bottom w:val="none" w:sz="0" w:space="0" w:color="auto"/>
                    <w:right w:val="none" w:sz="0" w:space="0" w:color="auto"/>
                  </w:divBdr>
                </w:div>
                <w:div w:id="763187322">
                  <w:marLeft w:val="0"/>
                  <w:marRight w:val="0"/>
                  <w:marTop w:val="0"/>
                  <w:marBottom w:val="0"/>
                  <w:divBdr>
                    <w:top w:val="none" w:sz="0" w:space="0" w:color="auto"/>
                    <w:left w:val="none" w:sz="0" w:space="0" w:color="auto"/>
                    <w:bottom w:val="none" w:sz="0" w:space="0" w:color="auto"/>
                    <w:right w:val="none" w:sz="0" w:space="0" w:color="auto"/>
                  </w:divBdr>
                </w:div>
                <w:div w:id="2102751183">
                  <w:marLeft w:val="0"/>
                  <w:marRight w:val="0"/>
                  <w:marTop w:val="0"/>
                  <w:marBottom w:val="0"/>
                  <w:divBdr>
                    <w:top w:val="none" w:sz="0" w:space="0" w:color="auto"/>
                    <w:left w:val="none" w:sz="0" w:space="0" w:color="auto"/>
                    <w:bottom w:val="none" w:sz="0" w:space="0" w:color="auto"/>
                    <w:right w:val="none" w:sz="0" w:space="0" w:color="auto"/>
                  </w:divBdr>
                </w:div>
                <w:div w:id="286937829">
                  <w:marLeft w:val="0"/>
                  <w:marRight w:val="0"/>
                  <w:marTop w:val="0"/>
                  <w:marBottom w:val="0"/>
                  <w:divBdr>
                    <w:top w:val="none" w:sz="0" w:space="0" w:color="auto"/>
                    <w:left w:val="none" w:sz="0" w:space="0" w:color="auto"/>
                    <w:bottom w:val="none" w:sz="0" w:space="0" w:color="auto"/>
                    <w:right w:val="none" w:sz="0" w:space="0" w:color="auto"/>
                  </w:divBdr>
                </w:div>
                <w:div w:id="1150905864">
                  <w:marLeft w:val="0"/>
                  <w:marRight w:val="0"/>
                  <w:marTop w:val="0"/>
                  <w:marBottom w:val="0"/>
                  <w:divBdr>
                    <w:top w:val="none" w:sz="0" w:space="0" w:color="auto"/>
                    <w:left w:val="none" w:sz="0" w:space="0" w:color="auto"/>
                    <w:bottom w:val="none" w:sz="0" w:space="0" w:color="auto"/>
                    <w:right w:val="none" w:sz="0" w:space="0" w:color="auto"/>
                  </w:divBdr>
                </w:div>
                <w:div w:id="1128864367">
                  <w:marLeft w:val="0"/>
                  <w:marRight w:val="0"/>
                  <w:marTop w:val="0"/>
                  <w:marBottom w:val="0"/>
                  <w:divBdr>
                    <w:top w:val="none" w:sz="0" w:space="0" w:color="auto"/>
                    <w:left w:val="none" w:sz="0" w:space="0" w:color="auto"/>
                    <w:bottom w:val="none" w:sz="0" w:space="0" w:color="auto"/>
                    <w:right w:val="none" w:sz="0" w:space="0" w:color="auto"/>
                  </w:divBdr>
                </w:div>
                <w:div w:id="373775073">
                  <w:marLeft w:val="0"/>
                  <w:marRight w:val="0"/>
                  <w:marTop w:val="0"/>
                  <w:marBottom w:val="0"/>
                  <w:divBdr>
                    <w:top w:val="none" w:sz="0" w:space="0" w:color="auto"/>
                    <w:left w:val="none" w:sz="0" w:space="0" w:color="auto"/>
                    <w:bottom w:val="none" w:sz="0" w:space="0" w:color="auto"/>
                    <w:right w:val="none" w:sz="0" w:space="0" w:color="auto"/>
                  </w:divBdr>
                </w:div>
                <w:div w:id="20135179">
                  <w:marLeft w:val="0"/>
                  <w:marRight w:val="0"/>
                  <w:marTop w:val="0"/>
                  <w:marBottom w:val="0"/>
                  <w:divBdr>
                    <w:top w:val="none" w:sz="0" w:space="0" w:color="auto"/>
                    <w:left w:val="none" w:sz="0" w:space="0" w:color="auto"/>
                    <w:bottom w:val="none" w:sz="0" w:space="0" w:color="auto"/>
                    <w:right w:val="none" w:sz="0" w:space="0" w:color="auto"/>
                  </w:divBdr>
                </w:div>
                <w:div w:id="1918709261">
                  <w:marLeft w:val="0"/>
                  <w:marRight w:val="0"/>
                  <w:marTop w:val="0"/>
                  <w:marBottom w:val="0"/>
                  <w:divBdr>
                    <w:top w:val="none" w:sz="0" w:space="0" w:color="auto"/>
                    <w:left w:val="none" w:sz="0" w:space="0" w:color="auto"/>
                    <w:bottom w:val="none" w:sz="0" w:space="0" w:color="auto"/>
                    <w:right w:val="none" w:sz="0" w:space="0" w:color="auto"/>
                  </w:divBdr>
                </w:div>
                <w:div w:id="1178471453">
                  <w:marLeft w:val="0"/>
                  <w:marRight w:val="0"/>
                  <w:marTop w:val="0"/>
                  <w:marBottom w:val="0"/>
                  <w:divBdr>
                    <w:top w:val="none" w:sz="0" w:space="0" w:color="auto"/>
                    <w:left w:val="none" w:sz="0" w:space="0" w:color="auto"/>
                    <w:bottom w:val="none" w:sz="0" w:space="0" w:color="auto"/>
                    <w:right w:val="none" w:sz="0" w:space="0" w:color="auto"/>
                  </w:divBdr>
                </w:div>
                <w:div w:id="1167941233">
                  <w:marLeft w:val="0"/>
                  <w:marRight w:val="0"/>
                  <w:marTop w:val="0"/>
                  <w:marBottom w:val="0"/>
                  <w:divBdr>
                    <w:top w:val="none" w:sz="0" w:space="0" w:color="auto"/>
                    <w:left w:val="none" w:sz="0" w:space="0" w:color="auto"/>
                    <w:bottom w:val="none" w:sz="0" w:space="0" w:color="auto"/>
                    <w:right w:val="none" w:sz="0" w:space="0" w:color="auto"/>
                  </w:divBdr>
                </w:div>
                <w:div w:id="1050421398">
                  <w:marLeft w:val="0"/>
                  <w:marRight w:val="0"/>
                  <w:marTop w:val="0"/>
                  <w:marBottom w:val="0"/>
                  <w:divBdr>
                    <w:top w:val="none" w:sz="0" w:space="0" w:color="auto"/>
                    <w:left w:val="none" w:sz="0" w:space="0" w:color="auto"/>
                    <w:bottom w:val="none" w:sz="0" w:space="0" w:color="auto"/>
                    <w:right w:val="none" w:sz="0" w:space="0" w:color="auto"/>
                  </w:divBdr>
                </w:div>
                <w:div w:id="185363425">
                  <w:marLeft w:val="0"/>
                  <w:marRight w:val="0"/>
                  <w:marTop w:val="0"/>
                  <w:marBottom w:val="0"/>
                  <w:divBdr>
                    <w:top w:val="none" w:sz="0" w:space="0" w:color="auto"/>
                    <w:left w:val="none" w:sz="0" w:space="0" w:color="auto"/>
                    <w:bottom w:val="none" w:sz="0" w:space="0" w:color="auto"/>
                    <w:right w:val="none" w:sz="0" w:space="0" w:color="auto"/>
                  </w:divBdr>
                </w:div>
                <w:div w:id="1288705919">
                  <w:marLeft w:val="0"/>
                  <w:marRight w:val="0"/>
                  <w:marTop w:val="0"/>
                  <w:marBottom w:val="0"/>
                  <w:divBdr>
                    <w:top w:val="none" w:sz="0" w:space="0" w:color="auto"/>
                    <w:left w:val="none" w:sz="0" w:space="0" w:color="auto"/>
                    <w:bottom w:val="none" w:sz="0" w:space="0" w:color="auto"/>
                    <w:right w:val="none" w:sz="0" w:space="0" w:color="auto"/>
                  </w:divBdr>
                </w:div>
                <w:div w:id="1665473269">
                  <w:marLeft w:val="0"/>
                  <w:marRight w:val="0"/>
                  <w:marTop w:val="0"/>
                  <w:marBottom w:val="0"/>
                  <w:divBdr>
                    <w:top w:val="none" w:sz="0" w:space="0" w:color="auto"/>
                    <w:left w:val="none" w:sz="0" w:space="0" w:color="auto"/>
                    <w:bottom w:val="none" w:sz="0" w:space="0" w:color="auto"/>
                    <w:right w:val="none" w:sz="0" w:space="0" w:color="auto"/>
                  </w:divBdr>
                </w:div>
                <w:div w:id="1031877408">
                  <w:marLeft w:val="0"/>
                  <w:marRight w:val="0"/>
                  <w:marTop w:val="0"/>
                  <w:marBottom w:val="0"/>
                  <w:divBdr>
                    <w:top w:val="none" w:sz="0" w:space="0" w:color="auto"/>
                    <w:left w:val="none" w:sz="0" w:space="0" w:color="auto"/>
                    <w:bottom w:val="none" w:sz="0" w:space="0" w:color="auto"/>
                    <w:right w:val="none" w:sz="0" w:space="0" w:color="auto"/>
                  </w:divBdr>
                </w:div>
                <w:div w:id="2034838820">
                  <w:marLeft w:val="0"/>
                  <w:marRight w:val="0"/>
                  <w:marTop w:val="0"/>
                  <w:marBottom w:val="0"/>
                  <w:divBdr>
                    <w:top w:val="none" w:sz="0" w:space="0" w:color="auto"/>
                    <w:left w:val="none" w:sz="0" w:space="0" w:color="auto"/>
                    <w:bottom w:val="none" w:sz="0" w:space="0" w:color="auto"/>
                    <w:right w:val="none" w:sz="0" w:space="0" w:color="auto"/>
                  </w:divBdr>
                </w:div>
                <w:div w:id="1543248095">
                  <w:marLeft w:val="0"/>
                  <w:marRight w:val="0"/>
                  <w:marTop w:val="0"/>
                  <w:marBottom w:val="0"/>
                  <w:divBdr>
                    <w:top w:val="none" w:sz="0" w:space="0" w:color="auto"/>
                    <w:left w:val="none" w:sz="0" w:space="0" w:color="auto"/>
                    <w:bottom w:val="none" w:sz="0" w:space="0" w:color="auto"/>
                    <w:right w:val="none" w:sz="0" w:space="0" w:color="auto"/>
                  </w:divBdr>
                </w:div>
                <w:div w:id="856772863">
                  <w:marLeft w:val="0"/>
                  <w:marRight w:val="0"/>
                  <w:marTop w:val="0"/>
                  <w:marBottom w:val="0"/>
                  <w:divBdr>
                    <w:top w:val="none" w:sz="0" w:space="0" w:color="auto"/>
                    <w:left w:val="none" w:sz="0" w:space="0" w:color="auto"/>
                    <w:bottom w:val="none" w:sz="0" w:space="0" w:color="auto"/>
                    <w:right w:val="none" w:sz="0" w:space="0" w:color="auto"/>
                  </w:divBdr>
                </w:div>
                <w:div w:id="1783915540">
                  <w:marLeft w:val="0"/>
                  <w:marRight w:val="0"/>
                  <w:marTop w:val="0"/>
                  <w:marBottom w:val="0"/>
                  <w:divBdr>
                    <w:top w:val="none" w:sz="0" w:space="0" w:color="auto"/>
                    <w:left w:val="none" w:sz="0" w:space="0" w:color="auto"/>
                    <w:bottom w:val="none" w:sz="0" w:space="0" w:color="auto"/>
                    <w:right w:val="none" w:sz="0" w:space="0" w:color="auto"/>
                  </w:divBdr>
                </w:div>
                <w:div w:id="204341874">
                  <w:marLeft w:val="0"/>
                  <w:marRight w:val="0"/>
                  <w:marTop w:val="0"/>
                  <w:marBottom w:val="0"/>
                  <w:divBdr>
                    <w:top w:val="none" w:sz="0" w:space="0" w:color="auto"/>
                    <w:left w:val="none" w:sz="0" w:space="0" w:color="auto"/>
                    <w:bottom w:val="none" w:sz="0" w:space="0" w:color="auto"/>
                    <w:right w:val="none" w:sz="0" w:space="0" w:color="auto"/>
                  </w:divBdr>
                </w:div>
                <w:div w:id="1553347734">
                  <w:marLeft w:val="0"/>
                  <w:marRight w:val="0"/>
                  <w:marTop w:val="0"/>
                  <w:marBottom w:val="0"/>
                  <w:divBdr>
                    <w:top w:val="none" w:sz="0" w:space="0" w:color="auto"/>
                    <w:left w:val="none" w:sz="0" w:space="0" w:color="auto"/>
                    <w:bottom w:val="none" w:sz="0" w:space="0" w:color="auto"/>
                    <w:right w:val="none" w:sz="0" w:space="0" w:color="auto"/>
                  </w:divBdr>
                </w:div>
                <w:div w:id="1735200250">
                  <w:marLeft w:val="0"/>
                  <w:marRight w:val="0"/>
                  <w:marTop w:val="0"/>
                  <w:marBottom w:val="0"/>
                  <w:divBdr>
                    <w:top w:val="none" w:sz="0" w:space="0" w:color="auto"/>
                    <w:left w:val="none" w:sz="0" w:space="0" w:color="auto"/>
                    <w:bottom w:val="none" w:sz="0" w:space="0" w:color="auto"/>
                    <w:right w:val="none" w:sz="0" w:space="0" w:color="auto"/>
                  </w:divBdr>
                </w:div>
                <w:div w:id="1024358994">
                  <w:marLeft w:val="0"/>
                  <w:marRight w:val="0"/>
                  <w:marTop w:val="0"/>
                  <w:marBottom w:val="0"/>
                  <w:divBdr>
                    <w:top w:val="none" w:sz="0" w:space="0" w:color="auto"/>
                    <w:left w:val="none" w:sz="0" w:space="0" w:color="auto"/>
                    <w:bottom w:val="none" w:sz="0" w:space="0" w:color="auto"/>
                    <w:right w:val="none" w:sz="0" w:space="0" w:color="auto"/>
                  </w:divBdr>
                </w:div>
                <w:div w:id="933125383">
                  <w:marLeft w:val="0"/>
                  <w:marRight w:val="0"/>
                  <w:marTop w:val="0"/>
                  <w:marBottom w:val="0"/>
                  <w:divBdr>
                    <w:top w:val="none" w:sz="0" w:space="0" w:color="auto"/>
                    <w:left w:val="none" w:sz="0" w:space="0" w:color="auto"/>
                    <w:bottom w:val="none" w:sz="0" w:space="0" w:color="auto"/>
                    <w:right w:val="none" w:sz="0" w:space="0" w:color="auto"/>
                  </w:divBdr>
                </w:div>
                <w:div w:id="137067950">
                  <w:marLeft w:val="0"/>
                  <w:marRight w:val="0"/>
                  <w:marTop w:val="0"/>
                  <w:marBottom w:val="0"/>
                  <w:divBdr>
                    <w:top w:val="none" w:sz="0" w:space="0" w:color="auto"/>
                    <w:left w:val="none" w:sz="0" w:space="0" w:color="auto"/>
                    <w:bottom w:val="none" w:sz="0" w:space="0" w:color="auto"/>
                    <w:right w:val="none" w:sz="0" w:space="0" w:color="auto"/>
                  </w:divBdr>
                </w:div>
                <w:div w:id="1002125643">
                  <w:marLeft w:val="0"/>
                  <w:marRight w:val="0"/>
                  <w:marTop w:val="0"/>
                  <w:marBottom w:val="0"/>
                  <w:divBdr>
                    <w:top w:val="none" w:sz="0" w:space="0" w:color="auto"/>
                    <w:left w:val="none" w:sz="0" w:space="0" w:color="auto"/>
                    <w:bottom w:val="none" w:sz="0" w:space="0" w:color="auto"/>
                    <w:right w:val="none" w:sz="0" w:space="0" w:color="auto"/>
                  </w:divBdr>
                </w:div>
                <w:div w:id="53895992">
                  <w:marLeft w:val="0"/>
                  <w:marRight w:val="0"/>
                  <w:marTop w:val="0"/>
                  <w:marBottom w:val="0"/>
                  <w:divBdr>
                    <w:top w:val="none" w:sz="0" w:space="0" w:color="auto"/>
                    <w:left w:val="none" w:sz="0" w:space="0" w:color="auto"/>
                    <w:bottom w:val="none" w:sz="0" w:space="0" w:color="auto"/>
                    <w:right w:val="none" w:sz="0" w:space="0" w:color="auto"/>
                  </w:divBdr>
                </w:div>
                <w:div w:id="230237038">
                  <w:marLeft w:val="0"/>
                  <w:marRight w:val="0"/>
                  <w:marTop w:val="0"/>
                  <w:marBottom w:val="0"/>
                  <w:divBdr>
                    <w:top w:val="none" w:sz="0" w:space="0" w:color="auto"/>
                    <w:left w:val="none" w:sz="0" w:space="0" w:color="auto"/>
                    <w:bottom w:val="none" w:sz="0" w:space="0" w:color="auto"/>
                    <w:right w:val="none" w:sz="0" w:space="0" w:color="auto"/>
                  </w:divBdr>
                </w:div>
                <w:div w:id="945964937">
                  <w:marLeft w:val="0"/>
                  <w:marRight w:val="0"/>
                  <w:marTop w:val="0"/>
                  <w:marBottom w:val="0"/>
                  <w:divBdr>
                    <w:top w:val="none" w:sz="0" w:space="0" w:color="auto"/>
                    <w:left w:val="none" w:sz="0" w:space="0" w:color="auto"/>
                    <w:bottom w:val="none" w:sz="0" w:space="0" w:color="auto"/>
                    <w:right w:val="none" w:sz="0" w:space="0" w:color="auto"/>
                  </w:divBdr>
                </w:div>
                <w:div w:id="1867867963">
                  <w:marLeft w:val="0"/>
                  <w:marRight w:val="0"/>
                  <w:marTop w:val="0"/>
                  <w:marBottom w:val="0"/>
                  <w:divBdr>
                    <w:top w:val="none" w:sz="0" w:space="0" w:color="auto"/>
                    <w:left w:val="none" w:sz="0" w:space="0" w:color="auto"/>
                    <w:bottom w:val="none" w:sz="0" w:space="0" w:color="auto"/>
                    <w:right w:val="none" w:sz="0" w:space="0" w:color="auto"/>
                  </w:divBdr>
                </w:div>
                <w:div w:id="1529563110">
                  <w:marLeft w:val="0"/>
                  <w:marRight w:val="0"/>
                  <w:marTop w:val="0"/>
                  <w:marBottom w:val="0"/>
                  <w:divBdr>
                    <w:top w:val="none" w:sz="0" w:space="0" w:color="auto"/>
                    <w:left w:val="none" w:sz="0" w:space="0" w:color="auto"/>
                    <w:bottom w:val="none" w:sz="0" w:space="0" w:color="auto"/>
                    <w:right w:val="none" w:sz="0" w:space="0" w:color="auto"/>
                  </w:divBdr>
                </w:div>
                <w:div w:id="1337683111">
                  <w:marLeft w:val="0"/>
                  <w:marRight w:val="0"/>
                  <w:marTop w:val="0"/>
                  <w:marBottom w:val="0"/>
                  <w:divBdr>
                    <w:top w:val="none" w:sz="0" w:space="0" w:color="auto"/>
                    <w:left w:val="none" w:sz="0" w:space="0" w:color="auto"/>
                    <w:bottom w:val="none" w:sz="0" w:space="0" w:color="auto"/>
                    <w:right w:val="none" w:sz="0" w:space="0" w:color="auto"/>
                  </w:divBdr>
                </w:div>
                <w:div w:id="1886596250">
                  <w:marLeft w:val="0"/>
                  <w:marRight w:val="0"/>
                  <w:marTop w:val="0"/>
                  <w:marBottom w:val="0"/>
                  <w:divBdr>
                    <w:top w:val="none" w:sz="0" w:space="0" w:color="auto"/>
                    <w:left w:val="none" w:sz="0" w:space="0" w:color="auto"/>
                    <w:bottom w:val="none" w:sz="0" w:space="0" w:color="auto"/>
                    <w:right w:val="none" w:sz="0" w:space="0" w:color="auto"/>
                  </w:divBdr>
                </w:div>
                <w:div w:id="570820363">
                  <w:marLeft w:val="0"/>
                  <w:marRight w:val="0"/>
                  <w:marTop w:val="0"/>
                  <w:marBottom w:val="0"/>
                  <w:divBdr>
                    <w:top w:val="none" w:sz="0" w:space="0" w:color="auto"/>
                    <w:left w:val="none" w:sz="0" w:space="0" w:color="auto"/>
                    <w:bottom w:val="none" w:sz="0" w:space="0" w:color="auto"/>
                    <w:right w:val="none" w:sz="0" w:space="0" w:color="auto"/>
                  </w:divBdr>
                </w:div>
                <w:div w:id="795101100">
                  <w:marLeft w:val="0"/>
                  <w:marRight w:val="0"/>
                  <w:marTop w:val="0"/>
                  <w:marBottom w:val="0"/>
                  <w:divBdr>
                    <w:top w:val="none" w:sz="0" w:space="0" w:color="auto"/>
                    <w:left w:val="none" w:sz="0" w:space="0" w:color="auto"/>
                    <w:bottom w:val="none" w:sz="0" w:space="0" w:color="auto"/>
                    <w:right w:val="none" w:sz="0" w:space="0" w:color="auto"/>
                  </w:divBdr>
                </w:div>
                <w:div w:id="712774238">
                  <w:marLeft w:val="0"/>
                  <w:marRight w:val="0"/>
                  <w:marTop w:val="0"/>
                  <w:marBottom w:val="0"/>
                  <w:divBdr>
                    <w:top w:val="none" w:sz="0" w:space="0" w:color="auto"/>
                    <w:left w:val="none" w:sz="0" w:space="0" w:color="auto"/>
                    <w:bottom w:val="none" w:sz="0" w:space="0" w:color="auto"/>
                    <w:right w:val="none" w:sz="0" w:space="0" w:color="auto"/>
                  </w:divBdr>
                </w:div>
                <w:div w:id="869993326">
                  <w:marLeft w:val="0"/>
                  <w:marRight w:val="0"/>
                  <w:marTop w:val="0"/>
                  <w:marBottom w:val="0"/>
                  <w:divBdr>
                    <w:top w:val="none" w:sz="0" w:space="0" w:color="auto"/>
                    <w:left w:val="none" w:sz="0" w:space="0" w:color="auto"/>
                    <w:bottom w:val="none" w:sz="0" w:space="0" w:color="auto"/>
                    <w:right w:val="none" w:sz="0" w:space="0" w:color="auto"/>
                  </w:divBdr>
                </w:div>
                <w:div w:id="151995388">
                  <w:marLeft w:val="0"/>
                  <w:marRight w:val="0"/>
                  <w:marTop w:val="0"/>
                  <w:marBottom w:val="0"/>
                  <w:divBdr>
                    <w:top w:val="none" w:sz="0" w:space="0" w:color="auto"/>
                    <w:left w:val="none" w:sz="0" w:space="0" w:color="auto"/>
                    <w:bottom w:val="none" w:sz="0" w:space="0" w:color="auto"/>
                    <w:right w:val="none" w:sz="0" w:space="0" w:color="auto"/>
                  </w:divBdr>
                </w:div>
                <w:div w:id="1138493609">
                  <w:marLeft w:val="0"/>
                  <w:marRight w:val="0"/>
                  <w:marTop w:val="0"/>
                  <w:marBottom w:val="0"/>
                  <w:divBdr>
                    <w:top w:val="none" w:sz="0" w:space="0" w:color="auto"/>
                    <w:left w:val="none" w:sz="0" w:space="0" w:color="auto"/>
                    <w:bottom w:val="none" w:sz="0" w:space="0" w:color="auto"/>
                    <w:right w:val="none" w:sz="0" w:space="0" w:color="auto"/>
                  </w:divBdr>
                </w:div>
                <w:div w:id="1047023558">
                  <w:marLeft w:val="0"/>
                  <w:marRight w:val="0"/>
                  <w:marTop w:val="0"/>
                  <w:marBottom w:val="0"/>
                  <w:divBdr>
                    <w:top w:val="none" w:sz="0" w:space="0" w:color="auto"/>
                    <w:left w:val="none" w:sz="0" w:space="0" w:color="auto"/>
                    <w:bottom w:val="none" w:sz="0" w:space="0" w:color="auto"/>
                    <w:right w:val="none" w:sz="0" w:space="0" w:color="auto"/>
                  </w:divBdr>
                </w:div>
                <w:div w:id="1895776624">
                  <w:marLeft w:val="0"/>
                  <w:marRight w:val="0"/>
                  <w:marTop w:val="0"/>
                  <w:marBottom w:val="0"/>
                  <w:divBdr>
                    <w:top w:val="none" w:sz="0" w:space="0" w:color="auto"/>
                    <w:left w:val="none" w:sz="0" w:space="0" w:color="auto"/>
                    <w:bottom w:val="none" w:sz="0" w:space="0" w:color="auto"/>
                    <w:right w:val="none" w:sz="0" w:space="0" w:color="auto"/>
                  </w:divBdr>
                </w:div>
                <w:div w:id="2020738690">
                  <w:marLeft w:val="0"/>
                  <w:marRight w:val="0"/>
                  <w:marTop w:val="0"/>
                  <w:marBottom w:val="0"/>
                  <w:divBdr>
                    <w:top w:val="none" w:sz="0" w:space="0" w:color="auto"/>
                    <w:left w:val="none" w:sz="0" w:space="0" w:color="auto"/>
                    <w:bottom w:val="none" w:sz="0" w:space="0" w:color="auto"/>
                    <w:right w:val="none" w:sz="0" w:space="0" w:color="auto"/>
                  </w:divBdr>
                </w:div>
                <w:div w:id="572471469">
                  <w:marLeft w:val="0"/>
                  <w:marRight w:val="0"/>
                  <w:marTop w:val="0"/>
                  <w:marBottom w:val="0"/>
                  <w:divBdr>
                    <w:top w:val="none" w:sz="0" w:space="0" w:color="auto"/>
                    <w:left w:val="none" w:sz="0" w:space="0" w:color="auto"/>
                    <w:bottom w:val="none" w:sz="0" w:space="0" w:color="auto"/>
                    <w:right w:val="none" w:sz="0" w:space="0" w:color="auto"/>
                  </w:divBdr>
                </w:div>
                <w:div w:id="1512254416">
                  <w:marLeft w:val="0"/>
                  <w:marRight w:val="0"/>
                  <w:marTop w:val="0"/>
                  <w:marBottom w:val="0"/>
                  <w:divBdr>
                    <w:top w:val="none" w:sz="0" w:space="0" w:color="auto"/>
                    <w:left w:val="none" w:sz="0" w:space="0" w:color="auto"/>
                    <w:bottom w:val="none" w:sz="0" w:space="0" w:color="auto"/>
                    <w:right w:val="none" w:sz="0" w:space="0" w:color="auto"/>
                  </w:divBdr>
                </w:div>
                <w:div w:id="1874725927">
                  <w:marLeft w:val="0"/>
                  <w:marRight w:val="0"/>
                  <w:marTop w:val="0"/>
                  <w:marBottom w:val="0"/>
                  <w:divBdr>
                    <w:top w:val="none" w:sz="0" w:space="0" w:color="auto"/>
                    <w:left w:val="none" w:sz="0" w:space="0" w:color="auto"/>
                    <w:bottom w:val="none" w:sz="0" w:space="0" w:color="auto"/>
                    <w:right w:val="none" w:sz="0" w:space="0" w:color="auto"/>
                  </w:divBdr>
                </w:div>
                <w:div w:id="967933693">
                  <w:marLeft w:val="0"/>
                  <w:marRight w:val="0"/>
                  <w:marTop w:val="0"/>
                  <w:marBottom w:val="0"/>
                  <w:divBdr>
                    <w:top w:val="none" w:sz="0" w:space="0" w:color="auto"/>
                    <w:left w:val="none" w:sz="0" w:space="0" w:color="auto"/>
                    <w:bottom w:val="none" w:sz="0" w:space="0" w:color="auto"/>
                    <w:right w:val="none" w:sz="0" w:space="0" w:color="auto"/>
                  </w:divBdr>
                </w:div>
                <w:div w:id="1415123851">
                  <w:marLeft w:val="0"/>
                  <w:marRight w:val="0"/>
                  <w:marTop w:val="0"/>
                  <w:marBottom w:val="0"/>
                  <w:divBdr>
                    <w:top w:val="none" w:sz="0" w:space="0" w:color="auto"/>
                    <w:left w:val="none" w:sz="0" w:space="0" w:color="auto"/>
                    <w:bottom w:val="none" w:sz="0" w:space="0" w:color="auto"/>
                    <w:right w:val="none" w:sz="0" w:space="0" w:color="auto"/>
                  </w:divBdr>
                </w:div>
                <w:div w:id="1413042771">
                  <w:marLeft w:val="0"/>
                  <w:marRight w:val="0"/>
                  <w:marTop w:val="0"/>
                  <w:marBottom w:val="0"/>
                  <w:divBdr>
                    <w:top w:val="none" w:sz="0" w:space="0" w:color="auto"/>
                    <w:left w:val="none" w:sz="0" w:space="0" w:color="auto"/>
                    <w:bottom w:val="none" w:sz="0" w:space="0" w:color="auto"/>
                    <w:right w:val="none" w:sz="0" w:space="0" w:color="auto"/>
                  </w:divBdr>
                </w:div>
                <w:div w:id="1513033441">
                  <w:marLeft w:val="0"/>
                  <w:marRight w:val="0"/>
                  <w:marTop w:val="0"/>
                  <w:marBottom w:val="0"/>
                  <w:divBdr>
                    <w:top w:val="none" w:sz="0" w:space="0" w:color="auto"/>
                    <w:left w:val="none" w:sz="0" w:space="0" w:color="auto"/>
                    <w:bottom w:val="none" w:sz="0" w:space="0" w:color="auto"/>
                    <w:right w:val="none" w:sz="0" w:space="0" w:color="auto"/>
                  </w:divBdr>
                </w:div>
                <w:div w:id="1520196785">
                  <w:marLeft w:val="0"/>
                  <w:marRight w:val="0"/>
                  <w:marTop w:val="0"/>
                  <w:marBottom w:val="0"/>
                  <w:divBdr>
                    <w:top w:val="none" w:sz="0" w:space="0" w:color="auto"/>
                    <w:left w:val="none" w:sz="0" w:space="0" w:color="auto"/>
                    <w:bottom w:val="none" w:sz="0" w:space="0" w:color="auto"/>
                    <w:right w:val="none" w:sz="0" w:space="0" w:color="auto"/>
                  </w:divBdr>
                </w:div>
                <w:div w:id="55206836">
                  <w:marLeft w:val="0"/>
                  <w:marRight w:val="0"/>
                  <w:marTop w:val="0"/>
                  <w:marBottom w:val="0"/>
                  <w:divBdr>
                    <w:top w:val="none" w:sz="0" w:space="0" w:color="auto"/>
                    <w:left w:val="none" w:sz="0" w:space="0" w:color="auto"/>
                    <w:bottom w:val="none" w:sz="0" w:space="0" w:color="auto"/>
                    <w:right w:val="none" w:sz="0" w:space="0" w:color="auto"/>
                  </w:divBdr>
                </w:div>
                <w:div w:id="318968556">
                  <w:marLeft w:val="0"/>
                  <w:marRight w:val="0"/>
                  <w:marTop w:val="0"/>
                  <w:marBottom w:val="0"/>
                  <w:divBdr>
                    <w:top w:val="none" w:sz="0" w:space="0" w:color="auto"/>
                    <w:left w:val="none" w:sz="0" w:space="0" w:color="auto"/>
                    <w:bottom w:val="none" w:sz="0" w:space="0" w:color="auto"/>
                    <w:right w:val="none" w:sz="0" w:space="0" w:color="auto"/>
                  </w:divBdr>
                </w:div>
                <w:div w:id="2039039113">
                  <w:marLeft w:val="0"/>
                  <w:marRight w:val="0"/>
                  <w:marTop w:val="0"/>
                  <w:marBottom w:val="0"/>
                  <w:divBdr>
                    <w:top w:val="none" w:sz="0" w:space="0" w:color="auto"/>
                    <w:left w:val="none" w:sz="0" w:space="0" w:color="auto"/>
                    <w:bottom w:val="none" w:sz="0" w:space="0" w:color="auto"/>
                    <w:right w:val="none" w:sz="0" w:space="0" w:color="auto"/>
                  </w:divBdr>
                </w:div>
                <w:div w:id="1461725249">
                  <w:marLeft w:val="0"/>
                  <w:marRight w:val="0"/>
                  <w:marTop w:val="0"/>
                  <w:marBottom w:val="0"/>
                  <w:divBdr>
                    <w:top w:val="none" w:sz="0" w:space="0" w:color="auto"/>
                    <w:left w:val="none" w:sz="0" w:space="0" w:color="auto"/>
                    <w:bottom w:val="none" w:sz="0" w:space="0" w:color="auto"/>
                    <w:right w:val="none" w:sz="0" w:space="0" w:color="auto"/>
                  </w:divBdr>
                </w:div>
                <w:div w:id="1782332546">
                  <w:marLeft w:val="0"/>
                  <w:marRight w:val="0"/>
                  <w:marTop w:val="0"/>
                  <w:marBottom w:val="0"/>
                  <w:divBdr>
                    <w:top w:val="none" w:sz="0" w:space="0" w:color="auto"/>
                    <w:left w:val="none" w:sz="0" w:space="0" w:color="auto"/>
                    <w:bottom w:val="none" w:sz="0" w:space="0" w:color="auto"/>
                    <w:right w:val="none" w:sz="0" w:space="0" w:color="auto"/>
                  </w:divBdr>
                </w:div>
                <w:div w:id="1751662151">
                  <w:marLeft w:val="0"/>
                  <w:marRight w:val="0"/>
                  <w:marTop w:val="0"/>
                  <w:marBottom w:val="0"/>
                  <w:divBdr>
                    <w:top w:val="none" w:sz="0" w:space="0" w:color="auto"/>
                    <w:left w:val="none" w:sz="0" w:space="0" w:color="auto"/>
                    <w:bottom w:val="none" w:sz="0" w:space="0" w:color="auto"/>
                    <w:right w:val="none" w:sz="0" w:space="0" w:color="auto"/>
                  </w:divBdr>
                </w:div>
                <w:div w:id="1091779981">
                  <w:marLeft w:val="0"/>
                  <w:marRight w:val="0"/>
                  <w:marTop w:val="0"/>
                  <w:marBottom w:val="0"/>
                  <w:divBdr>
                    <w:top w:val="none" w:sz="0" w:space="0" w:color="auto"/>
                    <w:left w:val="none" w:sz="0" w:space="0" w:color="auto"/>
                    <w:bottom w:val="none" w:sz="0" w:space="0" w:color="auto"/>
                    <w:right w:val="none" w:sz="0" w:space="0" w:color="auto"/>
                  </w:divBdr>
                </w:div>
                <w:div w:id="1983382828">
                  <w:marLeft w:val="0"/>
                  <w:marRight w:val="0"/>
                  <w:marTop w:val="0"/>
                  <w:marBottom w:val="0"/>
                  <w:divBdr>
                    <w:top w:val="none" w:sz="0" w:space="0" w:color="auto"/>
                    <w:left w:val="none" w:sz="0" w:space="0" w:color="auto"/>
                    <w:bottom w:val="none" w:sz="0" w:space="0" w:color="auto"/>
                    <w:right w:val="none" w:sz="0" w:space="0" w:color="auto"/>
                  </w:divBdr>
                </w:div>
                <w:div w:id="1864782930">
                  <w:marLeft w:val="0"/>
                  <w:marRight w:val="0"/>
                  <w:marTop w:val="0"/>
                  <w:marBottom w:val="0"/>
                  <w:divBdr>
                    <w:top w:val="none" w:sz="0" w:space="0" w:color="auto"/>
                    <w:left w:val="none" w:sz="0" w:space="0" w:color="auto"/>
                    <w:bottom w:val="none" w:sz="0" w:space="0" w:color="auto"/>
                    <w:right w:val="none" w:sz="0" w:space="0" w:color="auto"/>
                  </w:divBdr>
                </w:div>
                <w:div w:id="29308200">
                  <w:marLeft w:val="0"/>
                  <w:marRight w:val="0"/>
                  <w:marTop w:val="0"/>
                  <w:marBottom w:val="0"/>
                  <w:divBdr>
                    <w:top w:val="none" w:sz="0" w:space="0" w:color="auto"/>
                    <w:left w:val="none" w:sz="0" w:space="0" w:color="auto"/>
                    <w:bottom w:val="none" w:sz="0" w:space="0" w:color="auto"/>
                    <w:right w:val="none" w:sz="0" w:space="0" w:color="auto"/>
                  </w:divBdr>
                </w:div>
                <w:div w:id="1731805824">
                  <w:marLeft w:val="0"/>
                  <w:marRight w:val="0"/>
                  <w:marTop w:val="0"/>
                  <w:marBottom w:val="0"/>
                  <w:divBdr>
                    <w:top w:val="none" w:sz="0" w:space="0" w:color="auto"/>
                    <w:left w:val="none" w:sz="0" w:space="0" w:color="auto"/>
                    <w:bottom w:val="none" w:sz="0" w:space="0" w:color="auto"/>
                    <w:right w:val="none" w:sz="0" w:space="0" w:color="auto"/>
                  </w:divBdr>
                </w:div>
                <w:div w:id="1065030145">
                  <w:marLeft w:val="0"/>
                  <w:marRight w:val="0"/>
                  <w:marTop w:val="0"/>
                  <w:marBottom w:val="0"/>
                  <w:divBdr>
                    <w:top w:val="none" w:sz="0" w:space="0" w:color="auto"/>
                    <w:left w:val="none" w:sz="0" w:space="0" w:color="auto"/>
                    <w:bottom w:val="none" w:sz="0" w:space="0" w:color="auto"/>
                    <w:right w:val="none" w:sz="0" w:space="0" w:color="auto"/>
                  </w:divBdr>
                </w:div>
                <w:div w:id="1296184272">
                  <w:marLeft w:val="0"/>
                  <w:marRight w:val="0"/>
                  <w:marTop w:val="0"/>
                  <w:marBottom w:val="0"/>
                  <w:divBdr>
                    <w:top w:val="none" w:sz="0" w:space="0" w:color="auto"/>
                    <w:left w:val="none" w:sz="0" w:space="0" w:color="auto"/>
                    <w:bottom w:val="none" w:sz="0" w:space="0" w:color="auto"/>
                    <w:right w:val="none" w:sz="0" w:space="0" w:color="auto"/>
                  </w:divBdr>
                </w:div>
                <w:div w:id="1062875213">
                  <w:marLeft w:val="0"/>
                  <w:marRight w:val="0"/>
                  <w:marTop w:val="0"/>
                  <w:marBottom w:val="0"/>
                  <w:divBdr>
                    <w:top w:val="none" w:sz="0" w:space="0" w:color="auto"/>
                    <w:left w:val="none" w:sz="0" w:space="0" w:color="auto"/>
                    <w:bottom w:val="none" w:sz="0" w:space="0" w:color="auto"/>
                    <w:right w:val="none" w:sz="0" w:space="0" w:color="auto"/>
                  </w:divBdr>
                </w:div>
                <w:div w:id="312371332">
                  <w:marLeft w:val="0"/>
                  <w:marRight w:val="0"/>
                  <w:marTop w:val="0"/>
                  <w:marBottom w:val="0"/>
                  <w:divBdr>
                    <w:top w:val="none" w:sz="0" w:space="0" w:color="auto"/>
                    <w:left w:val="none" w:sz="0" w:space="0" w:color="auto"/>
                    <w:bottom w:val="none" w:sz="0" w:space="0" w:color="auto"/>
                    <w:right w:val="none" w:sz="0" w:space="0" w:color="auto"/>
                  </w:divBdr>
                </w:div>
                <w:div w:id="1177158657">
                  <w:marLeft w:val="0"/>
                  <w:marRight w:val="0"/>
                  <w:marTop w:val="0"/>
                  <w:marBottom w:val="0"/>
                  <w:divBdr>
                    <w:top w:val="none" w:sz="0" w:space="0" w:color="auto"/>
                    <w:left w:val="none" w:sz="0" w:space="0" w:color="auto"/>
                    <w:bottom w:val="none" w:sz="0" w:space="0" w:color="auto"/>
                    <w:right w:val="none" w:sz="0" w:space="0" w:color="auto"/>
                  </w:divBdr>
                </w:div>
                <w:div w:id="411313405">
                  <w:marLeft w:val="0"/>
                  <w:marRight w:val="0"/>
                  <w:marTop w:val="0"/>
                  <w:marBottom w:val="0"/>
                  <w:divBdr>
                    <w:top w:val="none" w:sz="0" w:space="0" w:color="auto"/>
                    <w:left w:val="none" w:sz="0" w:space="0" w:color="auto"/>
                    <w:bottom w:val="none" w:sz="0" w:space="0" w:color="auto"/>
                    <w:right w:val="none" w:sz="0" w:space="0" w:color="auto"/>
                  </w:divBdr>
                </w:div>
                <w:div w:id="66150272">
                  <w:marLeft w:val="0"/>
                  <w:marRight w:val="0"/>
                  <w:marTop w:val="0"/>
                  <w:marBottom w:val="0"/>
                  <w:divBdr>
                    <w:top w:val="none" w:sz="0" w:space="0" w:color="auto"/>
                    <w:left w:val="none" w:sz="0" w:space="0" w:color="auto"/>
                    <w:bottom w:val="none" w:sz="0" w:space="0" w:color="auto"/>
                    <w:right w:val="none" w:sz="0" w:space="0" w:color="auto"/>
                  </w:divBdr>
                </w:div>
                <w:div w:id="1672560514">
                  <w:marLeft w:val="0"/>
                  <w:marRight w:val="0"/>
                  <w:marTop w:val="0"/>
                  <w:marBottom w:val="0"/>
                  <w:divBdr>
                    <w:top w:val="none" w:sz="0" w:space="0" w:color="auto"/>
                    <w:left w:val="none" w:sz="0" w:space="0" w:color="auto"/>
                    <w:bottom w:val="none" w:sz="0" w:space="0" w:color="auto"/>
                    <w:right w:val="none" w:sz="0" w:space="0" w:color="auto"/>
                  </w:divBdr>
                </w:div>
                <w:div w:id="1989552023">
                  <w:marLeft w:val="0"/>
                  <w:marRight w:val="0"/>
                  <w:marTop w:val="0"/>
                  <w:marBottom w:val="0"/>
                  <w:divBdr>
                    <w:top w:val="none" w:sz="0" w:space="0" w:color="auto"/>
                    <w:left w:val="none" w:sz="0" w:space="0" w:color="auto"/>
                    <w:bottom w:val="none" w:sz="0" w:space="0" w:color="auto"/>
                    <w:right w:val="none" w:sz="0" w:space="0" w:color="auto"/>
                  </w:divBdr>
                </w:div>
                <w:div w:id="1795321289">
                  <w:marLeft w:val="0"/>
                  <w:marRight w:val="0"/>
                  <w:marTop w:val="0"/>
                  <w:marBottom w:val="0"/>
                  <w:divBdr>
                    <w:top w:val="none" w:sz="0" w:space="0" w:color="auto"/>
                    <w:left w:val="none" w:sz="0" w:space="0" w:color="auto"/>
                    <w:bottom w:val="none" w:sz="0" w:space="0" w:color="auto"/>
                    <w:right w:val="none" w:sz="0" w:space="0" w:color="auto"/>
                  </w:divBdr>
                </w:div>
                <w:div w:id="1916666187">
                  <w:marLeft w:val="0"/>
                  <w:marRight w:val="0"/>
                  <w:marTop w:val="0"/>
                  <w:marBottom w:val="0"/>
                  <w:divBdr>
                    <w:top w:val="none" w:sz="0" w:space="0" w:color="auto"/>
                    <w:left w:val="none" w:sz="0" w:space="0" w:color="auto"/>
                    <w:bottom w:val="none" w:sz="0" w:space="0" w:color="auto"/>
                    <w:right w:val="none" w:sz="0" w:space="0" w:color="auto"/>
                  </w:divBdr>
                </w:div>
                <w:div w:id="851453934">
                  <w:marLeft w:val="0"/>
                  <w:marRight w:val="0"/>
                  <w:marTop w:val="0"/>
                  <w:marBottom w:val="0"/>
                  <w:divBdr>
                    <w:top w:val="none" w:sz="0" w:space="0" w:color="auto"/>
                    <w:left w:val="none" w:sz="0" w:space="0" w:color="auto"/>
                    <w:bottom w:val="none" w:sz="0" w:space="0" w:color="auto"/>
                    <w:right w:val="none" w:sz="0" w:space="0" w:color="auto"/>
                  </w:divBdr>
                </w:div>
                <w:div w:id="1663194634">
                  <w:marLeft w:val="0"/>
                  <w:marRight w:val="0"/>
                  <w:marTop w:val="0"/>
                  <w:marBottom w:val="0"/>
                  <w:divBdr>
                    <w:top w:val="none" w:sz="0" w:space="0" w:color="auto"/>
                    <w:left w:val="none" w:sz="0" w:space="0" w:color="auto"/>
                    <w:bottom w:val="none" w:sz="0" w:space="0" w:color="auto"/>
                    <w:right w:val="none" w:sz="0" w:space="0" w:color="auto"/>
                  </w:divBdr>
                </w:div>
                <w:div w:id="1646161591">
                  <w:marLeft w:val="0"/>
                  <w:marRight w:val="0"/>
                  <w:marTop w:val="0"/>
                  <w:marBottom w:val="0"/>
                  <w:divBdr>
                    <w:top w:val="none" w:sz="0" w:space="0" w:color="auto"/>
                    <w:left w:val="none" w:sz="0" w:space="0" w:color="auto"/>
                    <w:bottom w:val="none" w:sz="0" w:space="0" w:color="auto"/>
                    <w:right w:val="none" w:sz="0" w:space="0" w:color="auto"/>
                  </w:divBdr>
                </w:div>
                <w:div w:id="322320121">
                  <w:marLeft w:val="0"/>
                  <w:marRight w:val="0"/>
                  <w:marTop w:val="0"/>
                  <w:marBottom w:val="0"/>
                  <w:divBdr>
                    <w:top w:val="none" w:sz="0" w:space="0" w:color="auto"/>
                    <w:left w:val="none" w:sz="0" w:space="0" w:color="auto"/>
                    <w:bottom w:val="none" w:sz="0" w:space="0" w:color="auto"/>
                    <w:right w:val="none" w:sz="0" w:space="0" w:color="auto"/>
                  </w:divBdr>
                </w:div>
                <w:div w:id="2079129673">
                  <w:marLeft w:val="0"/>
                  <w:marRight w:val="0"/>
                  <w:marTop w:val="0"/>
                  <w:marBottom w:val="0"/>
                  <w:divBdr>
                    <w:top w:val="none" w:sz="0" w:space="0" w:color="auto"/>
                    <w:left w:val="none" w:sz="0" w:space="0" w:color="auto"/>
                    <w:bottom w:val="none" w:sz="0" w:space="0" w:color="auto"/>
                    <w:right w:val="none" w:sz="0" w:space="0" w:color="auto"/>
                  </w:divBdr>
                </w:div>
                <w:div w:id="44792201">
                  <w:marLeft w:val="0"/>
                  <w:marRight w:val="0"/>
                  <w:marTop w:val="0"/>
                  <w:marBottom w:val="0"/>
                  <w:divBdr>
                    <w:top w:val="none" w:sz="0" w:space="0" w:color="auto"/>
                    <w:left w:val="none" w:sz="0" w:space="0" w:color="auto"/>
                    <w:bottom w:val="none" w:sz="0" w:space="0" w:color="auto"/>
                    <w:right w:val="none" w:sz="0" w:space="0" w:color="auto"/>
                  </w:divBdr>
                </w:div>
                <w:div w:id="856428609">
                  <w:marLeft w:val="0"/>
                  <w:marRight w:val="0"/>
                  <w:marTop w:val="0"/>
                  <w:marBottom w:val="0"/>
                  <w:divBdr>
                    <w:top w:val="none" w:sz="0" w:space="0" w:color="auto"/>
                    <w:left w:val="none" w:sz="0" w:space="0" w:color="auto"/>
                    <w:bottom w:val="none" w:sz="0" w:space="0" w:color="auto"/>
                    <w:right w:val="none" w:sz="0" w:space="0" w:color="auto"/>
                  </w:divBdr>
                </w:div>
                <w:div w:id="652678920">
                  <w:marLeft w:val="0"/>
                  <w:marRight w:val="0"/>
                  <w:marTop w:val="0"/>
                  <w:marBottom w:val="0"/>
                  <w:divBdr>
                    <w:top w:val="none" w:sz="0" w:space="0" w:color="auto"/>
                    <w:left w:val="none" w:sz="0" w:space="0" w:color="auto"/>
                    <w:bottom w:val="none" w:sz="0" w:space="0" w:color="auto"/>
                    <w:right w:val="none" w:sz="0" w:space="0" w:color="auto"/>
                  </w:divBdr>
                </w:div>
                <w:div w:id="487089315">
                  <w:marLeft w:val="0"/>
                  <w:marRight w:val="0"/>
                  <w:marTop w:val="0"/>
                  <w:marBottom w:val="0"/>
                  <w:divBdr>
                    <w:top w:val="none" w:sz="0" w:space="0" w:color="auto"/>
                    <w:left w:val="none" w:sz="0" w:space="0" w:color="auto"/>
                    <w:bottom w:val="none" w:sz="0" w:space="0" w:color="auto"/>
                    <w:right w:val="none" w:sz="0" w:space="0" w:color="auto"/>
                  </w:divBdr>
                </w:div>
                <w:div w:id="1925067876">
                  <w:marLeft w:val="0"/>
                  <w:marRight w:val="0"/>
                  <w:marTop w:val="0"/>
                  <w:marBottom w:val="0"/>
                  <w:divBdr>
                    <w:top w:val="none" w:sz="0" w:space="0" w:color="auto"/>
                    <w:left w:val="none" w:sz="0" w:space="0" w:color="auto"/>
                    <w:bottom w:val="none" w:sz="0" w:space="0" w:color="auto"/>
                    <w:right w:val="none" w:sz="0" w:space="0" w:color="auto"/>
                  </w:divBdr>
                </w:div>
                <w:div w:id="1855683141">
                  <w:marLeft w:val="0"/>
                  <w:marRight w:val="0"/>
                  <w:marTop w:val="0"/>
                  <w:marBottom w:val="0"/>
                  <w:divBdr>
                    <w:top w:val="none" w:sz="0" w:space="0" w:color="auto"/>
                    <w:left w:val="none" w:sz="0" w:space="0" w:color="auto"/>
                    <w:bottom w:val="none" w:sz="0" w:space="0" w:color="auto"/>
                    <w:right w:val="none" w:sz="0" w:space="0" w:color="auto"/>
                  </w:divBdr>
                </w:div>
                <w:div w:id="1147285133">
                  <w:marLeft w:val="0"/>
                  <w:marRight w:val="0"/>
                  <w:marTop w:val="0"/>
                  <w:marBottom w:val="0"/>
                  <w:divBdr>
                    <w:top w:val="none" w:sz="0" w:space="0" w:color="auto"/>
                    <w:left w:val="none" w:sz="0" w:space="0" w:color="auto"/>
                    <w:bottom w:val="none" w:sz="0" w:space="0" w:color="auto"/>
                    <w:right w:val="none" w:sz="0" w:space="0" w:color="auto"/>
                  </w:divBdr>
                </w:div>
                <w:div w:id="1975333849">
                  <w:marLeft w:val="0"/>
                  <w:marRight w:val="0"/>
                  <w:marTop w:val="0"/>
                  <w:marBottom w:val="0"/>
                  <w:divBdr>
                    <w:top w:val="none" w:sz="0" w:space="0" w:color="auto"/>
                    <w:left w:val="none" w:sz="0" w:space="0" w:color="auto"/>
                    <w:bottom w:val="none" w:sz="0" w:space="0" w:color="auto"/>
                    <w:right w:val="none" w:sz="0" w:space="0" w:color="auto"/>
                  </w:divBdr>
                </w:div>
                <w:div w:id="439648238">
                  <w:marLeft w:val="0"/>
                  <w:marRight w:val="0"/>
                  <w:marTop w:val="0"/>
                  <w:marBottom w:val="0"/>
                  <w:divBdr>
                    <w:top w:val="none" w:sz="0" w:space="0" w:color="auto"/>
                    <w:left w:val="none" w:sz="0" w:space="0" w:color="auto"/>
                    <w:bottom w:val="none" w:sz="0" w:space="0" w:color="auto"/>
                    <w:right w:val="none" w:sz="0" w:space="0" w:color="auto"/>
                  </w:divBdr>
                </w:div>
                <w:div w:id="1846363629">
                  <w:marLeft w:val="0"/>
                  <w:marRight w:val="0"/>
                  <w:marTop w:val="0"/>
                  <w:marBottom w:val="0"/>
                  <w:divBdr>
                    <w:top w:val="none" w:sz="0" w:space="0" w:color="auto"/>
                    <w:left w:val="none" w:sz="0" w:space="0" w:color="auto"/>
                    <w:bottom w:val="none" w:sz="0" w:space="0" w:color="auto"/>
                    <w:right w:val="none" w:sz="0" w:space="0" w:color="auto"/>
                  </w:divBdr>
                </w:div>
                <w:div w:id="599022697">
                  <w:marLeft w:val="0"/>
                  <w:marRight w:val="0"/>
                  <w:marTop w:val="0"/>
                  <w:marBottom w:val="0"/>
                  <w:divBdr>
                    <w:top w:val="none" w:sz="0" w:space="0" w:color="auto"/>
                    <w:left w:val="none" w:sz="0" w:space="0" w:color="auto"/>
                    <w:bottom w:val="none" w:sz="0" w:space="0" w:color="auto"/>
                    <w:right w:val="none" w:sz="0" w:space="0" w:color="auto"/>
                  </w:divBdr>
                </w:div>
                <w:div w:id="1365716022">
                  <w:marLeft w:val="0"/>
                  <w:marRight w:val="0"/>
                  <w:marTop w:val="0"/>
                  <w:marBottom w:val="0"/>
                  <w:divBdr>
                    <w:top w:val="none" w:sz="0" w:space="0" w:color="auto"/>
                    <w:left w:val="none" w:sz="0" w:space="0" w:color="auto"/>
                    <w:bottom w:val="none" w:sz="0" w:space="0" w:color="auto"/>
                    <w:right w:val="none" w:sz="0" w:space="0" w:color="auto"/>
                  </w:divBdr>
                </w:div>
                <w:div w:id="811871889">
                  <w:marLeft w:val="0"/>
                  <w:marRight w:val="0"/>
                  <w:marTop w:val="0"/>
                  <w:marBottom w:val="0"/>
                  <w:divBdr>
                    <w:top w:val="none" w:sz="0" w:space="0" w:color="auto"/>
                    <w:left w:val="none" w:sz="0" w:space="0" w:color="auto"/>
                    <w:bottom w:val="none" w:sz="0" w:space="0" w:color="auto"/>
                    <w:right w:val="none" w:sz="0" w:space="0" w:color="auto"/>
                  </w:divBdr>
                </w:div>
                <w:div w:id="2141995449">
                  <w:marLeft w:val="0"/>
                  <w:marRight w:val="0"/>
                  <w:marTop w:val="0"/>
                  <w:marBottom w:val="0"/>
                  <w:divBdr>
                    <w:top w:val="none" w:sz="0" w:space="0" w:color="auto"/>
                    <w:left w:val="none" w:sz="0" w:space="0" w:color="auto"/>
                    <w:bottom w:val="none" w:sz="0" w:space="0" w:color="auto"/>
                    <w:right w:val="none" w:sz="0" w:space="0" w:color="auto"/>
                  </w:divBdr>
                </w:div>
                <w:div w:id="1920433779">
                  <w:marLeft w:val="0"/>
                  <w:marRight w:val="0"/>
                  <w:marTop w:val="0"/>
                  <w:marBottom w:val="0"/>
                  <w:divBdr>
                    <w:top w:val="none" w:sz="0" w:space="0" w:color="auto"/>
                    <w:left w:val="none" w:sz="0" w:space="0" w:color="auto"/>
                    <w:bottom w:val="none" w:sz="0" w:space="0" w:color="auto"/>
                    <w:right w:val="none" w:sz="0" w:space="0" w:color="auto"/>
                  </w:divBdr>
                </w:div>
                <w:div w:id="582179489">
                  <w:marLeft w:val="0"/>
                  <w:marRight w:val="0"/>
                  <w:marTop w:val="0"/>
                  <w:marBottom w:val="0"/>
                  <w:divBdr>
                    <w:top w:val="none" w:sz="0" w:space="0" w:color="auto"/>
                    <w:left w:val="none" w:sz="0" w:space="0" w:color="auto"/>
                    <w:bottom w:val="none" w:sz="0" w:space="0" w:color="auto"/>
                    <w:right w:val="none" w:sz="0" w:space="0" w:color="auto"/>
                  </w:divBdr>
                </w:div>
                <w:div w:id="81295746">
                  <w:marLeft w:val="0"/>
                  <w:marRight w:val="0"/>
                  <w:marTop w:val="0"/>
                  <w:marBottom w:val="0"/>
                  <w:divBdr>
                    <w:top w:val="none" w:sz="0" w:space="0" w:color="auto"/>
                    <w:left w:val="none" w:sz="0" w:space="0" w:color="auto"/>
                    <w:bottom w:val="none" w:sz="0" w:space="0" w:color="auto"/>
                    <w:right w:val="none" w:sz="0" w:space="0" w:color="auto"/>
                  </w:divBdr>
                </w:div>
                <w:div w:id="775060918">
                  <w:marLeft w:val="0"/>
                  <w:marRight w:val="0"/>
                  <w:marTop w:val="0"/>
                  <w:marBottom w:val="0"/>
                  <w:divBdr>
                    <w:top w:val="none" w:sz="0" w:space="0" w:color="auto"/>
                    <w:left w:val="none" w:sz="0" w:space="0" w:color="auto"/>
                    <w:bottom w:val="none" w:sz="0" w:space="0" w:color="auto"/>
                    <w:right w:val="none" w:sz="0" w:space="0" w:color="auto"/>
                  </w:divBdr>
                </w:div>
                <w:div w:id="1710102219">
                  <w:marLeft w:val="0"/>
                  <w:marRight w:val="0"/>
                  <w:marTop w:val="0"/>
                  <w:marBottom w:val="0"/>
                  <w:divBdr>
                    <w:top w:val="none" w:sz="0" w:space="0" w:color="auto"/>
                    <w:left w:val="none" w:sz="0" w:space="0" w:color="auto"/>
                    <w:bottom w:val="none" w:sz="0" w:space="0" w:color="auto"/>
                    <w:right w:val="none" w:sz="0" w:space="0" w:color="auto"/>
                  </w:divBdr>
                </w:div>
                <w:div w:id="168907478">
                  <w:marLeft w:val="0"/>
                  <w:marRight w:val="0"/>
                  <w:marTop w:val="0"/>
                  <w:marBottom w:val="0"/>
                  <w:divBdr>
                    <w:top w:val="none" w:sz="0" w:space="0" w:color="auto"/>
                    <w:left w:val="none" w:sz="0" w:space="0" w:color="auto"/>
                    <w:bottom w:val="none" w:sz="0" w:space="0" w:color="auto"/>
                    <w:right w:val="none" w:sz="0" w:space="0" w:color="auto"/>
                  </w:divBdr>
                </w:div>
                <w:div w:id="1953004550">
                  <w:marLeft w:val="0"/>
                  <w:marRight w:val="0"/>
                  <w:marTop w:val="0"/>
                  <w:marBottom w:val="0"/>
                  <w:divBdr>
                    <w:top w:val="none" w:sz="0" w:space="0" w:color="auto"/>
                    <w:left w:val="none" w:sz="0" w:space="0" w:color="auto"/>
                    <w:bottom w:val="none" w:sz="0" w:space="0" w:color="auto"/>
                    <w:right w:val="none" w:sz="0" w:space="0" w:color="auto"/>
                  </w:divBdr>
                </w:div>
                <w:div w:id="419958754">
                  <w:marLeft w:val="0"/>
                  <w:marRight w:val="0"/>
                  <w:marTop w:val="0"/>
                  <w:marBottom w:val="0"/>
                  <w:divBdr>
                    <w:top w:val="none" w:sz="0" w:space="0" w:color="auto"/>
                    <w:left w:val="none" w:sz="0" w:space="0" w:color="auto"/>
                    <w:bottom w:val="none" w:sz="0" w:space="0" w:color="auto"/>
                    <w:right w:val="none" w:sz="0" w:space="0" w:color="auto"/>
                  </w:divBdr>
                </w:div>
                <w:div w:id="1724403471">
                  <w:marLeft w:val="0"/>
                  <w:marRight w:val="0"/>
                  <w:marTop w:val="0"/>
                  <w:marBottom w:val="0"/>
                  <w:divBdr>
                    <w:top w:val="none" w:sz="0" w:space="0" w:color="auto"/>
                    <w:left w:val="none" w:sz="0" w:space="0" w:color="auto"/>
                    <w:bottom w:val="none" w:sz="0" w:space="0" w:color="auto"/>
                    <w:right w:val="none" w:sz="0" w:space="0" w:color="auto"/>
                  </w:divBdr>
                </w:div>
                <w:div w:id="510263835">
                  <w:marLeft w:val="0"/>
                  <w:marRight w:val="0"/>
                  <w:marTop w:val="0"/>
                  <w:marBottom w:val="0"/>
                  <w:divBdr>
                    <w:top w:val="none" w:sz="0" w:space="0" w:color="auto"/>
                    <w:left w:val="none" w:sz="0" w:space="0" w:color="auto"/>
                    <w:bottom w:val="none" w:sz="0" w:space="0" w:color="auto"/>
                    <w:right w:val="none" w:sz="0" w:space="0" w:color="auto"/>
                  </w:divBdr>
                </w:div>
                <w:div w:id="10160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2503">
      <w:bodyDiv w:val="1"/>
      <w:marLeft w:val="0"/>
      <w:marRight w:val="0"/>
      <w:marTop w:val="0"/>
      <w:marBottom w:val="0"/>
      <w:divBdr>
        <w:top w:val="none" w:sz="0" w:space="0" w:color="auto"/>
        <w:left w:val="none" w:sz="0" w:space="0" w:color="auto"/>
        <w:bottom w:val="none" w:sz="0" w:space="0" w:color="auto"/>
        <w:right w:val="none" w:sz="0" w:space="0" w:color="auto"/>
      </w:divBdr>
      <w:divsChild>
        <w:div w:id="186724126">
          <w:marLeft w:val="0"/>
          <w:marRight w:val="0"/>
          <w:marTop w:val="0"/>
          <w:marBottom w:val="0"/>
          <w:divBdr>
            <w:top w:val="none" w:sz="0" w:space="0" w:color="auto"/>
            <w:left w:val="none" w:sz="0" w:space="0" w:color="auto"/>
            <w:bottom w:val="none" w:sz="0" w:space="0" w:color="auto"/>
            <w:right w:val="none" w:sz="0" w:space="0" w:color="auto"/>
          </w:divBdr>
          <w:divsChild>
            <w:div w:id="1881479239">
              <w:marLeft w:val="0"/>
              <w:marRight w:val="0"/>
              <w:marTop w:val="0"/>
              <w:marBottom w:val="0"/>
              <w:divBdr>
                <w:top w:val="none" w:sz="0" w:space="0" w:color="auto"/>
                <w:left w:val="none" w:sz="0" w:space="0" w:color="auto"/>
                <w:bottom w:val="none" w:sz="0" w:space="0" w:color="auto"/>
                <w:right w:val="none" w:sz="0" w:space="0" w:color="auto"/>
              </w:divBdr>
              <w:divsChild>
                <w:div w:id="898059277">
                  <w:marLeft w:val="0"/>
                  <w:marRight w:val="0"/>
                  <w:marTop w:val="0"/>
                  <w:marBottom w:val="0"/>
                  <w:divBdr>
                    <w:top w:val="none" w:sz="0" w:space="0" w:color="auto"/>
                    <w:left w:val="none" w:sz="0" w:space="0" w:color="auto"/>
                    <w:bottom w:val="none" w:sz="0" w:space="0" w:color="auto"/>
                    <w:right w:val="none" w:sz="0" w:space="0" w:color="auto"/>
                  </w:divBdr>
                </w:div>
                <w:div w:id="904411200">
                  <w:marLeft w:val="0"/>
                  <w:marRight w:val="0"/>
                  <w:marTop w:val="0"/>
                  <w:marBottom w:val="0"/>
                  <w:divBdr>
                    <w:top w:val="none" w:sz="0" w:space="0" w:color="auto"/>
                    <w:left w:val="none" w:sz="0" w:space="0" w:color="auto"/>
                    <w:bottom w:val="none" w:sz="0" w:space="0" w:color="auto"/>
                    <w:right w:val="none" w:sz="0" w:space="0" w:color="auto"/>
                  </w:divBdr>
                </w:div>
                <w:div w:id="2059819245">
                  <w:marLeft w:val="0"/>
                  <w:marRight w:val="0"/>
                  <w:marTop w:val="0"/>
                  <w:marBottom w:val="0"/>
                  <w:divBdr>
                    <w:top w:val="none" w:sz="0" w:space="0" w:color="auto"/>
                    <w:left w:val="none" w:sz="0" w:space="0" w:color="auto"/>
                    <w:bottom w:val="none" w:sz="0" w:space="0" w:color="auto"/>
                    <w:right w:val="none" w:sz="0" w:space="0" w:color="auto"/>
                  </w:divBdr>
                </w:div>
                <w:div w:id="592517091">
                  <w:marLeft w:val="0"/>
                  <w:marRight w:val="0"/>
                  <w:marTop w:val="0"/>
                  <w:marBottom w:val="0"/>
                  <w:divBdr>
                    <w:top w:val="none" w:sz="0" w:space="0" w:color="auto"/>
                    <w:left w:val="none" w:sz="0" w:space="0" w:color="auto"/>
                    <w:bottom w:val="none" w:sz="0" w:space="0" w:color="auto"/>
                    <w:right w:val="none" w:sz="0" w:space="0" w:color="auto"/>
                  </w:divBdr>
                </w:div>
                <w:div w:id="2112892100">
                  <w:marLeft w:val="0"/>
                  <w:marRight w:val="0"/>
                  <w:marTop w:val="0"/>
                  <w:marBottom w:val="0"/>
                  <w:divBdr>
                    <w:top w:val="none" w:sz="0" w:space="0" w:color="auto"/>
                    <w:left w:val="none" w:sz="0" w:space="0" w:color="auto"/>
                    <w:bottom w:val="none" w:sz="0" w:space="0" w:color="auto"/>
                    <w:right w:val="none" w:sz="0" w:space="0" w:color="auto"/>
                  </w:divBdr>
                </w:div>
                <w:div w:id="1766877747">
                  <w:marLeft w:val="0"/>
                  <w:marRight w:val="0"/>
                  <w:marTop w:val="0"/>
                  <w:marBottom w:val="0"/>
                  <w:divBdr>
                    <w:top w:val="none" w:sz="0" w:space="0" w:color="auto"/>
                    <w:left w:val="none" w:sz="0" w:space="0" w:color="auto"/>
                    <w:bottom w:val="none" w:sz="0" w:space="0" w:color="auto"/>
                    <w:right w:val="none" w:sz="0" w:space="0" w:color="auto"/>
                  </w:divBdr>
                </w:div>
                <w:div w:id="1619412410">
                  <w:marLeft w:val="0"/>
                  <w:marRight w:val="0"/>
                  <w:marTop w:val="0"/>
                  <w:marBottom w:val="0"/>
                  <w:divBdr>
                    <w:top w:val="none" w:sz="0" w:space="0" w:color="auto"/>
                    <w:left w:val="none" w:sz="0" w:space="0" w:color="auto"/>
                    <w:bottom w:val="none" w:sz="0" w:space="0" w:color="auto"/>
                    <w:right w:val="none" w:sz="0" w:space="0" w:color="auto"/>
                  </w:divBdr>
                </w:div>
                <w:div w:id="2084135323">
                  <w:marLeft w:val="0"/>
                  <w:marRight w:val="0"/>
                  <w:marTop w:val="0"/>
                  <w:marBottom w:val="0"/>
                  <w:divBdr>
                    <w:top w:val="none" w:sz="0" w:space="0" w:color="auto"/>
                    <w:left w:val="none" w:sz="0" w:space="0" w:color="auto"/>
                    <w:bottom w:val="none" w:sz="0" w:space="0" w:color="auto"/>
                    <w:right w:val="none" w:sz="0" w:space="0" w:color="auto"/>
                  </w:divBdr>
                </w:div>
                <w:div w:id="201016085">
                  <w:marLeft w:val="0"/>
                  <w:marRight w:val="0"/>
                  <w:marTop w:val="0"/>
                  <w:marBottom w:val="0"/>
                  <w:divBdr>
                    <w:top w:val="none" w:sz="0" w:space="0" w:color="auto"/>
                    <w:left w:val="none" w:sz="0" w:space="0" w:color="auto"/>
                    <w:bottom w:val="none" w:sz="0" w:space="0" w:color="auto"/>
                    <w:right w:val="none" w:sz="0" w:space="0" w:color="auto"/>
                  </w:divBdr>
                </w:div>
                <w:div w:id="159278486">
                  <w:marLeft w:val="0"/>
                  <w:marRight w:val="0"/>
                  <w:marTop w:val="0"/>
                  <w:marBottom w:val="0"/>
                  <w:divBdr>
                    <w:top w:val="none" w:sz="0" w:space="0" w:color="auto"/>
                    <w:left w:val="none" w:sz="0" w:space="0" w:color="auto"/>
                    <w:bottom w:val="none" w:sz="0" w:space="0" w:color="auto"/>
                    <w:right w:val="none" w:sz="0" w:space="0" w:color="auto"/>
                  </w:divBdr>
                </w:div>
                <w:div w:id="1549535935">
                  <w:marLeft w:val="0"/>
                  <w:marRight w:val="0"/>
                  <w:marTop w:val="0"/>
                  <w:marBottom w:val="0"/>
                  <w:divBdr>
                    <w:top w:val="none" w:sz="0" w:space="0" w:color="auto"/>
                    <w:left w:val="none" w:sz="0" w:space="0" w:color="auto"/>
                    <w:bottom w:val="none" w:sz="0" w:space="0" w:color="auto"/>
                    <w:right w:val="none" w:sz="0" w:space="0" w:color="auto"/>
                  </w:divBdr>
                </w:div>
                <w:div w:id="1426799575">
                  <w:marLeft w:val="0"/>
                  <w:marRight w:val="0"/>
                  <w:marTop w:val="0"/>
                  <w:marBottom w:val="0"/>
                  <w:divBdr>
                    <w:top w:val="none" w:sz="0" w:space="0" w:color="auto"/>
                    <w:left w:val="none" w:sz="0" w:space="0" w:color="auto"/>
                    <w:bottom w:val="none" w:sz="0" w:space="0" w:color="auto"/>
                    <w:right w:val="none" w:sz="0" w:space="0" w:color="auto"/>
                  </w:divBdr>
                </w:div>
                <w:div w:id="1117331018">
                  <w:marLeft w:val="0"/>
                  <w:marRight w:val="0"/>
                  <w:marTop w:val="0"/>
                  <w:marBottom w:val="0"/>
                  <w:divBdr>
                    <w:top w:val="none" w:sz="0" w:space="0" w:color="auto"/>
                    <w:left w:val="none" w:sz="0" w:space="0" w:color="auto"/>
                    <w:bottom w:val="none" w:sz="0" w:space="0" w:color="auto"/>
                    <w:right w:val="none" w:sz="0" w:space="0" w:color="auto"/>
                  </w:divBdr>
                </w:div>
                <w:div w:id="2118521367">
                  <w:marLeft w:val="0"/>
                  <w:marRight w:val="0"/>
                  <w:marTop w:val="0"/>
                  <w:marBottom w:val="0"/>
                  <w:divBdr>
                    <w:top w:val="none" w:sz="0" w:space="0" w:color="auto"/>
                    <w:left w:val="none" w:sz="0" w:space="0" w:color="auto"/>
                    <w:bottom w:val="none" w:sz="0" w:space="0" w:color="auto"/>
                    <w:right w:val="none" w:sz="0" w:space="0" w:color="auto"/>
                  </w:divBdr>
                </w:div>
                <w:div w:id="459691995">
                  <w:marLeft w:val="0"/>
                  <w:marRight w:val="0"/>
                  <w:marTop w:val="0"/>
                  <w:marBottom w:val="0"/>
                  <w:divBdr>
                    <w:top w:val="none" w:sz="0" w:space="0" w:color="auto"/>
                    <w:left w:val="none" w:sz="0" w:space="0" w:color="auto"/>
                    <w:bottom w:val="none" w:sz="0" w:space="0" w:color="auto"/>
                    <w:right w:val="none" w:sz="0" w:space="0" w:color="auto"/>
                  </w:divBdr>
                </w:div>
                <w:div w:id="444425281">
                  <w:marLeft w:val="0"/>
                  <w:marRight w:val="0"/>
                  <w:marTop w:val="0"/>
                  <w:marBottom w:val="0"/>
                  <w:divBdr>
                    <w:top w:val="none" w:sz="0" w:space="0" w:color="auto"/>
                    <w:left w:val="none" w:sz="0" w:space="0" w:color="auto"/>
                    <w:bottom w:val="none" w:sz="0" w:space="0" w:color="auto"/>
                    <w:right w:val="none" w:sz="0" w:space="0" w:color="auto"/>
                  </w:divBdr>
                </w:div>
                <w:div w:id="670185898">
                  <w:marLeft w:val="0"/>
                  <w:marRight w:val="0"/>
                  <w:marTop w:val="0"/>
                  <w:marBottom w:val="0"/>
                  <w:divBdr>
                    <w:top w:val="none" w:sz="0" w:space="0" w:color="auto"/>
                    <w:left w:val="none" w:sz="0" w:space="0" w:color="auto"/>
                    <w:bottom w:val="none" w:sz="0" w:space="0" w:color="auto"/>
                    <w:right w:val="none" w:sz="0" w:space="0" w:color="auto"/>
                  </w:divBdr>
                </w:div>
                <w:div w:id="896669899">
                  <w:marLeft w:val="0"/>
                  <w:marRight w:val="0"/>
                  <w:marTop w:val="0"/>
                  <w:marBottom w:val="0"/>
                  <w:divBdr>
                    <w:top w:val="none" w:sz="0" w:space="0" w:color="auto"/>
                    <w:left w:val="none" w:sz="0" w:space="0" w:color="auto"/>
                    <w:bottom w:val="none" w:sz="0" w:space="0" w:color="auto"/>
                    <w:right w:val="none" w:sz="0" w:space="0" w:color="auto"/>
                  </w:divBdr>
                </w:div>
                <w:div w:id="543255554">
                  <w:marLeft w:val="0"/>
                  <w:marRight w:val="0"/>
                  <w:marTop w:val="0"/>
                  <w:marBottom w:val="0"/>
                  <w:divBdr>
                    <w:top w:val="none" w:sz="0" w:space="0" w:color="auto"/>
                    <w:left w:val="none" w:sz="0" w:space="0" w:color="auto"/>
                    <w:bottom w:val="none" w:sz="0" w:space="0" w:color="auto"/>
                    <w:right w:val="none" w:sz="0" w:space="0" w:color="auto"/>
                  </w:divBdr>
                </w:div>
                <w:div w:id="10194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060">
          <w:marLeft w:val="0"/>
          <w:marRight w:val="0"/>
          <w:marTop w:val="0"/>
          <w:marBottom w:val="0"/>
          <w:divBdr>
            <w:top w:val="none" w:sz="0" w:space="0" w:color="auto"/>
            <w:left w:val="none" w:sz="0" w:space="0" w:color="auto"/>
            <w:bottom w:val="none" w:sz="0" w:space="0" w:color="auto"/>
            <w:right w:val="none" w:sz="0" w:space="0" w:color="auto"/>
          </w:divBdr>
          <w:divsChild>
            <w:div w:id="1944680931">
              <w:marLeft w:val="0"/>
              <w:marRight w:val="0"/>
              <w:marTop w:val="0"/>
              <w:marBottom w:val="0"/>
              <w:divBdr>
                <w:top w:val="none" w:sz="0" w:space="0" w:color="auto"/>
                <w:left w:val="none" w:sz="0" w:space="0" w:color="auto"/>
                <w:bottom w:val="none" w:sz="0" w:space="0" w:color="auto"/>
                <w:right w:val="none" w:sz="0" w:space="0" w:color="auto"/>
              </w:divBdr>
              <w:divsChild>
                <w:div w:id="505361263">
                  <w:marLeft w:val="0"/>
                  <w:marRight w:val="0"/>
                  <w:marTop w:val="0"/>
                  <w:marBottom w:val="0"/>
                  <w:divBdr>
                    <w:top w:val="none" w:sz="0" w:space="0" w:color="auto"/>
                    <w:left w:val="none" w:sz="0" w:space="0" w:color="auto"/>
                    <w:bottom w:val="none" w:sz="0" w:space="0" w:color="auto"/>
                    <w:right w:val="none" w:sz="0" w:space="0" w:color="auto"/>
                  </w:divBdr>
                </w:div>
                <w:div w:id="1163666308">
                  <w:marLeft w:val="0"/>
                  <w:marRight w:val="0"/>
                  <w:marTop w:val="0"/>
                  <w:marBottom w:val="0"/>
                  <w:divBdr>
                    <w:top w:val="none" w:sz="0" w:space="0" w:color="auto"/>
                    <w:left w:val="none" w:sz="0" w:space="0" w:color="auto"/>
                    <w:bottom w:val="none" w:sz="0" w:space="0" w:color="auto"/>
                    <w:right w:val="none" w:sz="0" w:space="0" w:color="auto"/>
                  </w:divBdr>
                </w:div>
                <w:div w:id="92359085">
                  <w:marLeft w:val="0"/>
                  <w:marRight w:val="0"/>
                  <w:marTop w:val="0"/>
                  <w:marBottom w:val="0"/>
                  <w:divBdr>
                    <w:top w:val="none" w:sz="0" w:space="0" w:color="auto"/>
                    <w:left w:val="none" w:sz="0" w:space="0" w:color="auto"/>
                    <w:bottom w:val="none" w:sz="0" w:space="0" w:color="auto"/>
                    <w:right w:val="none" w:sz="0" w:space="0" w:color="auto"/>
                  </w:divBdr>
                </w:div>
                <w:div w:id="130901404">
                  <w:marLeft w:val="0"/>
                  <w:marRight w:val="0"/>
                  <w:marTop w:val="0"/>
                  <w:marBottom w:val="0"/>
                  <w:divBdr>
                    <w:top w:val="none" w:sz="0" w:space="0" w:color="auto"/>
                    <w:left w:val="none" w:sz="0" w:space="0" w:color="auto"/>
                    <w:bottom w:val="none" w:sz="0" w:space="0" w:color="auto"/>
                    <w:right w:val="none" w:sz="0" w:space="0" w:color="auto"/>
                  </w:divBdr>
                </w:div>
                <w:div w:id="810099153">
                  <w:marLeft w:val="0"/>
                  <w:marRight w:val="0"/>
                  <w:marTop w:val="0"/>
                  <w:marBottom w:val="0"/>
                  <w:divBdr>
                    <w:top w:val="none" w:sz="0" w:space="0" w:color="auto"/>
                    <w:left w:val="none" w:sz="0" w:space="0" w:color="auto"/>
                    <w:bottom w:val="none" w:sz="0" w:space="0" w:color="auto"/>
                    <w:right w:val="none" w:sz="0" w:space="0" w:color="auto"/>
                  </w:divBdr>
                </w:div>
                <w:div w:id="1719629364">
                  <w:marLeft w:val="0"/>
                  <w:marRight w:val="0"/>
                  <w:marTop w:val="0"/>
                  <w:marBottom w:val="0"/>
                  <w:divBdr>
                    <w:top w:val="none" w:sz="0" w:space="0" w:color="auto"/>
                    <w:left w:val="none" w:sz="0" w:space="0" w:color="auto"/>
                    <w:bottom w:val="none" w:sz="0" w:space="0" w:color="auto"/>
                    <w:right w:val="none" w:sz="0" w:space="0" w:color="auto"/>
                  </w:divBdr>
                </w:div>
                <w:div w:id="1297223660">
                  <w:marLeft w:val="0"/>
                  <w:marRight w:val="0"/>
                  <w:marTop w:val="0"/>
                  <w:marBottom w:val="0"/>
                  <w:divBdr>
                    <w:top w:val="none" w:sz="0" w:space="0" w:color="auto"/>
                    <w:left w:val="none" w:sz="0" w:space="0" w:color="auto"/>
                    <w:bottom w:val="none" w:sz="0" w:space="0" w:color="auto"/>
                    <w:right w:val="none" w:sz="0" w:space="0" w:color="auto"/>
                  </w:divBdr>
                </w:div>
                <w:div w:id="1724909676">
                  <w:marLeft w:val="0"/>
                  <w:marRight w:val="0"/>
                  <w:marTop w:val="0"/>
                  <w:marBottom w:val="0"/>
                  <w:divBdr>
                    <w:top w:val="none" w:sz="0" w:space="0" w:color="auto"/>
                    <w:left w:val="none" w:sz="0" w:space="0" w:color="auto"/>
                    <w:bottom w:val="none" w:sz="0" w:space="0" w:color="auto"/>
                    <w:right w:val="none" w:sz="0" w:space="0" w:color="auto"/>
                  </w:divBdr>
                </w:div>
                <w:div w:id="585575684">
                  <w:marLeft w:val="0"/>
                  <w:marRight w:val="0"/>
                  <w:marTop w:val="0"/>
                  <w:marBottom w:val="0"/>
                  <w:divBdr>
                    <w:top w:val="none" w:sz="0" w:space="0" w:color="auto"/>
                    <w:left w:val="none" w:sz="0" w:space="0" w:color="auto"/>
                    <w:bottom w:val="none" w:sz="0" w:space="0" w:color="auto"/>
                    <w:right w:val="none" w:sz="0" w:space="0" w:color="auto"/>
                  </w:divBdr>
                </w:div>
                <w:div w:id="410280598">
                  <w:marLeft w:val="0"/>
                  <w:marRight w:val="0"/>
                  <w:marTop w:val="0"/>
                  <w:marBottom w:val="0"/>
                  <w:divBdr>
                    <w:top w:val="none" w:sz="0" w:space="0" w:color="auto"/>
                    <w:left w:val="none" w:sz="0" w:space="0" w:color="auto"/>
                    <w:bottom w:val="none" w:sz="0" w:space="0" w:color="auto"/>
                    <w:right w:val="none" w:sz="0" w:space="0" w:color="auto"/>
                  </w:divBdr>
                </w:div>
                <w:div w:id="946042374">
                  <w:marLeft w:val="0"/>
                  <w:marRight w:val="0"/>
                  <w:marTop w:val="0"/>
                  <w:marBottom w:val="0"/>
                  <w:divBdr>
                    <w:top w:val="none" w:sz="0" w:space="0" w:color="auto"/>
                    <w:left w:val="none" w:sz="0" w:space="0" w:color="auto"/>
                    <w:bottom w:val="none" w:sz="0" w:space="0" w:color="auto"/>
                    <w:right w:val="none" w:sz="0" w:space="0" w:color="auto"/>
                  </w:divBdr>
                </w:div>
                <w:div w:id="1796831447">
                  <w:marLeft w:val="0"/>
                  <w:marRight w:val="0"/>
                  <w:marTop w:val="0"/>
                  <w:marBottom w:val="0"/>
                  <w:divBdr>
                    <w:top w:val="none" w:sz="0" w:space="0" w:color="auto"/>
                    <w:left w:val="none" w:sz="0" w:space="0" w:color="auto"/>
                    <w:bottom w:val="none" w:sz="0" w:space="0" w:color="auto"/>
                    <w:right w:val="none" w:sz="0" w:space="0" w:color="auto"/>
                  </w:divBdr>
                </w:div>
                <w:div w:id="1989750078">
                  <w:marLeft w:val="0"/>
                  <w:marRight w:val="0"/>
                  <w:marTop w:val="0"/>
                  <w:marBottom w:val="0"/>
                  <w:divBdr>
                    <w:top w:val="none" w:sz="0" w:space="0" w:color="auto"/>
                    <w:left w:val="none" w:sz="0" w:space="0" w:color="auto"/>
                    <w:bottom w:val="none" w:sz="0" w:space="0" w:color="auto"/>
                    <w:right w:val="none" w:sz="0" w:space="0" w:color="auto"/>
                  </w:divBdr>
                </w:div>
                <w:div w:id="725563892">
                  <w:marLeft w:val="0"/>
                  <w:marRight w:val="0"/>
                  <w:marTop w:val="0"/>
                  <w:marBottom w:val="0"/>
                  <w:divBdr>
                    <w:top w:val="none" w:sz="0" w:space="0" w:color="auto"/>
                    <w:left w:val="none" w:sz="0" w:space="0" w:color="auto"/>
                    <w:bottom w:val="none" w:sz="0" w:space="0" w:color="auto"/>
                    <w:right w:val="none" w:sz="0" w:space="0" w:color="auto"/>
                  </w:divBdr>
                </w:div>
                <w:div w:id="1404722894">
                  <w:marLeft w:val="0"/>
                  <w:marRight w:val="0"/>
                  <w:marTop w:val="0"/>
                  <w:marBottom w:val="0"/>
                  <w:divBdr>
                    <w:top w:val="none" w:sz="0" w:space="0" w:color="auto"/>
                    <w:left w:val="none" w:sz="0" w:space="0" w:color="auto"/>
                    <w:bottom w:val="none" w:sz="0" w:space="0" w:color="auto"/>
                    <w:right w:val="none" w:sz="0" w:space="0" w:color="auto"/>
                  </w:divBdr>
                </w:div>
                <w:div w:id="978073692">
                  <w:marLeft w:val="0"/>
                  <w:marRight w:val="0"/>
                  <w:marTop w:val="0"/>
                  <w:marBottom w:val="0"/>
                  <w:divBdr>
                    <w:top w:val="none" w:sz="0" w:space="0" w:color="auto"/>
                    <w:left w:val="none" w:sz="0" w:space="0" w:color="auto"/>
                    <w:bottom w:val="none" w:sz="0" w:space="0" w:color="auto"/>
                    <w:right w:val="none" w:sz="0" w:space="0" w:color="auto"/>
                  </w:divBdr>
                </w:div>
                <w:div w:id="1254169400">
                  <w:marLeft w:val="0"/>
                  <w:marRight w:val="0"/>
                  <w:marTop w:val="0"/>
                  <w:marBottom w:val="0"/>
                  <w:divBdr>
                    <w:top w:val="none" w:sz="0" w:space="0" w:color="auto"/>
                    <w:left w:val="none" w:sz="0" w:space="0" w:color="auto"/>
                    <w:bottom w:val="none" w:sz="0" w:space="0" w:color="auto"/>
                    <w:right w:val="none" w:sz="0" w:space="0" w:color="auto"/>
                  </w:divBdr>
                </w:div>
                <w:div w:id="1232814282">
                  <w:marLeft w:val="0"/>
                  <w:marRight w:val="0"/>
                  <w:marTop w:val="0"/>
                  <w:marBottom w:val="0"/>
                  <w:divBdr>
                    <w:top w:val="none" w:sz="0" w:space="0" w:color="auto"/>
                    <w:left w:val="none" w:sz="0" w:space="0" w:color="auto"/>
                    <w:bottom w:val="none" w:sz="0" w:space="0" w:color="auto"/>
                    <w:right w:val="none" w:sz="0" w:space="0" w:color="auto"/>
                  </w:divBdr>
                </w:div>
                <w:div w:id="649017299">
                  <w:marLeft w:val="0"/>
                  <w:marRight w:val="0"/>
                  <w:marTop w:val="0"/>
                  <w:marBottom w:val="0"/>
                  <w:divBdr>
                    <w:top w:val="none" w:sz="0" w:space="0" w:color="auto"/>
                    <w:left w:val="none" w:sz="0" w:space="0" w:color="auto"/>
                    <w:bottom w:val="none" w:sz="0" w:space="0" w:color="auto"/>
                    <w:right w:val="none" w:sz="0" w:space="0" w:color="auto"/>
                  </w:divBdr>
                </w:div>
                <w:div w:id="1087921801">
                  <w:marLeft w:val="0"/>
                  <w:marRight w:val="0"/>
                  <w:marTop w:val="0"/>
                  <w:marBottom w:val="0"/>
                  <w:divBdr>
                    <w:top w:val="none" w:sz="0" w:space="0" w:color="auto"/>
                    <w:left w:val="none" w:sz="0" w:space="0" w:color="auto"/>
                    <w:bottom w:val="none" w:sz="0" w:space="0" w:color="auto"/>
                    <w:right w:val="none" w:sz="0" w:space="0" w:color="auto"/>
                  </w:divBdr>
                </w:div>
                <w:div w:id="15782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9673">
          <w:marLeft w:val="0"/>
          <w:marRight w:val="0"/>
          <w:marTop w:val="0"/>
          <w:marBottom w:val="0"/>
          <w:divBdr>
            <w:top w:val="none" w:sz="0" w:space="0" w:color="auto"/>
            <w:left w:val="none" w:sz="0" w:space="0" w:color="auto"/>
            <w:bottom w:val="none" w:sz="0" w:space="0" w:color="auto"/>
            <w:right w:val="none" w:sz="0" w:space="0" w:color="auto"/>
          </w:divBdr>
          <w:divsChild>
            <w:div w:id="2102867618">
              <w:marLeft w:val="0"/>
              <w:marRight w:val="0"/>
              <w:marTop w:val="0"/>
              <w:marBottom w:val="0"/>
              <w:divBdr>
                <w:top w:val="none" w:sz="0" w:space="0" w:color="auto"/>
                <w:left w:val="none" w:sz="0" w:space="0" w:color="auto"/>
                <w:bottom w:val="none" w:sz="0" w:space="0" w:color="auto"/>
                <w:right w:val="none" w:sz="0" w:space="0" w:color="auto"/>
              </w:divBdr>
              <w:divsChild>
                <w:div w:id="436099921">
                  <w:marLeft w:val="0"/>
                  <w:marRight w:val="0"/>
                  <w:marTop w:val="0"/>
                  <w:marBottom w:val="0"/>
                  <w:divBdr>
                    <w:top w:val="none" w:sz="0" w:space="0" w:color="auto"/>
                    <w:left w:val="none" w:sz="0" w:space="0" w:color="auto"/>
                    <w:bottom w:val="none" w:sz="0" w:space="0" w:color="auto"/>
                    <w:right w:val="none" w:sz="0" w:space="0" w:color="auto"/>
                  </w:divBdr>
                </w:div>
                <w:div w:id="1200167186">
                  <w:marLeft w:val="0"/>
                  <w:marRight w:val="0"/>
                  <w:marTop w:val="0"/>
                  <w:marBottom w:val="0"/>
                  <w:divBdr>
                    <w:top w:val="none" w:sz="0" w:space="0" w:color="auto"/>
                    <w:left w:val="none" w:sz="0" w:space="0" w:color="auto"/>
                    <w:bottom w:val="none" w:sz="0" w:space="0" w:color="auto"/>
                    <w:right w:val="none" w:sz="0" w:space="0" w:color="auto"/>
                  </w:divBdr>
                </w:div>
                <w:div w:id="1593468197">
                  <w:marLeft w:val="0"/>
                  <w:marRight w:val="0"/>
                  <w:marTop w:val="0"/>
                  <w:marBottom w:val="0"/>
                  <w:divBdr>
                    <w:top w:val="none" w:sz="0" w:space="0" w:color="auto"/>
                    <w:left w:val="none" w:sz="0" w:space="0" w:color="auto"/>
                    <w:bottom w:val="none" w:sz="0" w:space="0" w:color="auto"/>
                    <w:right w:val="none" w:sz="0" w:space="0" w:color="auto"/>
                  </w:divBdr>
                </w:div>
                <w:div w:id="1385251625">
                  <w:marLeft w:val="0"/>
                  <w:marRight w:val="0"/>
                  <w:marTop w:val="0"/>
                  <w:marBottom w:val="0"/>
                  <w:divBdr>
                    <w:top w:val="none" w:sz="0" w:space="0" w:color="auto"/>
                    <w:left w:val="none" w:sz="0" w:space="0" w:color="auto"/>
                    <w:bottom w:val="none" w:sz="0" w:space="0" w:color="auto"/>
                    <w:right w:val="none" w:sz="0" w:space="0" w:color="auto"/>
                  </w:divBdr>
                </w:div>
                <w:div w:id="384178605">
                  <w:marLeft w:val="0"/>
                  <w:marRight w:val="0"/>
                  <w:marTop w:val="0"/>
                  <w:marBottom w:val="0"/>
                  <w:divBdr>
                    <w:top w:val="none" w:sz="0" w:space="0" w:color="auto"/>
                    <w:left w:val="none" w:sz="0" w:space="0" w:color="auto"/>
                    <w:bottom w:val="none" w:sz="0" w:space="0" w:color="auto"/>
                    <w:right w:val="none" w:sz="0" w:space="0" w:color="auto"/>
                  </w:divBdr>
                </w:div>
                <w:div w:id="592125988">
                  <w:marLeft w:val="0"/>
                  <w:marRight w:val="0"/>
                  <w:marTop w:val="0"/>
                  <w:marBottom w:val="0"/>
                  <w:divBdr>
                    <w:top w:val="none" w:sz="0" w:space="0" w:color="auto"/>
                    <w:left w:val="none" w:sz="0" w:space="0" w:color="auto"/>
                    <w:bottom w:val="none" w:sz="0" w:space="0" w:color="auto"/>
                    <w:right w:val="none" w:sz="0" w:space="0" w:color="auto"/>
                  </w:divBdr>
                </w:div>
                <w:div w:id="153379599">
                  <w:marLeft w:val="0"/>
                  <w:marRight w:val="0"/>
                  <w:marTop w:val="0"/>
                  <w:marBottom w:val="0"/>
                  <w:divBdr>
                    <w:top w:val="none" w:sz="0" w:space="0" w:color="auto"/>
                    <w:left w:val="none" w:sz="0" w:space="0" w:color="auto"/>
                    <w:bottom w:val="none" w:sz="0" w:space="0" w:color="auto"/>
                    <w:right w:val="none" w:sz="0" w:space="0" w:color="auto"/>
                  </w:divBdr>
                </w:div>
                <w:div w:id="1688216750">
                  <w:marLeft w:val="0"/>
                  <w:marRight w:val="0"/>
                  <w:marTop w:val="0"/>
                  <w:marBottom w:val="0"/>
                  <w:divBdr>
                    <w:top w:val="none" w:sz="0" w:space="0" w:color="auto"/>
                    <w:left w:val="none" w:sz="0" w:space="0" w:color="auto"/>
                    <w:bottom w:val="none" w:sz="0" w:space="0" w:color="auto"/>
                    <w:right w:val="none" w:sz="0" w:space="0" w:color="auto"/>
                  </w:divBdr>
                </w:div>
                <w:div w:id="1087650693">
                  <w:marLeft w:val="0"/>
                  <w:marRight w:val="0"/>
                  <w:marTop w:val="0"/>
                  <w:marBottom w:val="0"/>
                  <w:divBdr>
                    <w:top w:val="none" w:sz="0" w:space="0" w:color="auto"/>
                    <w:left w:val="none" w:sz="0" w:space="0" w:color="auto"/>
                    <w:bottom w:val="none" w:sz="0" w:space="0" w:color="auto"/>
                    <w:right w:val="none" w:sz="0" w:space="0" w:color="auto"/>
                  </w:divBdr>
                </w:div>
                <w:div w:id="2063165123">
                  <w:marLeft w:val="0"/>
                  <w:marRight w:val="0"/>
                  <w:marTop w:val="0"/>
                  <w:marBottom w:val="0"/>
                  <w:divBdr>
                    <w:top w:val="none" w:sz="0" w:space="0" w:color="auto"/>
                    <w:left w:val="none" w:sz="0" w:space="0" w:color="auto"/>
                    <w:bottom w:val="none" w:sz="0" w:space="0" w:color="auto"/>
                    <w:right w:val="none" w:sz="0" w:space="0" w:color="auto"/>
                  </w:divBdr>
                </w:div>
                <w:div w:id="1975595693">
                  <w:marLeft w:val="0"/>
                  <w:marRight w:val="0"/>
                  <w:marTop w:val="0"/>
                  <w:marBottom w:val="0"/>
                  <w:divBdr>
                    <w:top w:val="none" w:sz="0" w:space="0" w:color="auto"/>
                    <w:left w:val="none" w:sz="0" w:space="0" w:color="auto"/>
                    <w:bottom w:val="none" w:sz="0" w:space="0" w:color="auto"/>
                    <w:right w:val="none" w:sz="0" w:space="0" w:color="auto"/>
                  </w:divBdr>
                </w:div>
                <w:div w:id="524441573">
                  <w:marLeft w:val="0"/>
                  <w:marRight w:val="0"/>
                  <w:marTop w:val="0"/>
                  <w:marBottom w:val="0"/>
                  <w:divBdr>
                    <w:top w:val="none" w:sz="0" w:space="0" w:color="auto"/>
                    <w:left w:val="none" w:sz="0" w:space="0" w:color="auto"/>
                    <w:bottom w:val="none" w:sz="0" w:space="0" w:color="auto"/>
                    <w:right w:val="none" w:sz="0" w:space="0" w:color="auto"/>
                  </w:divBdr>
                </w:div>
                <w:div w:id="172115618">
                  <w:marLeft w:val="0"/>
                  <w:marRight w:val="0"/>
                  <w:marTop w:val="0"/>
                  <w:marBottom w:val="0"/>
                  <w:divBdr>
                    <w:top w:val="none" w:sz="0" w:space="0" w:color="auto"/>
                    <w:left w:val="none" w:sz="0" w:space="0" w:color="auto"/>
                    <w:bottom w:val="none" w:sz="0" w:space="0" w:color="auto"/>
                    <w:right w:val="none" w:sz="0" w:space="0" w:color="auto"/>
                  </w:divBdr>
                </w:div>
                <w:div w:id="1470828289">
                  <w:marLeft w:val="0"/>
                  <w:marRight w:val="0"/>
                  <w:marTop w:val="0"/>
                  <w:marBottom w:val="0"/>
                  <w:divBdr>
                    <w:top w:val="none" w:sz="0" w:space="0" w:color="auto"/>
                    <w:left w:val="none" w:sz="0" w:space="0" w:color="auto"/>
                    <w:bottom w:val="none" w:sz="0" w:space="0" w:color="auto"/>
                    <w:right w:val="none" w:sz="0" w:space="0" w:color="auto"/>
                  </w:divBdr>
                </w:div>
                <w:div w:id="414280636">
                  <w:marLeft w:val="0"/>
                  <w:marRight w:val="0"/>
                  <w:marTop w:val="0"/>
                  <w:marBottom w:val="0"/>
                  <w:divBdr>
                    <w:top w:val="none" w:sz="0" w:space="0" w:color="auto"/>
                    <w:left w:val="none" w:sz="0" w:space="0" w:color="auto"/>
                    <w:bottom w:val="none" w:sz="0" w:space="0" w:color="auto"/>
                    <w:right w:val="none" w:sz="0" w:space="0" w:color="auto"/>
                  </w:divBdr>
                </w:div>
                <w:div w:id="916523108">
                  <w:marLeft w:val="0"/>
                  <w:marRight w:val="0"/>
                  <w:marTop w:val="0"/>
                  <w:marBottom w:val="0"/>
                  <w:divBdr>
                    <w:top w:val="none" w:sz="0" w:space="0" w:color="auto"/>
                    <w:left w:val="none" w:sz="0" w:space="0" w:color="auto"/>
                    <w:bottom w:val="none" w:sz="0" w:space="0" w:color="auto"/>
                    <w:right w:val="none" w:sz="0" w:space="0" w:color="auto"/>
                  </w:divBdr>
                </w:div>
                <w:div w:id="1851794793">
                  <w:marLeft w:val="0"/>
                  <w:marRight w:val="0"/>
                  <w:marTop w:val="0"/>
                  <w:marBottom w:val="0"/>
                  <w:divBdr>
                    <w:top w:val="none" w:sz="0" w:space="0" w:color="auto"/>
                    <w:left w:val="none" w:sz="0" w:space="0" w:color="auto"/>
                    <w:bottom w:val="none" w:sz="0" w:space="0" w:color="auto"/>
                    <w:right w:val="none" w:sz="0" w:space="0" w:color="auto"/>
                  </w:divBdr>
                </w:div>
                <w:div w:id="1062606130">
                  <w:marLeft w:val="0"/>
                  <w:marRight w:val="0"/>
                  <w:marTop w:val="0"/>
                  <w:marBottom w:val="0"/>
                  <w:divBdr>
                    <w:top w:val="none" w:sz="0" w:space="0" w:color="auto"/>
                    <w:left w:val="none" w:sz="0" w:space="0" w:color="auto"/>
                    <w:bottom w:val="none" w:sz="0" w:space="0" w:color="auto"/>
                    <w:right w:val="none" w:sz="0" w:space="0" w:color="auto"/>
                  </w:divBdr>
                </w:div>
                <w:div w:id="709719686">
                  <w:marLeft w:val="0"/>
                  <w:marRight w:val="0"/>
                  <w:marTop w:val="0"/>
                  <w:marBottom w:val="0"/>
                  <w:divBdr>
                    <w:top w:val="none" w:sz="0" w:space="0" w:color="auto"/>
                    <w:left w:val="none" w:sz="0" w:space="0" w:color="auto"/>
                    <w:bottom w:val="none" w:sz="0" w:space="0" w:color="auto"/>
                    <w:right w:val="none" w:sz="0" w:space="0" w:color="auto"/>
                  </w:divBdr>
                </w:div>
                <w:div w:id="307829077">
                  <w:marLeft w:val="0"/>
                  <w:marRight w:val="0"/>
                  <w:marTop w:val="0"/>
                  <w:marBottom w:val="0"/>
                  <w:divBdr>
                    <w:top w:val="none" w:sz="0" w:space="0" w:color="auto"/>
                    <w:left w:val="none" w:sz="0" w:space="0" w:color="auto"/>
                    <w:bottom w:val="none" w:sz="0" w:space="0" w:color="auto"/>
                    <w:right w:val="none" w:sz="0" w:space="0" w:color="auto"/>
                  </w:divBdr>
                </w:div>
                <w:div w:id="1434474751">
                  <w:marLeft w:val="0"/>
                  <w:marRight w:val="0"/>
                  <w:marTop w:val="0"/>
                  <w:marBottom w:val="0"/>
                  <w:divBdr>
                    <w:top w:val="none" w:sz="0" w:space="0" w:color="auto"/>
                    <w:left w:val="none" w:sz="0" w:space="0" w:color="auto"/>
                    <w:bottom w:val="none" w:sz="0" w:space="0" w:color="auto"/>
                    <w:right w:val="none" w:sz="0" w:space="0" w:color="auto"/>
                  </w:divBdr>
                </w:div>
                <w:div w:id="1505319781">
                  <w:marLeft w:val="0"/>
                  <w:marRight w:val="0"/>
                  <w:marTop w:val="0"/>
                  <w:marBottom w:val="0"/>
                  <w:divBdr>
                    <w:top w:val="none" w:sz="0" w:space="0" w:color="auto"/>
                    <w:left w:val="none" w:sz="0" w:space="0" w:color="auto"/>
                    <w:bottom w:val="none" w:sz="0" w:space="0" w:color="auto"/>
                    <w:right w:val="none" w:sz="0" w:space="0" w:color="auto"/>
                  </w:divBdr>
                </w:div>
                <w:div w:id="1462114203">
                  <w:marLeft w:val="0"/>
                  <w:marRight w:val="0"/>
                  <w:marTop w:val="0"/>
                  <w:marBottom w:val="0"/>
                  <w:divBdr>
                    <w:top w:val="none" w:sz="0" w:space="0" w:color="auto"/>
                    <w:left w:val="none" w:sz="0" w:space="0" w:color="auto"/>
                    <w:bottom w:val="none" w:sz="0" w:space="0" w:color="auto"/>
                    <w:right w:val="none" w:sz="0" w:space="0" w:color="auto"/>
                  </w:divBdr>
                </w:div>
                <w:div w:id="353188176">
                  <w:marLeft w:val="0"/>
                  <w:marRight w:val="0"/>
                  <w:marTop w:val="0"/>
                  <w:marBottom w:val="0"/>
                  <w:divBdr>
                    <w:top w:val="none" w:sz="0" w:space="0" w:color="auto"/>
                    <w:left w:val="none" w:sz="0" w:space="0" w:color="auto"/>
                    <w:bottom w:val="none" w:sz="0" w:space="0" w:color="auto"/>
                    <w:right w:val="none" w:sz="0" w:space="0" w:color="auto"/>
                  </w:divBdr>
                </w:div>
                <w:div w:id="1420446260">
                  <w:marLeft w:val="0"/>
                  <w:marRight w:val="0"/>
                  <w:marTop w:val="0"/>
                  <w:marBottom w:val="0"/>
                  <w:divBdr>
                    <w:top w:val="none" w:sz="0" w:space="0" w:color="auto"/>
                    <w:left w:val="none" w:sz="0" w:space="0" w:color="auto"/>
                    <w:bottom w:val="none" w:sz="0" w:space="0" w:color="auto"/>
                    <w:right w:val="none" w:sz="0" w:space="0" w:color="auto"/>
                  </w:divBdr>
                </w:div>
                <w:div w:id="1475025616">
                  <w:marLeft w:val="0"/>
                  <w:marRight w:val="0"/>
                  <w:marTop w:val="0"/>
                  <w:marBottom w:val="0"/>
                  <w:divBdr>
                    <w:top w:val="none" w:sz="0" w:space="0" w:color="auto"/>
                    <w:left w:val="none" w:sz="0" w:space="0" w:color="auto"/>
                    <w:bottom w:val="none" w:sz="0" w:space="0" w:color="auto"/>
                    <w:right w:val="none" w:sz="0" w:space="0" w:color="auto"/>
                  </w:divBdr>
                </w:div>
                <w:div w:id="547496835">
                  <w:marLeft w:val="0"/>
                  <w:marRight w:val="0"/>
                  <w:marTop w:val="0"/>
                  <w:marBottom w:val="0"/>
                  <w:divBdr>
                    <w:top w:val="none" w:sz="0" w:space="0" w:color="auto"/>
                    <w:left w:val="none" w:sz="0" w:space="0" w:color="auto"/>
                    <w:bottom w:val="none" w:sz="0" w:space="0" w:color="auto"/>
                    <w:right w:val="none" w:sz="0" w:space="0" w:color="auto"/>
                  </w:divBdr>
                </w:div>
                <w:div w:id="1850635948">
                  <w:marLeft w:val="0"/>
                  <w:marRight w:val="0"/>
                  <w:marTop w:val="0"/>
                  <w:marBottom w:val="0"/>
                  <w:divBdr>
                    <w:top w:val="none" w:sz="0" w:space="0" w:color="auto"/>
                    <w:left w:val="none" w:sz="0" w:space="0" w:color="auto"/>
                    <w:bottom w:val="none" w:sz="0" w:space="0" w:color="auto"/>
                    <w:right w:val="none" w:sz="0" w:space="0" w:color="auto"/>
                  </w:divBdr>
                </w:div>
                <w:div w:id="1419907213">
                  <w:marLeft w:val="0"/>
                  <w:marRight w:val="0"/>
                  <w:marTop w:val="0"/>
                  <w:marBottom w:val="0"/>
                  <w:divBdr>
                    <w:top w:val="none" w:sz="0" w:space="0" w:color="auto"/>
                    <w:left w:val="none" w:sz="0" w:space="0" w:color="auto"/>
                    <w:bottom w:val="none" w:sz="0" w:space="0" w:color="auto"/>
                    <w:right w:val="none" w:sz="0" w:space="0" w:color="auto"/>
                  </w:divBdr>
                </w:div>
                <w:div w:id="105346335">
                  <w:marLeft w:val="0"/>
                  <w:marRight w:val="0"/>
                  <w:marTop w:val="0"/>
                  <w:marBottom w:val="0"/>
                  <w:divBdr>
                    <w:top w:val="none" w:sz="0" w:space="0" w:color="auto"/>
                    <w:left w:val="none" w:sz="0" w:space="0" w:color="auto"/>
                    <w:bottom w:val="none" w:sz="0" w:space="0" w:color="auto"/>
                    <w:right w:val="none" w:sz="0" w:space="0" w:color="auto"/>
                  </w:divBdr>
                </w:div>
                <w:div w:id="1107501796">
                  <w:marLeft w:val="0"/>
                  <w:marRight w:val="0"/>
                  <w:marTop w:val="0"/>
                  <w:marBottom w:val="0"/>
                  <w:divBdr>
                    <w:top w:val="none" w:sz="0" w:space="0" w:color="auto"/>
                    <w:left w:val="none" w:sz="0" w:space="0" w:color="auto"/>
                    <w:bottom w:val="none" w:sz="0" w:space="0" w:color="auto"/>
                    <w:right w:val="none" w:sz="0" w:space="0" w:color="auto"/>
                  </w:divBdr>
                </w:div>
                <w:div w:id="265698141">
                  <w:marLeft w:val="0"/>
                  <w:marRight w:val="0"/>
                  <w:marTop w:val="0"/>
                  <w:marBottom w:val="0"/>
                  <w:divBdr>
                    <w:top w:val="none" w:sz="0" w:space="0" w:color="auto"/>
                    <w:left w:val="none" w:sz="0" w:space="0" w:color="auto"/>
                    <w:bottom w:val="none" w:sz="0" w:space="0" w:color="auto"/>
                    <w:right w:val="none" w:sz="0" w:space="0" w:color="auto"/>
                  </w:divBdr>
                </w:div>
                <w:div w:id="1825386768">
                  <w:marLeft w:val="0"/>
                  <w:marRight w:val="0"/>
                  <w:marTop w:val="0"/>
                  <w:marBottom w:val="0"/>
                  <w:divBdr>
                    <w:top w:val="none" w:sz="0" w:space="0" w:color="auto"/>
                    <w:left w:val="none" w:sz="0" w:space="0" w:color="auto"/>
                    <w:bottom w:val="none" w:sz="0" w:space="0" w:color="auto"/>
                    <w:right w:val="none" w:sz="0" w:space="0" w:color="auto"/>
                  </w:divBdr>
                </w:div>
                <w:div w:id="1386879078">
                  <w:marLeft w:val="0"/>
                  <w:marRight w:val="0"/>
                  <w:marTop w:val="0"/>
                  <w:marBottom w:val="0"/>
                  <w:divBdr>
                    <w:top w:val="none" w:sz="0" w:space="0" w:color="auto"/>
                    <w:left w:val="none" w:sz="0" w:space="0" w:color="auto"/>
                    <w:bottom w:val="none" w:sz="0" w:space="0" w:color="auto"/>
                    <w:right w:val="none" w:sz="0" w:space="0" w:color="auto"/>
                  </w:divBdr>
                </w:div>
                <w:div w:id="325860355">
                  <w:marLeft w:val="0"/>
                  <w:marRight w:val="0"/>
                  <w:marTop w:val="0"/>
                  <w:marBottom w:val="0"/>
                  <w:divBdr>
                    <w:top w:val="none" w:sz="0" w:space="0" w:color="auto"/>
                    <w:left w:val="none" w:sz="0" w:space="0" w:color="auto"/>
                    <w:bottom w:val="none" w:sz="0" w:space="0" w:color="auto"/>
                    <w:right w:val="none" w:sz="0" w:space="0" w:color="auto"/>
                  </w:divBdr>
                </w:div>
                <w:div w:id="1362896062">
                  <w:marLeft w:val="0"/>
                  <w:marRight w:val="0"/>
                  <w:marTop w:val="0"/>
                  <w:marBottom w:val="0"/>
                  <w:divBdr>
                    <w:top w:val="none" w:sz="0" w:space="0" w:color="auto"/>
                    <w:left w:val="none" w:sz="0" w:space="0" w:color="auto"/>
                    <w:bottom w:val="none" w:sz="0" w:space="0" w:color="auto"/>
                    <w:right w:val="none" w:sz="0" w:space="0" w:color="auto"/>
                  </w:divBdr>
                </w:div>
                <w:div w:id="667292354">
                  <w:marLeft w:val="0"/>
                  <w:marRight w:val="0"/>
                  <w:marTop w:val="0"/>
                  <w:marBottom w:val="0"/>
                  <w:divBdr>
                    <w:top w:val="none" w:sz="0" w:space="0" w:color="auto"/>
                    <w:left w:val="none" w:sz="0" w:space="0" w:color="auto"/>
                    <w:bottom w:val="none" w:sz="0" w:space="0" w:color="auto"/>
                    <w:right w:val="none" w:sz="0" w:space="0" w:color="auto"/>
                  </w:divBdr>
                </w:div>
                <w:div w:id="474569110">
                  <w:marLeft w:val="0"/>
                  <w:marRight w:val="0"/>
                  <w:marTop w:val="0"/>
                  <w:marBottom w:val="0"/>
                  <w:divBdr>
                    <w:top w:val="none" w:sz="0" w:space="0" w:color="auto"/>
                    <w:left w:val="none" w:sz="0" w:space="0" w:color="auto"/>
                    <w:bottom w:val="none" w:sz="0" w:space="0" w:color="auto"/>
                    <w:right w:val="none" w:sz="0" w:space="0" w:color="auto"/>
                  </w:divBdr>
                </w:div>
                <w:div w:id="1899314827">
                  <w:marLeft w:val="0"/>
                  <w:marRight w:val="0"/>
                  <w:marTop w:val="0"/>
                  <w:marBottom w:val="0"/>
                  <w:divBdr>
                    <w:top w:val="none" w:sz="0" w:space="0" w:color="auto"/>
                    <w:left w:val="none" w:sz="0" w:space="0" w:color="auto"/>
                    <w:bottom w:val="none" w:sz="0" w:space="0" w:color="auto"/>
                    <w:right w:val="none" w:sz="0" w:space="0" w:color="auto"/>
                  </w:divBdr>
                </w:div>
                <w:div w:id="2061786683">
                  <w:marLeft w:val="0"/>
                  <w:marRight w:val="0"/>
                  <w:marTop w:val="0"/>
                  <w:marBottom w:val="0"/>
                  <w:divBdr>
                    <w:top w:val="none" w:sz="0" w:space="0" w:color="auto"/>
                    <w:left w:val="none" w:sz="0" w:space="0" w:color="auto"/>
                    <w:bottom w:val="none" w:sz="0" w:space="0" w:color="auto"/>
                    <w:right w:val="none" w:sz="0" w:space="0" w:color="auto"/>
                  </w:divBdr>
                </w:div>
                <w:div w:id="273101464">
                  <w:marLeft w:val="0"/>
                  <w:marRight w:val="0"/>
                  <w:marTop w:val="0"/>
                  <w:marBottom w:val="0"/>
                  <w:divBdr>
                    <w:top w:val="none" w:sz="0" w:space="0" w:color="auto"/>
                    <w:left w:val="none" w:sz="0" w:space="0" w:color="auto"/>
                    <w:bottom w:val="none" w:sz="0" w:space="0" w:color="auto"/>
                    <w:right w:val="none" w:sz="0" w:space="0" w:color="auto"/>
                  </w:divBdr>
                </w:div>
                <w:div w:id="412163106">
                  <w:marLeft w:val="0"/>
                  <w:marRight w:val="0"/>
                  <w:marTop w:val="0"/>
                  <w:marBottom w:val="0"/>
                  <w:divBdr>
                    <w:top w:val="none" w:sz="0" w:space="0" w:color="auto"/>
                    <w:left w:val="none" w:sz="0" w:space="0" w:color="auto"/>
                    <w:bottom w:val="none" w:sz="0" w:space="0" w:color="auto"/>
                    <w:right w:val="none" w:sz="0" w:space="0" w:color="auto"/>
                  </w:divBdr>
                </w:div>
                <w:div w:id="1138181939">
                  <w:marLeft w:val="0"/>
                  <w:marRight w:val="0"/>
                  <w:marTop w:val="0"/>
                  <w:marBottom w:val="0"/>
                  <w:divBdr>
                    <w:top w:val="none" w:sz="0" w:space="0" w:color="auto"/>
                    <w:left w:val="none" w:sz="0" w:space="0" w:color="auto"/>
                    <w:bottom w:val="none" w:sz="0" w:space="0" w:color="auto"/>
                    <w:right w:val="none" w:sz="0" w:space="0" w:color="auto"/>
                  </w:divBdr>
                </w:div>
                <w:div w:id="453669428">
                  <w:marLeft w:val="0"/>
                  <w:marRight w:val="0"/>
                  <w:marTop w:val="0"/>
                  <w:marBottom w:val="0"/>
                  <w:divBdr>
                    <w:top w:val="none" w:sz="0" w:space="0" w:color="auto"/>
                    <w:left w:val="none" w:sz="0" w:space="0" w:color="auto"/>
                    <w:bottom w:val="none" w:sz="0" w:space="0" w:color="auto"/>
                    <w:right w:val="none" w:sz="0" w:space="0" w:color="auto"/>
                  </w:divBdr>
                </w:div>
                <w:div w:id="1428229882">
                  <w:marLeft w:val="0"/>
                  <w:marRight w:val="0"/>
                  <w:marTop w:val="0"/>
                  <w:marBottom w:val="0"/>
                  <w:divBdr>
                    <w:top w:val="none" w:sz="0" w:space="0" w:color="auto"/>
                    <w:left w:val="none" w:sz="0" w:space="0" w:color="auto"/>
                    <w:bottom w:val="none" w:sz="0" w:space="0" w:color="auto"/>
                    <w:right w:val="none" w:sz="0" w:space="0" w:color="auto"/>
                  </w:divBdr>
                </w:div>
                <w:div w:id="675034158">
                  <w:marLeft w:val="0"/>
                  <w:marRight w:val="0"/>
                  <w:marTop w:val="0"/>
                  <w:marBottom w:val="0"/>
                  <w:divBdr>
                    <w:top w:val="none" w:sz="0" w:space="0" w:color="auto"/>
                    <w:left w:val="none" w:sz="0" w:space="0" w:color="auto"/>
                    <w:bottom w:val="none" w:sz="0" w:space="0" w:color="auto"/>
                    <w:right w:val="none" w:sz="0" w:space="0" w:color="auto"/>
                  </w:divBdr>
                </w:div>
                <w:div w:id="1899242774">
                  <w:marLeft w:val="0"/>
                  <w:marRight w:val="0"/>
                  <w:marTop w:val="0"/>
                  <w:marBottom w:val="0"/>
                  <w:divBdr>
                    <w:top w:val="none" w:sz="0" w:space="0" w:color="auto"/>
                    <w:left w:val="none" w:sz="0" w:space="0" w:color="auto"/>
                    <w:bottom w:val="none" w:sz="0" w:space="0" w:color="auto"/>
                    <w:right w:val="none" w:sz="0" w:space="0" w:color="auto"/>
                  </w:divBdr>
                </w:div>
                <w:div w:id="1529828991">
                  <w:marLeft w:val="0"/>
                  <w:marRight w:val="0"/>
                  <w:marTop w:val="0"/>
                  <w:marBottom w:val="0"/>
                  <w:divBdr>
                    <w:top w:val="none" w:sz="0" w:space="0" w:color="auto"/>
                    <w:left w:val="none" w:sz="0" w:space="0" w:color="auto"/>
                    <w:bottom w:val="none" w:sz="0" w:space="0" w:color="auto"/>
                    <w:right w:val="none" w:sz="0" w:space="0" w:color="auto"/>
                  </w:divBdr>
                </w:div>
                <w:div w:id="1573353487">
                  <w:marLeft w:val="0"/>
                  <w:marRight w:val="0"/>
                  <w:marTop w:val="0"/>
                  <w:marBottom w:val="0"/>
                  <w:divBdr>
                    <w:top w:val="none" w:sz="0" w:space="0" w:color="auto"/>
                    <w:left w:val="none" w:sz="0" w:space="0" w:color="auto"/>
                    <w:bottom w:val="none" w:sz="0" w:space="0" w:color="auto"/>
                    <w:right w:val="none" w:sz="0" w:space="0" w:color="auto"/>
                  </w:divBdr>
                </w:div>
                <w:div w:id="224073757">
                  <w:marLeft w:val="0"/>
                  <w:marRight w:val="0"/>
                  <w:marTop w:val="0"/>
                  <w:marBottom w:val="0"/>
                  <w:divBdr>
                    <w:top w:val="none" w:sz="0" w:space="0" w:color="auto"/>
                    <w:left w:val="none" w:sz="0" w:space="0" w:color="auto"/>
                    <w:bottom w:val="none" w:sz="0" w:space="0" w:color="auto"/>
                    <w:right w:val="none" w:sz="0" w:space="0" w:color="auto"/>
                  </w:divBdr>
                </w:div>
                <w:div w:id="673646590">
                  <w:marLeft w:val="0"/>
                  <w:marRight w:val="0"/>
                  <w:marTop w:val="0"/>
                  <w:marBottom w:val="0"/>
                  <w:divBdr>
                    <w:top w:val="none" w:sz="0" w:space="0" w:color="auto"/>
                    <w:left w:val="none" w:sz="0" w:space="0" w:color="auto"/>
                    <w:bottom w:val="none" w:sz="0" w:space="0" w:color="auto"/>
                    <w:right w:val="none" w:sz="0" w:space="0" w:color="auto"/>
                  </w:divBdr>
                </w:div>
                <w:div w:id="469328523">
                  <w:marLeft w:val="0"/>
                  <w:marRight w:val="0"/>
                  <w:marTop w:val="0"/>
                  <w:marBottom w:val="0"/>
                  <w:divBdr>
                    <w:top w:val="none" w:sz="0" w:space="0" w:color="auto"/>
                    <w:left w:val="none" w:sz="0" w:space="0" w:color="auto"/>
                    <w:bottom w:val="none" w:sz="0" w:space="0" w:color="auto"/>
                    <w:right w:val="none" w:sz="0" w:space="0" w:color="auto"/>
                  </w:divBdr>
                </w:div>
                <w:div w:id="321737165">
                  <w:marLeft w:val="0"/>
                  <w:marRight w:val="0"/>
                  <w:marTop w:val="0"/>
                  <w:marBottom w:val="0"/>
                  <w:divBdr>
                    <w:top w:val="none" w:sz="0" w:space="0" w:color="auto"/>
                    <w:left w:val="none" w:sz="0" w:space="0" w:color="auto"/>
                    <w:bottom w:val="none" w:sz="0" w:space="0" w:color="auto"/>
                    <w:right w:val="none" w:sz="0" w:space="0" w:color="auto"/>
                  </w:divBdr>
                </w:div>
                <w:div w:id="1002976079">
                  <w:marLeft w:val="0"/>
                  <w:marRight w:val="0"/>
                  <w:marTop w:val="0"/>
                  <w:marBottom w:val="0"/>
                  <w:divBdr>
                    <w:top w:val="none" w:sz="0" w:space="0" w:color="auto"/>
                    <w:left w:val="none" w:sz="0" w:space="0" w:color="auto"/>
                    <w:bottom w:val="none" w:sz="0" w:space="0" w:color="auto"/>
                    <w:right w:val="none" w:sz="0" w:space="0" w:color="auto"/>
                  </w:divBdr>
                </w:div>
                <w:div w:id="2128497717">
                  <w:marLeft w:val="0"/>
                  <w:marRight w:val="0"/>
                  <w:marTop w:val="0"/>
                  <w:marBottom w:val="0"/>
                  <w:divBdr>
                    <w:top w:val="none" w:sz="0" w:space="0" w:color="auto"/>
                    <w:left w:val="none" w:sz="0" w:space="0" w:color="auto"/>
                    <w:bottom w:val="none" w:sz="0" w:space="0" w:color="auto"/>
                    <w:right w:val="none" w:sz="0" w:space="0" w:color="auto"/>
                  </w:divBdr>
                </w:div>
                <w:div w:id="738404903">
                  <w:marLeft w:val="0"/>
                  <w:marRight w:val="0"/>
                  <w:marTop w:val="0"/>
                  <w:marBottom w:val="0"/>
                  <w:divBdr>
                    <w:top w:val="none" w:sz="0" w:space="0" w:color="auto"/>
                    <w:left w:val="none" w:sz="0" w:space="0" w:color="auto"/>
                    <w:bottom w:val="none" w:sz="0" w:space="0" w:color="auto"/>
                    <w:right w:val="none" w:sz="0" w:space="0" w:color="auto"/>
                  </w:divBdr>
                </w:div>
                <w:div w:id="862666632">
                  <w:marLeft w:val="0"/>
                  <w:marRight w:val="0"/>
                  <w:marTop w:val="0"/>
                  <w:marBottom w:val="0"/>
                  <w:divBdr>
                    <w:top w:val="none" w:sz="0" w:space="0" w:color="auto"/>
                    <w:left w:val="none" w:sz="0" w:space="0" w:color="auto"/>
                    <w:bottom w:val="none" w:sz="0" w:space="0" w:color="auto"/>
                    <w:right w:val="none" w:sz="0" w:space="0" w:color="auto"/>
                  </w:divBdr>
                </w:div>
                <w:div w:id="1517428813">
                  <w:marLeft w:val="0"/>
                  <w:marRight w:val="0"/>
                  <w:marTop w:val="0"/>
                  <w:marBottom w:val="0"/>
                  <w:divBdr>
                    <w:top w:val="none" w:sz="0" w:space="0" w:color="auto"/>
                    <w:left w:val="none" w:sz="0" w:space="0" w:color="auto"/>
                    <w:bottom w:val="none" w:sz="0" w:space="0" w:color="auto"/>
                    <w:right w:val="none" w:sz="0" w:space="0" w:color="auto"/>
                  </w:divBdr>
                </w:div>
                <w:div w:id="857351612">
                  <w:marLeft w:val="0"/>
                  <w:marRight w:val="0"/>
                  <w:marTop w:val="0"/>
                  <w:marBottom w:val="0"/>
                  <w:divBdr>
                    <w:top w:val="none" w:sz="0" w:space="0" w:color="auto"/>
                    <w:left w:val="none" w:sz="0" w:space="0" w:color="auto"/>
                    <w:bottom w:val="none" w:sz="0" w:space="0" w:color="auto"/>
                    <w:right w:val="none" w:sz="0" w:space="0" w:color="auto"/>
                  </w:divBdr>
                </w:div>
                <w:div w:id="1021859236">
                  <w:marLeft w:val="0"/>
                  <w:marRight w:val="0"/>
                  <w:marTop w:val="0"/>
                  <w:marBottom w:val="0"/>
                  <w:divBdr>
                    <w:top w:val="none" w:sz="0" w:space="0" w:color="auto"/>
                    <w:left w:val="none" w:sz="0" w:space="0" w:color="auto"/>
                    <w:bottom w:val="none" w:sz="0" w:space="0" w:color="auto"/>
                    <w:right w:val="none" w:sz="0" w:space="0" w:color="auto"/>
                  </w:divBdr>
                </w:div>
                <w:div w:id="405610176">
                  <w:marLeft w:val="0"/>
                  <w:marRight w:val="0"/>
                  <w:marTop w:val="0"/>
                  <w:marBottom w:val="0"/>
                  <w:divBdr>
                    <w:top w:val="none" w:sz="0" w:space="0" w:color="auto"/>
                    <w:left w:val="none" w:sz="0" w:space="0" w:color="auto"/>
                    <w:bottom w:val="none" w:sz="0" w:space="0" w:color="auto"/>
                    <w:right w:val="none" w:sz="0" w:space="0" w:color="auto"/>
                  </w:divBdr>
                </w:div>
                <w:div w:id="1209954560">
                  <w:marLeft w:val="0"/>
                  <w:marRight w:val="0"/>
                  <w:marTop w:val="0"/>
                  <w:marBottom w:val="0"/>
                  <w:divBdr>
                    <w:top w:val="none" w:sz="0" w:space="0" w:color="auto"/>
                    <w:left w:val="none" w:sz="0" w:space="0" w:color="auto"/>
                    <w:bottom w:val="none" w:sz="0" w:space="0" w:color="auto"/>
                    <w:right w:val="none" w:sz="0" w:space="0" w:color="auto"/>
                  </w:divBdr>
                </w:div>
                <w:div w:id="726995662">
                  <w:marLeft w:val="0"/>
                  <w:marRight w:val="0"/>
                  <w:marTop w:val="0"/>
                  <w:marBottom w:val="0"/>
                  <w:divBdr>
                    <w:top w:val="none" w:sz="0" w:space="0" w:color="auto"/>
                    <w:left w:val="none" w:sz="0" w:space="0" w:color="auto"/>
                    <w:bottom w:val="none" w:sz="0" w:space="0" w:color="auto"/>
                    <w:right w:val="none" w:sz="0" w:space="0" w:color="auto"/>
                  </w:divBdr>
                </w:div>
                <w:div w:id="1905676765">
                  <w:marLeft w:val="0"/>
                  <w:marRight w:val="0"/>
                  <w:marTop w:val="0"/>
                  <w:marBottom w:val="0"/>
                  <w:divBdr>
                    <w:top w:val="none" w:sz="0" w:space="0" w:color="auto"/>
                    <w:left w:val="none" w:sz="0" w:space="0" w:color="auto"/>
                    <w:bottom w:val="none" w:sz="0" w:space="0" w:color="auto"/>
                    <w:right w:val="none" w:sz="0" w:space="0" w:color="auto"/>
                  </w:divBdr>
                </w:div>
                <w:div w:id="576860533">
                  <w:marLeft w:val="0"/>
                  <w:marRight w:val="0"/>
                  <w:marTop w:val="0"/>
                  <w:marBottom w:val="0"/>
                  <w:divBdr>
                    <w:top w:val="none" w:sz="0" w:space="0" w:color="auto"/>
                    <w:left w:val="none" w:sz="0" w:space="0" w:color="auto"/>
                    <w:bottom w:val="none" w:sz="0" w:space="0" w:color="auto"/>
                    <w:right w:val="none" w:sz="0" w:space="0" w:color="auto"/>
                  </w:divBdr>
                </w:div>
                <w:div w:id="1562711990">
                  <w:marLeft w:val="0"/>
                  <w:marRight w:val="0"/>
                  <w:marTop w:val="0"/>
                  <w:marBottom w:val="0"/>
                  <w:divBdr>
                    <w:top w:val="none" w:sz="0" w:space="0" w:color="auto"/>
                    <w:left w:val="none" w:sz="0" w:space="0" w:color="auto"/>
                    <w:bottom w:val="none" w:sz="0" w:space="0" w:color="auto"/>
                    <w:right w:val="none" w:sz="0" w:space="0" w:color="auto"/>
                  </w:divBdr>
                </w:div>
                <w:div w:id="864027047">
                  <w:marLeft w:val="0"/>
                  <w:marRight w:val="0"/>
                  <w:marTop w:val="0"/>
                  <w:marBottom w:val="0"/>
                  <w:divBdr>
                    <w:top w:val="none" w:sz="0" w:space="0" w:color="auto"/>
                    <w:left w:val="none" w:sz="0" w:space="0" w:color="auto"/>
                    <w:bottom w:val="none" w:sz="0" w:space="0" w:color="auto"/>
                    <w:right w:val="none" w:sz="0" w:space="0" w:color="auto"/>
                  </w:divBdr>
                </w:div>
                <w:div w:id="1892572614">
                  <w:marLeft w:val="0"/>
                  <w:marRight w:val="0"/>
                  <w:marTop w:val="0"/>
                  <w:marBottom w:val="0"/>
                  <w:divBdr>
                    <w:top w:val="none" w:sz="0" w:space="0" w:color="auto"/>
                    <w:left w:val="none" w:sz="0" w:space="0" w:color="auto"/>
                    <w:bottom w:val="none" w:sz="0" w:space="0" w:color="auto"/>
                    <w:right w:val="none" w:sz="0" w:space="0" w:color="auto"/>
                  </w:divBdr>
                </w:div>
                <w:div w:id="444271525">
                  <w:marLeft w:val="0"/>
                  <w:marRight w:val="0"/>
                  <w:marTop w:val="0"/>
                  <w:marBottom w:val="0"/>
                  <w:divBdr>
                    <w:top w:val="none" w:sz="0" w:space="0" w:color="auto"/>
                    <w:left w:val="none" w:sz="0" w:space="0" w:color="auto"/>
                    <w:bottom w:val="none" w:sz="0" w:space="0" w:color="auto"/>
                    <w:right w:val="none" w:sz="0" w:space="0" w:color="auto"/>
                  </w:divBdr>
                </w:div>
                <w:div w:id="1358696679">
                  <w:marLeft w:val="0"/>
                  <w:marRight w:val="0"/>
                  <w:marTop w:val="0"/>
                  <w:marBottom w:val="0"/>
                  <w:divBdr>
                    <w:top w:val="none" w:sz="0" w:space="0" w:color="auto"/>
                    <w:left w:val="none" w:sz="0" w:space="0" w:color="auto"/>
                    <w:bottom w:val="none" w:sz="0" w:space="0" w:color="auto"/>
                    <w:right w:val="none" w:sz="0" w:space="0" w:color="auto"/>
                  </w:divBdr>
                </w:div>
                <w:div w:id="1870558209">
                  <w:marLeft w:val="0"/>
                  <w:marRight w:val="0"/>
                  <w:marTop w:val="0"/>
                  <w:marBottom w:val="0"/>
                  <w:divBdr>
                    <w:top w:val="none" w:sz="0" w:space="0" w:color="auto"/>
                    <w:left w:val="none" w:sz="0" w:space="0" w:color="auto"/>
                    <w:bottom w:val="none" w:sz="0" w:space="0" w:color="auto"/>
                    <w:right w:val="none" w:sz="0" w:space="0" w:color="auto"/>
                  </w:divBdr>
                </w:div>
                <w:div w:id="16541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495">
          <w:marLeft w:val="0"/>
          <w:marRight w:val="0"/>
          <w:marTop w:val="0"/>
          <w:marBottom w:val="0"/>
          <w:divBdr>
            <w:top w:val="none" w:sz="0" w:space="0" w:color="auto"/>
            <w:left w:val="none" w:sz="0" w:space="0" w:color="auto"/>
            <w:bottom w:val="none" w:sz="0" w:space="0" w:color="auto"/>
            <w:right w:val="none" w:sz="0" w:space="0" w:color="auto"/>
          </w:divBdr>
          <w:divsChild>
            <w:div w:id="941373757">
              <w:marLeft w:val="0"/>
              <w:marRight w:val="0"/>
              <w:marTop w:val="0"/>
              <w:marBottom w:val="0"/>
              <w:divBdr>
                <w:top w:val="none" w:sz="0" w:space="0" w:color="auto"/>
                <w:left w:val="none" w:sz="0" w:space="0" w:color="auto"/>
                <w:bottom w:val="none" w:sz="0" w:space="0" w:color="auto"/>
                <w:right w:val="none" w:sz="0" w:space="0" w:color="auto"/>
              </w:divBdr>
              <w:divsChild>
                <w:div w:id="489443720">
                  <w:marLeft w:val="0"/>
                  <w:marRight w:val="0"/>
                  <w:marTop w:val="0"/>
                  <w:marBottom w:val="0"/>
                  <w:divBdr>
                    <w:top w:val="none" w:sz="0" w:space="0" w:color="auto"/>
                    <w:left w:val="none" w:sz="0" w:space="0" w:color="auto"/>
                    <w:bottom w:val="none" w:sz="0" w:space="0" w:color="auto"/>
                    <w:right w:val="none" w:sz="0" w:space="0" w:color="auto"/>
                  </w:divBdr>
                </w:div>
                <w:div w:id="1851523188">
                  <w:marLeft w:val="0"/>
                  <w:marRight w:val="0"/>
                  <w:marTop w:val="0"/>
                  <w:marBottom w:val="0"/>
                  <w:divBdr>
                    <w:top w:val="none" w:sz="0" w:space="0" w:color="auto"/>
                    <w:left w:val="none" w:sz="0" w:space="0" w:color="auto"/>
                    <w:bottom w:val="none" w:sz="0" w:space="0" w:color="auto"/>
                    <w:right w:val="none" w:sz="0" w:space="0" w:color="auto"/>
                  </w:divBdr>
                </w:div>
                <w:div w:id="1556509932">
                  <w:marLeft w:val="0"/>
                  <w:marRight w:val="0"/>
                  <w:marTop w:val="0"/>
                  <w:marBottom w:val="0"/>
                  <w:divBdr>
                    <w:top w:val="none" w:sz="0" w:space="0" w:color="auto"/>
                    <w:left w:val="none" w:sz="0" w:space="0" w:color="auto"/>
                    <w:bottom w:val="none" w:sz="0" w:space="0" w:color="auto"/>
                    <w:right w:val="none" w:sz="0" w:space="0" w:color="auto"/>
                  </w:divBdr>
                </w:div>
                <w:div w:id="921329744">
                  <w:marLeft w:val="0"/>
                  <w:marRight w:val="0"/>
                  <w:marTop w:val="0"/>
                  <w:marBottom w:val="0"/>
                  <w:divBdr>
                    <w:top w:val="none" w:sz="0" w:space="0" w:color="auto"/>
                    <w:left w:val="none" w:sz="0" w:space="0" w:color="auto"/>
                    <w:bottom w:val="none" w:sz="0" w:space="0" w:color="auto"/>
                    <w:right w:val="none" w:sz="0" w:space="0" w:color="auto"/>
                  </w:divBdr>
                </w:div>
                <w:div w:id="2050252595">
                  <w:marLeft w:val="0"/>
                  <w:marRight w:val="0"/>
                  <w:marTop w:val="0"/>
                  <w:marBottom w:val="0"/>
                  <w:divBdr>
                    <w:top w:val="none" w:sz="0" w:space="0" w:color="auto"/>
                    <w:left w:val="none" w:sz="0" w:space="0" w:color="auto"/>
                    <w:bottom w:val="none" w:sz="0" w:space="0" w:color="auto"/>
                    <w:right w:val="none" w:sz="0" w:space="0" w:color="auto"/>
                  </w:divBdr>
                </w:div>
                <w:div w:id="1479960949">
                  <w:marLeft w:val="0"/>
                  <w:marRight w:val="0"/>
                  <w:marTop w:val="0"/>
                  <w:marBottom w:val="0"/>
                  <w:divBdr>
                    <w:top w:val="none" w:sz="0" w:space="0" w:color="auto"/>
                    <w:left w:val="none" w:sz="0" w:space="0" w:color="auto"/>
                    <w:bottom w:val="none" w:sz="0" w:space="0" w:color="auto"/>
                    <w:right w:val="none" w:sz="0" w:space="0" w:color="auto"/>
                  </w:divBdr>
                </w:div>
                <w:div w:id="1201673510">
                  <w:marLeft w:val="0"/>
                  <w:marRight w:val="0"/>
                  <w:marTop w:val="0"/>
                  <w:marBottom w:val="0"/>
                  <w:divBdr>
                    <w:top w:val="none" w:sz="0" w:space="0" w:color="auto"/>
                    <w:left w:val="none" w:sz="0" w:space="0" w:color="auto"/>
                    <w:bottom w:val="none" w:sz="0" w:space="0" w:color="auto"/>
                    <w:right w:val="none" w:sz="0" w:space="0" w:color="auto"/>
                  </w:divBdr>
                </w:div>
                <w:div w:id="1531842092">
                  <w:marLeft w:val="0"/>
                  <w:marRight w:val="0"/>
                  <w:marTop w:val="0"/>
                  <w:marBottom w:val="0"/>
                  <w:divBdr>
                    <w:top w:val="none" w:sz="0" w:space="0" w:color="auto"/>
                    <w:left w:val="none" w:sz="0" w:space="0" w:color="auto"/>
                    <w:bottom w:val="none" w:sz="0" w:space="0" w:color="auto"/>
                    <w:right w:val="none" w:sz="0" w:space="0" w:color="auto"/>
                  </w:divBdr>
                </w:div>
                <w:div w:id="765005761">
                  <w:marLeft w:val="0"/>
                  <w:marRight w:val="0"/>
                  <w:marTop w:val="0"/>
                  <w:marBottom w:val="0"/>
                  <w:divBdr>
                    <w:top w:val="none" w:sz="0" w:space="0" w:color="auto"/>
                    <w:left w:val="none" w:sz="0" w:space="0" w:color="auto"/>
                    <w:bottom w:val="none" w:sz="0" w:space="0" w:color="auto"/>
                    <w:right w:val="none" w:sz="0" w:space="0" w:color="auto"/>
                  </w:divBdr>
                </w:div>
                <w:div w:id="2003776311">
                  <w:marLeft w:val="0"/>
                  <w:marRight w:val="0"/>
                  <w:marTop w:val="0"/>
                  <w:marBottom w:val="0"/>
                  <w:divBdr>
                    <w:top w:val="none" w:sz="0" w:space="0" w:color="auto"/>
                    <w:left w:val="none" w:sz="0" w:space="0" w:color="auto"/>
                    <w:bottom w:val="none" w:sz="0" w:space="0" w:color="auto"/>
                    <w:right w:val="none" w:sz="0" w:space="0" w:color="auto"/>
                  </w:divBdr>
                </w:div>
                <w:div w:id="1731029687">
                  <w:marLeft w:val="0"/>
                  <w:marRight w:val="0"/>
                  <w:marTop w:val="0"/>
                  <w:marBottom w:val="0"/>
                  <w:divBdr>
                    <w:top w:val="none" w:sz="0" w:space="0" w:color="auto"/>
                    <w:left w:val="none" w:sz="0" w:space="0" w:color="auto"/>
                    <w:bottom w:val="none" w:sz="0" w:space="0" w:color="auto"/>
                    <w:right w:val="none" w:sz="0" w:space="0" w:color="auto"/>
                  </w:divBdr>
                </w:div>
                <w:div w:id="509681133">
                  <w:marLeft w:val="0"/>
                  <w:marRight w:val="0"/>
                  <w:marTop w:val="0"/>
                  <w:marBottom w:val="0"/>
                  <w:divBdr>
                    <w:top w:val="none" w:sz="0" w:space="0" w:color="auto"/>
                    <w:left w:val="none" w:sz="0" w:space="0" w:color="auto"/>
                    <w:bottom w:val="none" w:sz="0" w:space="0" w:color="auto"/>
                    <w:right w:val="none" w:sz="0" w:space="0" w:color="auto"/>
                  </w:divBdr>
                </w:div>
                <w:div w:id="250361560">
                  <w:marLeft w:val="0"/>
                  <w:marRight w:val="0"/>
                  <w:marTop w:val="0"/>
                  <w:marBottom w:val="0"/>
                  <w:divBdr>
                    <w:top w:val="none" w:sz="0" w:space="0" w:color="auto"/>
                    <w:left w:val="none" w:sz="0" w:space="0" w:color="auto"/>
                    <w:bottom w:val="none" w:sz="0" w:space="0" w:color="auto"/>
                    <w:right w:val="none" w:sz="0" w:space="0" w:color="auto"/>
                  </w:divBdr>
                </w:div>
                <w:div w:id="580140050">
                  <w:marLeft w:val="0"/>
                  <w:marRight w:val="0"/>
                  <w:marTop w:val="0"/>
                  <w:marBottom w:val="0"/>
                  <w:divBdr>
                    <w:top w:val="none" w:sz="0" w:space="0" w:color="auto"/>
                    <w:left w:val="none" w:sz="0" w:space="0" w:color="auto"/>
                    <w:bottom w:val="none" w:sz="0" w:space="0" w:color="auto"/>
                    <w:right w:val="none" w:sz="0" w:space="0" w:color="auto"/>
                  </w:divBdr>
                </w:div>
                <w:div w:id="386802672">
                  <w:marLeft w:val="0"/>
                  <w:marRight w:val="0"/>
                  <w:marTop w:val="0"/>
                  <w:marBottom w:val="0"/>
                  <w:divBdr>
                    <w:top w:val="none" w:sz="0" w:space="0" w:color="auto"/>
                    <w:left w:val="none" w:sz="0" w:space="0" w:color="auto"/>
                    <w:bottom w:val="none" w:sz="0" w:space="0" w:color="auto"/>
                    <w:right w:val="none" w:sz="0" w:space="0" w:color="auto"/>
                  </w:divBdr>
                </w:div>
                <w:div w:id="809132059">
                  <w:marLeft w:val="0"/>
                  <w:marRight w:val="0"/>
                  <w:marTop w:val="0"/>
                  <w:marBottom w:val="0"/>
                  <w:divBdr>
                    <w:top w:val="none" w:sz="0" w:space="0" w:color="auto"/>
                    <w:left w:val="none" w:sz="0" w:space="0" w:color="auto"/>
                    <w:bottom w:val="none" w:sz="0" w:space="0" w:color="auto"/>
                    <w:right w:val="none" w:sz="0" w:space="0" w:color="auto"/>
                  </w:divBdr>
                </w:div>
                <w:div w:id="2128549875">
                  <w:marLeft w:val="0"/>
                  <w:marRight w:val="0"/>
                  <w:marTop w:val="0"/>
                  <w:marBottom w:val="0"/>
                  <w:divBdr>
                    <w:top w:val="none" w:sz="0" w:space="0" w:color="auto"/>
                    <w:left w:val="none" w:sz="0" w:space="0" w:color="auto"/>
                    <w:bottom w:val="none" w:sz="0" w:space="0" w:color="auto"/>
                    <w:right w:val="none" w:sz="0" w:space="0" w:color="auto"/>
                  </w:divBdr>
                </w:div>
                <w:div w:id="1525366957">
                  <w:marLeft w:val="0"/>
                  <w:marRight w:val="0"/>
                  <w:marTop w:val="0"/>
                  <w:marBottom w:val="0"/>
                  <w:divBdr>
                    <w:top w:val="none" w:sz="0" w:space="0" w:color="auto"/>
                    <w:left w:val="none" w:sz="0" w:space="0" w:color="auto"/>
                    <w:bottom w:val="none" w:sz="0" w:space="0" w:color="auto"/>
                    <w:right w:val="none" w:sz="0" w:space="0" w:color="auto"/>
                  </w:divBdr>
                </w:div>
                <w:div w:id="1145396407">
                  <w:marLeft w:val="0"/>
                  <w:marRight w:val="0"/>
                  <w:marTop w:val="0"/>
                  <w:marBottom w:val="0"/>
                  <w:divBdr>
                    <w:top w:val="none" w:sz="0" w:space="0" w:color="auto"/>
                    <w:left w:val="none" w:sz="0" w:space="0" w:color="auto"/>
                    <w:bottom w:val="none" w:sz="0" w:space="0" w:color="auto"/>
                    <w:right w:val="none" w:sz="0" w:space="0" w:color="auto"/>
                  </w:divBdr>
                </w:div>
                <w:div w:id="1845630799">
                  <w:marLeft w:val="0"/>
                  <w:marRight w:val="0"/>
                  <w:marTop w:val="0"/>
                  <w:marBottom w:val="0"/>
                  <w:divBdr>
                    <w:top w:val="none" w:sz="0" w:space="0" w:color="auto"/>
                    <w:left w:val="none" w:sz="0" w:space="0" w:color="auto"/>
                    <w:bottom w:val="none" w:sz="0" w:space="0" w:color="auto"/>
                    <w:right w:val="none" w:sz="0" w:space="0" w:color="auto"/>
                  </w:divBdr>
                </w:div>
                <w:div w:id="10185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18khu5s3lkxd9.cloudfront.net/wp-content/uploads/2014/01/200px-Binary_search_tree.svg_.pn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5A6232D5CC4749B37C3C27186AD325"/>
        <w:category>
          <w:name w:val="General"/>
          <w:gallery w:val="placeholder"/>
        </w:category>
        <w:types>
          <w:type w:val="bbPlcHdr"/>
        </w:types>
        <w:behaviors>
          <w:behavior w:val="content"/>
        </w:behaviors>
        <w:guid w:val="{9BBF88F4-4E8C-4F04-A54B-A0E33A345276}"/>
      </w:docPartPr>
      <w:docPartBody>
        <w:p w:rsidR="006A5009" w:rsidRDefault="006A5009" w:rsidP="006A5009">
          <w:pPr>
            <w:pStyle w:val="AA5A6232D5CC4749B37C3C27186AD325"/>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09"/>
    <w:rsid w:val="006A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A6232D5CC4749B37C3C27186AD325">
    <w:name w:val="AA5A6232D5CC4749B37C3C27186AD325"/>
    <w:rsid w:val="006A5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2014-08-01T00:00:00</PublishDate>
  <Abstract/>
  <CompanyAddress>Dream company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E12CA-DA56-4DD8-BC81-5C5913E6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27</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Data Structures &amp; Algorithms</vt:lpstr>
    </vt:vector>
  </TitlesOfParts>
  <Company>Sparsh technologies</Company>
  <LinksUpToDate>false</LinksUpToDate>
  <CharactersWithSpaces>28225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&amp; Algorithms</dc:title>
  <dc:subject>Programs and explaination from different websites</dc:subject>
  <dc:creator>Mishra, Siddharth</dc:creator>
  <cp:keywords/>
  <dc:description/>
  <cp:lastModifiedBy>Mishra, Siddharth</cp:lastModifiedBy>
  <cp:revision>51</cp:revision>
  <dcterms:created xsi:type="dcterms:W3CDTF">2014-08-08T13:58:00Z</dcterms:created>
  <dcterms:modified xsi:type="dcterms:W3CDTF">2014-08-08T15:48:00Z</dcterms:modified>
</cp:coreProperties>
</file>